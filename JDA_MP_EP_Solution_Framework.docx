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AD6" w:rsidRPr="00F203DE" w:rsidRDefault="003E6AD6" w:rsidP="00994C4E">
      <w:pPr>
        <w:pStyle w:val="SectionText"/>
        <w:jc w:val="both"/>
        <w:rPr>
          <w:rFonts w:ascii="Calibri" w:hAnsi="Calibri" w:cs="Calibri"/>
          <w:b/>
        </w:rPr>
      </w:pPr>
      <w:r w:rsidRPr="00FB598B">
        <w:rPr>
          <w:noProof/>
          <w:lang w:val="en-US" w:eastAsia="en-US"/>
        </w:rPr>
        <w:drawing>
          <wp:inline distT="0" distB="0" distL="0" distR="0">
            <wp:extent cx="5731510" cy="933743"/>
            <wp:effectExtent l="0" t="0" r="254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31510" cy="933743"/>
                    </a:xfrm>
                    <a:prstGeom prst="rect">
                      <a:avLst/>
                    </a:prstGeom>
                    <a:noFill/>
                    <a:ln w="9525">
                      <a:noFill/>
                      <a:miter lim="800000"/>
                      <a:headEnd/>
                      <a:tailEnd/>
                    </a:ln>
                  </pic:spPr>
                </pic:pic>
              </a:graphicData>
            </a:graphic>
          </wp:inline>
        </w:drawing>
      </w:r>
    </w:p>
    <w:p w:rsidR="003E6AD6" w:rsidRPr="00F203DE" w:rsidRDefault="003E6AD6" w:rsidP="00994C4E">
      <w:pPr>
        <w:pStyle w:val="SectionText"/>
        <w:jc w:val="both"/>
        <w:rPr>
          <w:rFonts w:ascii="Calibri" w:hAnsi="Calibri" w:cs="Calibri"/>
          <w:b/>
        </w:rPr>
      </w:pPr>
    </w:p>
    <w:p w:rsidR="003E6AD6" w:rsidRPr="00F203DE" w:rsidRDefault="003E6AD6" w:rsidP="00994C4E">
      <w:pPr>
        <w:pStyle w:val="SectionText"/>
        <w:jc w:val="both"/>
        <w:rPr>
          <w:rFonts w:ascii="Calibri" w:hAnsi="Calibri" w:cs="Calibri"/>
          <w:b/>
        </w:rPr>
      </w:pPr>
    </w:p>
    <w:p w:rsidR="003E6AD6" w:rsidRDefault="003E6AD6" w:rsidP="00994C4E">
      <w:pPr>
        <w:pStyle w:val="SectionText"/>
        <w:jc w:val="both"/>
        <w:rPr>
          <w:rFonts w:ascii="Calibri" w:hAnsi="Calibri" w:cs="Calibri"/>
          <w:b/>
        </w:rPr>
      </w:pPr>
    </w:p>
    <w:p w:rsidR="003E6AD6" w:rsidRDefault="003E6AD6" w:rsidP="00994C4E">
      <w:pPr>
        <w:pStyle w:val="SectionText"/>
        <w:jc w:val="both"/>
        <w:rPr>
          <w:rFonts w:ascii="Calibri" w:hAnsi="Calibri" w:cs="Calibri"/>
          <w:b/>
        </w:rPr>
      </w:pPr>
    </w:p>
    <w:p w:rsidR="003E6AD6" w:rsidRDefault="003E6AD6" w:rsidP="00994C4E">
      <w:pPr>
        <w:pStyle w:val="SectionText"/>
        <w:jc w:val="both"/>
        <w:rPr>
          <w:rFonts w:ascii="Calibri" w:hAnsi="Calibri" w:cs="Calibri"/>
          <w:b/>
        </w:rPr>
      </w:pPr>
    </w:p>
    <w:p w:rsidR="003E6AD6" w:rsidRDefault="003E6AD6" w:rsidP="00994C4E">
      <w:pPr>
        <w:pStyle w:val="SectionText"/>
        <w:jc w:val="both"/>
        <w:rPr>
          <w:rFonts w:ascii="Calibri" w:hAnsi="Calibri" w:cs="Calibri"/>
          <w:b/>
        </w:rPr>
      </w:pPr>
    </w:p>
    <w:p w:rsidR="003E6AD6" w:rsidRPr="00F203DE" w:rsidRDefault="003E6AD6" w:rsidP="00994C4E">
      <w:pPr>
        <w:pStyle w:val="SectionText"/>
        <w:jc w:val="both"/>
        <w:rPr>
          <w:rFonts w:ascii="Calibri" w:hAnsi="Calibri" w:cs="Calibri"/>
          <w:b/>
        </w:rPr>
      </w:pPr>
    </w:p>
    <w:p w:rsidR="003E6AD6" w:rsidRPr="00F203DE" w:rsidRDefault="003E6AD6" w:rsidP="00994C4E">
      <w:pPr>
        <w:pStyle w:val="SectionText"/>
        <w:jc w:val="both"/>
        <w:rPr>
          <w:rFonts w:ascii="Calibri" w:hAnsi="Calibri" w:cs="Calibri"/>
          <w:b/>
        </w:rPr>
      </w:pPr>
    </w:p>
    <w:p w:rsidR="003E6AD6" w:rsidRPr="00F203DE" w:rsidRDefault="003E6AD6" w:rsidP="00994C4E">
      <w:pPr>
        <w:pStyle w:val="SectionText"/>
        <w:jc w:val="both"/>
        <w:rPr>
          <w:rFonts w:ascii="Calibri" w:hAnsi="Calibri" w:cs="Calibri"/>
        </w:rPr>
      </w:pPr>
    </w:p>
    <w:p w:rsidR="003E6AD6" w:rsidRPr="00F203DE" w:rsidRDefault="003E6AD6" w:rsidP="00994C4E">
      <w:pPr>
        <w:pStyle w:val="SectionText"/>
        <w:jc w:val="both"/>
        <w:rPr>
          <w:rFonts w:ascii="Calibri" w:hAnsi="Calibri" w:cs="Calibri"/>
        </w:rPr>
      </w:pPr>
    </w:p>
    <w:p w:rsidR="003E6AD6" w:rsidRPr="00F203DE" w:rsidRDefault="003E6AD6" w:rsidP="00994C4E">
      <w:pPr>
        <w:pStyle w:val="SectionText"/>
        <w:jc w:val="both"/>
        <w:rPr>
          <w:rFonts w:ascii="Calibri" w:hAnsi="Calibri" w:cs="Calibri"/>
        </w:rPr>
      </w:pPr>
    </w:p>
    <w:p w:rsidR="004C2406" w:rsidRDefault="004C2406" w:rsidP="00184065">
      <w:pPr>
        <w:jc w:val="center"/>
        <w:rPr>
          <w:b/>
          <w:sz w:val="44"/>
        </w:rPr>
      </w:pPr>
      <w:r>
        <w:rPr>
          <w:b/>
          <w:sz w:val="44"/>
        </w:rPr>
        <w:t>Merchandise Planning</w:t>
      </w:r>
    </w:p>
    <w:p w:rsidR="003E6AD6" w:rsidRDefault="003E6AD6" w:rsidP="00184065">
      <w:pPr>
        <w:jc w:val="center"/>
        <w:rPr>
          <w:b/>
          <w:sz w:val="44"/>
        </w:rPr>
      </w:pPr>
      <w:r>
        <w:rPr>
          <w:b/>
          <w:sz w:val="44"/>
        </w:rPr>
        <w:t>Build</w:t>
      </w:r>
    </w:p>
    <w:p w:rsidR="003E6AD6" w:rsidRPr="000B1CF7" w:rsidRDefault="004E3A23" w:rsidP="00184065">
      <w:pPr>
        <w:jc w:val="center"/>
        <w:rPr>
          <w:b/>
          <w:sz w:val="44"/>
        </w:rPr>
      </w:pPr>
      <w:r>
        <w:rPr>
          <w:b/>
          <w:sz w:val="44"/>
        </w:rPr>
        <w:t xml:space="preserve">Technical </w:t>
      </w:r>
      <w:r w:rsidR="003E6AD6">
        <w:rPr>
          <w:b/>
          <w:sz w:val="44"/>
        </w:rPr>
        <w:t>Solution Framework</w:t>
      </w:r>
    </w:p>
    <w:p w:rsidR="003E6AD6" w:rsidRDefault="003E6AD6" w:rsidP="00184065">
      <w:pPr>
        <w:jc w:val="center"/>
        <w:rPr>
          <w:b/>
          <w:sz w:val="44"/>
        </w:rPr>
      </w:pPr>
    </w:p>
    <w:p w:rsidR="003E6AD6" w:rsidRPr="00F203DE" w:rsidRDefault="004C2406" w:rsidP="00184065">
      <w:pPr>
        <w:jc w:val="center"/>
        <w:rPr>
          <w:sz w:val="28"/>
        </w:rPr>
      </w:pPr>
      <w:r>
        <w:rPr>
          <w:b/>
          <w:sz w:val="44"/>
        </w:rPr>
        <w:t xml:space="preserve">Enterprise Planning </w:t>
      </w:r>
      <w:r w:rsidR="00465E73">
        <w:rPr>
          <w:b/>
          <w:sz w:val="44"/>
        </w:rPr>
        <w:t>(EP)</w:t>
      </w:r>
    </w:p>
    <w:p w:rsidR="003E6AD6" w:rsidRPr="00F203DE" w:rsidRDefault="003E6AD6" w:rsidP="00994C4E">
      <w:pPr>
        <w:pStyle w:val="SectionText"/>
        <w:jc w:val="both"/>
        <w:rPr>
          <w:rFonts w:ascii="Calibri" w:hAnsi="Calibri" w:cs="Calibri"/>
        </w:rPr>
      </w:pPr>
    </w:p>
    <w:p w:rsidR="003E6AD6" w:rsidRPr="00F203DE" w:rsidRDefault="003E6AD6" w:rsidP="00994C4E">
      <w:pPr>
        <w:jc w:val="both"/>
        <w:rPr>
          <w:sz w:val="28"/>
        </w:rPr>
      </w:pPr>
    </w:p>
    <w:p w:rsidR="003E6AD6" w:rsidRPr="00F203DE" w:rsidRDefault="003E6AD6" w:rsidP="00994C4E">
      <w:pPr>
        <w:pStyle w:val="SectionText"/>
        <w:jc w:val="both"/>
        <w:rPr>
          <w:rFonts w:ascii="Calibri" w:hAnsi="Calibri" w:cs="Calibri"/>
        </w:rPr>
      </w:pPr>
    </w:p>
    <w:p w:rsidR="003E6AD6" w:rsidRPr="00F203DE" w:rsidRDefault="003E6AD6" w:rsidP="00994C4E">
      <w:pPr>
        <w:pStyle w:val="SectionText"/>
        <w:jc w:val="both"/>
        <w:rPr>
          <w:rFonts w:ascii="Calibri" w:hAnsi="Calibri" w:cs="Calibri"/>
        </w:rPr>
      </w:pPr>
    </w:p>
    <w:p w:rsidR="003E6AD6" w:rsidRPr="00092089" w:rsidRDefault="003E6AD6" w:rsidP="00994C4E">
      <w:pPr>
        <w:jc w:val="both"/>
      </w:pPr>
    </w:p>
    <w:p w:rsidR="003E6AD6" w:rsidRPr="00F203DE" w:rsidRDefault="003E6AD6" w:rsidP="00994C4E">
      <w:pPr>
        <w:pStyle w:val="SectionText"/>
        <w:jc w:val="both"/>
        <w:rPr>
          <w:rFonts w:ascii="Calibri" w:hAnsi="Calibri" w:cs="Calibri"/>
        </w:rPr>
      </w:pPr>
    </w:p>
    <w:p w:rsidR="003E6AD6" w:rsidRPr="00F203DE" w:rsidRDefault="003E6AD6" w:rsidP="00994C4E">
      <w:pPr>
        <w:pStyle w:val="SectionText"/>
        <w:jc w:val="both"/>
        <w:rPr>
          <w:rFonts w:ascii="Calibri" w:hAnsi="Calibri" w:cs="Calibri"/>
        </w:rPr>
      </w:pPr>
    </w:p>
    <w:p w:rsidR="003E6AD6" w:rsidRPr="00F203DE" w:rsidRDefault="003E6AD6" w:rsidP="00994C4E">
      <w:pPr>
        <w:pStyle w:val="SectionText"/>
        <w:jc w:val="both"/>
        <w:rPr>
          <w:rFonts w:ascii="Calibri" w:hAnsi="Calibri" w:cs="Calibri"/>
        </w:rPr>
      </w:pPr>
    </w:p>
    <w:p w:rsidR="003E6AD6" w:rsidRPr="00F203DE" w:rsidRDefault="003E6AD6" w:rsidP="00994C4E">
      <w:pPr>
        <w:pStyle w:val="SectionText"/>
        <w:jc w:val="both"/>
        <w:rPr>
          <w:rFonts w:ascii="Calibri" w:hAnsi="Calibri" w:cs="Calibri"/>
        </w:rPr>
      </w:pPr>
    </w:p>
    <w:p w:rsidR="003E6AD6" w:rsidRPr="00F203DE" w:rsidRDefault="003E6AD6" w:rsidP="00994C4E">
      <w:pPr>
        <w:pStyle w:val="SectionText"/>
        <w:jc w:val="both"/>
        <w:rPr>
          <w:rFonts w:ascii="Calibri" w:hAnsi="Calibri" w:cs="Calibri"/>
        </w:rPr>
      </w:pPr>
    </w:p>
    <w:p w:rsidR="003E6AD6" w:rsidRDefault="003E6AD6" w:rsidP="00994C4E">
      <w:pPr>
        <w:pStyle w:val="SectionText"/>
        <w:tabs>
          <w:tab w:val="left" w:pos="1985"/>
        </w:tabs>
        <w:jc w:val="both"/>
        <w:rPr>
          <w:rFonts w:ascii="Calibri" w:hAnsi="Calibri" w:cs="Calibri"/>
          <w:sz w:val="20"/>
        </w:rPr>
      </w:pPr>
    </w:p>
    <w:p w:rsidR="003E6AD6" w:rsidRDefault="003E6AD6" w:rsidP="00994C4E">
      <w:pPr>
        <w:pStyle w:val="SectionText"/>
        <w:tabs>
          <w:tab w:val="left" w:pos="1985"/>
        </w:tabs>
        <w:jc w:val="both"/>
        <w:rPr>
          <w:rFonts w:ascii="Calibri" w:hAnsi="Calibri" w:cs="Calibri"/>
          <w:sz w:val="20"/>
        </w:rPr>
      </w:pPr>
    </w:p>
    <w:p w:rsidR="003E6AD6" w:rsidRDefault="003E6AD6" w:rsidP="00994C4E">
      <w:pPr>
        <w:pStyle w:val="SectionText"/>
        <w:tabs>
          <w:tab w:val="left" w:pos="1985"/>
        </w:tabs>
        <w:jc w:val="both"/>
        <w:rPr>
          <w:rFonts w:ascii="Calibri" w:hAnsi="Calibri" w:cs="Calibri"/>
          <w:sz w:val="20"/>
        </w:rPr>
      </w:pPr>
    </w:p>
    <w:p w:rsidR="003E6AD6" w:rsidRDefault="003E6AD6" w:rsidP="00994C4E">
      <w:pPr>
        <w:spacing w:after="200" w:line="276" w:lineRule="auto"/>
        <w:jc w:val="both"/>
        <w:rPr>
          <w:rFonts w:cs="Calibri"/>
          <w:sz w:val="20"/>
        </w:rPr>
      </w:pPr>
    </w:p>
    <w:p w:rsidR="003E6AD6" w:rsidRPr="00F42004" w:rsidRDefault="003E6AD6" w:rsidP="00994C4E">
      <w:pPr>
        <w:pStyle w:val="SectionText"/>
        <w:tabs>
          <w:tab w:val="left" w:pos="1985"/>
        </w:tabs>
        <w:jc w:val="both"/>
        <w:rPr>
          <w:rFonts w:ascii="Calibri" w:hAnsi="Calibri" w:cs="Calibri"/>
          <w:sz w:val="20"/>
        </w:rPr>
      </w:pPr>
      <w:r w:rsidRPr="00F42004">
        <w:rPr>
          <w:rFonts w:ascii="Calibri" w:hAnsi="Calibri" w:cs="Calibri"/>
          <w:sz w:val="20"/>
        </w:rPr>
        <w:t xml:space="preserve">Version: </w:t>
      </w:r>
      <w:r w:rsidRPr="00F42004">
        <w:rPr>
          <w:rFonts w:ascii="Calibri" w:hAnsi="Calibri" w:cs="Calibri"/>
          <w:sz w:val="20"/>
        </w:rPr>
        <w:tab/>
      </w:r>
      <w:bookmarkStart w:id="0" w:name="Ver_Num"/>
      <w:r>
        <w:rPr>
          <w:rFonts w:ascii="Calibri" w:hAnsi="Calibri" w:cs="Calibri"/>
          <w:sz w:val="20"/>
        </w:rPr>
        <w:t>0</w:t>
      </w:r>
      <w:r w:rsidR="0004401B">
        <w:rPr>
          <w:rFonts w:ascii="Calibri" w:hAnsi="Calibri" w:cs="Calibri"/>
          <w:sz w:val="20"/>
        </w:rPr>
        <w:t>.1</w:t>
      </w:r>
      <w:r w:rsidR="002F1F11">
        <w:rPr>
          <w:rFonts w:ascii="Calibri" w:hAnsi="Calibri" w:cs="Calibri"/>
          <w:sz w:val="20"/>
        </w:rPr>
        <w:t>4</w:t>
      </w:r>
      <w:bookmarkEnd w:id="0"/>
    </w:p>
    <w:p w:rsidR="003E6AD6" w:rsidRPr="00F42004" w:rsidRDefault="003E6AD6" w:rsidP="00994C4E">
      <w:pPr>
        <w:pStyle w:val="SectionText"/>
        <w:tabs>
          <w:tab w:val="left" w:pos="1985"/>
        </w:tabs>
        <w:jc w:val="both"/>
        <w:rPr>
          <w:rFonts w:ascii="Calibri" w:hAnsi="Calibri" w:cs="Calibri"/>
          <w:sz w:val="20"/>
        </w:rPr>
      </w:pPr>
      <w:r w:rsidRPr="00F42004">
        <w:rPr>
          <w:rFonts w:ascii="Calibri" w:hAnsi="Calibri" w:cs="Calibri"/>
          <w:sz w:val="20"/>
        </w:rPr>
        <w:t xml:space="preserve">Issue Date: </w:t>
      </w:r>
      <w:r w:rsidRPr="00F42004">
        <w:rPr>
          <w:rFonts w:ascii="Calibri" w:hAnsi="Calibri" w:cs="Calibri"/>
          <w:sz w:val="20"/>
        </w:rPr>
        <w:tab/>
      </w:r>
      <w:bookmarkStart w:id="1" w:name="Iss_Date"/>
      <w:r w:rsidR="00F33B95">
        <w:rPr>
          <w:rFonts w:ascii="Calibri" w:hAnsi="Calibri" w:cs="Calibri"/>
          <w:sz w:val="20"/>
        </w:rPr>
        <w:t>2</w:t>
      </w:r>
      <w:r w:rsidR="00836526">
        <w:rPr>
          <w:rFonts w:ascii="Calibri" w:hAnsi="Calibri" w:cs="Calibri"/>
          <w:sz w:val="20"/>
        </w:rPr>
        <w:t>7</w:t>
      </w:r>
      <w:r>
        <w:rPr>
          <w:rFonts w:ascii="Calibri" w:hAnsi="Calibri" w:cs="Calibri"/>
          <w:sz w:val="20"/>
        </w:rPr>
        <w:t>/</w:t>
      </w:r>
      <w:r w:rsidR="004864D4">
        <w:rPr>
          <w:rFonts w:ascii="Calibri" w:hAnsi="Calibri" w:cs="Calibri"/>
          <w:sz w:val="20"/>
        </w:rPr>
        <w:t>11</w:t>
      </w:r>
      <w:r>
        <w:rPr>
          <w:rFonts w:ascii="Calibri" w:hAnsi="Calibri" w:cs="Calibri"/>
          <w:sz w:val="20"/>
        </w:rPr>
        <w:t>/</w:t>
      </w:r>
      <w:bookmarkEnd w:id="1"/>
      <w:r>
        <w:rPr>
          <w:rFonts w:ascii="Calibri" w:hAnsi="Calibri" w:cs="Calibri"/>
          <w:sz w:val="20"/>
        </w:rPr>
        <w:t>201</w:t>
      </w:r>
      <w:r w:rsidR="004C2406">
        <w:rPr>
          <w:rFonts w:ascii="Calibri" w:hAnsi="Calibri" w:cs="Calibri"/>
          <w:sz w:val="20"/>
        </w:rPr>
        <w:t>3</w:t>
      </w:r>
    </w:p>
    <w:p w:rsidR="003E6AD6" w:rsidRPr="00F42004" w:rsidRDefault="003E6AD6" w:rsidP="00994C4E">
      <w:pPr>
        <w:pStyle w:val="SectionText"/>
        <w:tabs>
          <w:tab w:val="left" w:pos="1985"/>
        </w:tabs>
        <w:jc w:val="both"/>
        <w:rPr>
          <w:rFonts w:ascii="Calibri" w:hAnsi="Calibri" w:cs="Calibri"/>
          <w:sz w:val="20"/>
        </w:rPr>
      </w:pPr>
      <w:r w:rsidRPr="00F42004">
        <w:rPr>
          <w:rFonts w:ascii="Calibri" w:hAnsi="Calibri" w:cs="Calibri"/>
          <w:sz w:val="20"/>
        </w:rPr>
        <w:t>Author:</w:t>
      </w:r>
      <w:r w:rsidRPr="00F42004">
        <w:rPr>
          <w:rFonts w:ascii="Calibri" w:hAnsi="Calibri" w:cs="Calibri"/>
          <w:sz w:val="20"/>
        </w:rPr>
        <w:tab/>
      </w:r>
      <w:r w:rsidR="004C2406">
        <w:rPr>
          <w:rFonts w:ascii="Calibri" w:hAnsi="Calibri" w:cs="Calibri"/>
          <w:sz w:val="20"/>
        </w:rPr>
        <w:t>Tushar Pradhan</w:t>
      </w:r>
      <w:r w:rsidR="003233C0">
        <w:rPr>
          <w:rFonts w:ascii="Calibri" w:hAnsi="Calibri" w:cs="Calibri"/>
          <w:sz w:val="20"/>
        </w:rPr>
        <w:t>/Amit Nikam/Piyush Pradhan</w:t>
      </w:r>
    </w:p>
    <w:p w:rsidR="003E6AD6" w:rsidRPr="00F203DE" w:rsidRDefault="003E6AD6" w:rsidP="00994C4E">
      <w:pPr>
        <w:jc w:val="both"/>
      </w:pPr>
    </w:p>
    <w:p w:rsidR="003E6AD6" w:rsidRPr="00F203DE" w:rsidRDefault="003E6AD6" w:rsidP="00994C4E">
      <w:pPr>
        <w:jc w:val="both"/>
      </w:pPr>
    </w:p>
    <w:p w:rsidR="003E6AD6" w:rsidRPr="00F203DE" w:rsidRDefault="003E6AD6" w:rsidP="00994C4E">
      <w:pPr>
        <w:jc w:val="both"/>
      </w:pPr>
    </w:p>
    <w:p w:rsidR="003E6AD6" w:rsidRDefault="003E6AD6" w:rsidP="00994C4E">
      <w:pPr>
        <w:spacing w:after="200" w:line="276" w:lineRule="auto"/>
        <w:jc w:val="both"/>
        <w:rPr>
          <w:b/>
        </w:rPr>
      </w:pPr>
      <w:r>
        <w:br w:type="page"/>
      </w:r>
    </w:p>
    <w:p w:rsidR="003E6AD6" w:rsidRPr="00F203DE" w:rsidRDefault="003E6AD6" w:rsidP="00FA2D29">
      <w:pPr>
        <w:pStyle w:val="Heading2notinTOC"/>
      </w:pPr>
      <w:r w:rsidRPr="00F203DE">
        <w:lastRenderedPageBreak/>
        <w:t>Quality Plan:</w:t>
      </w:r>
    </w:p>
    <w:p w:rsidR="003E6AD6" w:rsidRPr="00F42004" w:rsidRDefault="003E6AD6" w:rsidP="00994C4E">
      <w:pPr>
        <w:pStyle w:val="SectionText"/>
        <w:jc w:val="both"/>
        <w:rPr>
          <w:rFonts w:ascii="Calibri" w:hAnsi="Calibri" w:cs="Calibri"/>
        </w:rPr>
      </w:pPr>
    </w:p>
    <w:tbl>
      <w:tblPr>
        <w:tblW w:w="8505" w:type="dxa"/>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tblPr>
      <w:tblGrid>
        <w:gridCol w:w="1838"/>
        <w:gridCol w:w="6667"/>
      </w:tblGrid>
      <w:tr w:rsidR="003E6AD6" w:rsidRPr="005A1505" w:rsidTr="005A1505">
        <w:tc>
          <w:tcPr>
            <w:tcW w:w="1838" w:type="dxa"/>
            <w:tcBorders>
              <w:top w:val="double" w:sz="4" w:space="0" w:color="auto"/>
              <w:bottom w:val="double" w:sz="4" w:space="0" w:color="auto"/>
            </w:tcBorders>
            <w:shd w:val="clear" w:color="auto" w:fill="D9D9D9"/>
          </w:tcPr>
          <w:p w:rsidR="003E6AD6" w:rsidRPr="005A1505" w:rsidRDefault="003E6AD6" w:rsidP="00994C4E">
            <w:pPr>
              <w:pStyle w:val="TableHeading"/>
              <w:jc w:val="both"/>
              <w:rPr>
                <w:rFonts w:cs="Calibri"/>
                <w:sz w:val="20"/>
              </w:rPr>
            </w:pPr>
            <w:r w:rsidRPr="005A1505">
              <w:rPr>
                <w:rFonts w:cs="Calibri"/>
                <w:sz w:val="20"/>
              </w:rPr>
              <w:t>Quality Role</w:t>
            </w:r>
          </w:p>
        </w:tc>
        <w:tc>
          <w:tcPr>
            <w:tcW w:w="6667" w:type="dxa"/>
            <w:tcBorders>
              <w:top w:val="double" w:sz="4" w:space="0" w:color="auto"/>
              <w:bottom w:val="double" w:sz="4" w:space="0" w:color="auto"/>
            </w:tcBorders>
            <w:shd w:val="clear" w:color="auto" w:fill="D9D9D9"/>
          </w:tcPr>
          <w:p w:rsidR="003E6AD6" w:rsidRPr="005A1505" w:rsidRDefault="003E6AD6" w:rsidP="00994C4E">
            <w:pPr>
              <w:pStyle w:val="TableHeading"/>
              <w:jc w:val="both"/>
              <w:rPr>
                <w:rFonts w:cs="Calibri"/>
                <w:sz w:val="20"/>
              </w:rPr>
            </w:pPr>
            <w:r w:rsidRPr="005A1505">
              <w:rPr>
                <w:rFonts w:cs="Calibri"/>
                <w:sz w:val="20"/>
              </w:rPr>
              <w:t>Programme Role / Name</w:t>
            </w:r>
          </w:p>
        </w:tc>
      </w:tr>
      <w:tr w:rsidR="003E6AD6" w:rsidRPr="005A1505" w:rsidTr="005A1505">
        <w:tc>
          <w:tcPr>
            <w:tcW w:w="1838" w:type="dxa"/>
            <w:tcBorders>
              <w:top w:val="double" w:sz="4" w:space="0" w:color="auto"/>
            </w:tcBorders>
          </w:tcPr>
          <w:p w:rsidR="003E6AD6" w:rsidRPr="005A1505" w:rsidRDefault="003E6AD6" w:rsidP="00994C4E">
            <w:pPr>
              <w:pStyle w:val="TableText"/>
              <w:jc w:val="both"/>
              <w:rPr>
                <w:rFonts w:cs="Calibri"/>
                <w:sz w:val="20"/>
              </w:rPr>
            </w:pPr>
            <w:r w:rsidRPr="005A1505">
              <w:rPr>
                <w:rFonts w:cs="Calibri"/>
                <w:sz w:val="20"/>
              </w:rPr>
              <w:t>Document Owner</w:t>
            </w:r>
          </w:p>
        </w:tc>
        <w:tc>
          <w:tcPr>
            <w:tcW w:w="6667" w:type="dxa"/>
            <w:tcBorders>
              <w:top w:val="double" w:sz="4" w:space="0" w:color="auto"/>
            </w:tcBorders>
          </w:tcPr>
          <w:p w:rsidR="003E6AD6" w:rsidRPr="005A1505" w:rsidRDefault="006E3CB2" w:rsidP="00994C4E">
            <w:pPr>
              <w:pStyle w:val="TableText"/>
              <w:jc w:val="both"/>
              <w:rPr>
                <w:rFonts w:cs="Calibri"/>
                <w:sz w:val="20"/>
              </w:rPr>
            </w:pPr>
            <w:r>
              <w:rPr>
                <w:rFonts w:cs="Calibri"/>
                <w:sz w:val="20"/>
              </w:rPr>
              <w:t>Amit Nikam</w:t>
            </w:r>
          </w:p>
        </w:tc>
      </w:tr>
      <w:tr w:rsidR="003E6AD6" w:rsidRPr="005A1505" w:rsidTr="005A1505">
        <w:tc>
          <w:tcPr>
            <w:tcW w:w="1838" w:type="dxa"/>
          </w:tcPr>
          <w:p w:rsidR="003E6AD6" w:rsidRPr="005A1505" w:rsidRDefault="003E6AD6" w:rsidP="00994C4E">
            <w:pPr>
              <w:pStyle w:val="TableText"/>
              <w:jc w:val="both"/>
              <w:rPr>
                <w:rFonts w:cs="Calibri"/>
                <w:sz w:val="20"/>
              </w:rPr>
            </w:pPr>
            <w:r w:rsidRPr="005A1505">
              <w:rPr>
                <w:rFonts w:cs="Calibri"/>
                <w:sz w:val="20"/>
              </w:rPr>
              <w:t>Author(s)</w:t>
            </w:r>
          </w:p>
        </w:tc>
        <w:tc>
          <w:tcPr>
            <w:tcW w:w="6667" w:type="dxa"/>
          </w:tcPr>
          <w:p w:rsidR="00282F1F" w:rsidRDefault="00184065" w:rsidP="00282F1F">
            <w:pPr>
              <w:pStyle w:val="TableText"/>
              <w:jc w:val="both"/>
              <w:rPr>
                <w:rFonts w:cs="Calibri"/>
                <w:sz w:val="20"/>
              </w:rPr>
            </w:pPr>
            <w:r w:rsidRPr="005A1505">
              <w:rPr>
                <w:rFonts w:cs="Calibri"/>
                <w:sz w:val="20"/>
              </w:rPr>
              <w:t xml:space="preserve">Piyush Pradhan (JDA), </w:t>
            </w:r>
          </w:p>
          <w:p w:rsidR="003E6AD6" w:rsidRPr="005A1505" w:rsidRDefault="004C2406" w:rsidP="00282F1F">
            <w:pPr>
              <w:pStyle w:val="TableText"/>
              <w:jc w:val="both"/>
              <w:rPr>
                <w:rFonts w:cs="Calibri"/>
                <w:sz w:val="20"/>
              </w:rPr>
            </w:pPr>
            <w:r w:rsidRPr="005A1505">
              <w:rPr>
                <w:rFonts w:cs="Calibri"/>
                <w:sz w:val="20"/>
              </w:rPr>
              <w:t>Tushar Pradhan</w:t>
            </w:r>
            <w:r w:rsidR="00F23068" w:rsidRPr="005A1505">
              <w:rPr>
                <w:rFonts w:cs="Calibri"/>
                <w:sz w:val="20"/>
              </w:rPr>
              <w:t xml:space="preserve"> &amp; RajendraPrasad Yadav</w:t>
            </w:r>
            <w:r w:rsidR="00184065" w:rsidRPr="005A1505">
              <w:rPr>
                <w:rFonts w:cs="Calibri"/>
                <w:sz w:val="20"/>
              </w:rPr>
              <w:t xml:space="preserve"> </w:t>
            </w:r>
            <w:r w:rsidR="00657F15">
              <w:rPr>
                <w:rFonts w:cs="Calibri"/>
                <w:sz w:val="20"/>
              </w:rPr>
              <w:t>&amp;Amit Nikam</w:t>
            </w:r>
            <w:r w:rsidR="00282F1F" w:rsidRPr="005A1505">
              <w:rPr>
                <w:rFonts w:cs="Calibri"/>
                <w:sz w:val="20"/>
              </w:rPr>
              <w:t>(Capgemini)</w:t>
            </w:r>
          </w:p>
        </w:tc>
      </w:tr>
      <w:tr w:rsidR="003E6AD6" w:rsidRPr="005A1505" w:rsidTr="005A1505">
        <w:tc>
          <w:tcPr>
            <w:tcW w:w="1838" w:type="dxa"/>
          </w:tcPr>
          <w:p w:rsidR="003E6AD6" w:rsidRPr="005A1505" w:rsidRDefault="003E6AD6" w:rsidP="00994C4E">
            <w:pPr>
              <w:pStyle w:val="TableText"/>
              <w:jc w:val="both"/>
              <w:rPr>
                <w:rFonts w:cs="Calibri"/>
                <w:sz w:val="20"/>
              </w:rPr>
            </w:pPr>
            <w:r w:rsidRPr="005A1505">
              <w:rPr>
                <w:rFonts w:cs="Calibri"/>
                <w:sz w:val="20"/>
              </w:rPr>
              <w:t>Reviewer(s)</w:t>
            </w:r>
          </w:p>
        </w:tc>
        <w:tc>
          <w:tcPr>
            <w:tcW w:w="6667" w:type="dxa"/>
          </w:tcPr>
          <w:p w:rsidR="003E6AD6" w:rsidRPr="005A1505" w:rsidRDefault="00703ABA" w:rsidP="004136EF">
            <w:pPr>
              <w:pStyle w:val="TableText"/>
              <w:jc w:val="both"/>
              <w:rPr>
                <w:rFonts w:cs="Calibri"/>
                <w:sz w:val="20"/>
              </w:rPr>
            </w:pPr>
            <w:r>
              <w:rPr>
                <w:rFonts w:cs="Calibri"/>
                <w:sz w:val="20"/>
              </w:rPr>
              <w:t>Ronald Kohn</w:t>
            </w:r>
            <w:r w:rsidR="002F2578">
              <w:rPr>
                <w:rFonts w:cs="Calibri"/>
                <w:sz w:val="20"/>
              </w:rPr>
              <w:t>(Capgemini)</w:t>
            </w:r>
          </w:p>
        </w:tc>
      </w:tr>
      <w:tr w:rsidR="003E6AD6" w:rsidRPr="005A1505" w:rsidTr="005A1505">
        <w:tc>
          <w:tcPr>
            <w:tcW w:w="1838" w:type="dxa"/>
          </w:tcPr>
          <w:p w:rsidR="003E6AD6" w:rsidRPr="005A1505" w:rsidRDefault="003E6AD6" w:rsidP="00994C4E">
            <w:pPr>
              <w:pStyle w:val="TableText"/>
              <w:jc w:val="both"/>
              <w:rPr>
                <w:rFonts w:cs="Calibri"/>
                <w:sz w:val="20"/>
              </w:rPr>
            </w:pPr>
            <w:r w:rsidRPr="005A1505">
              <w:rPr>
                <w:rFonts w:cs="Calibri"/>
                <w:sz w:val="20"/>
              </w:rPr>
              <w:t>Approver(s)</w:t>
            </w:r>
            <w:r w:rsidR="00F01FF0">
              <w:rPr>
                <w:rFonts w:cs="Calibri"/>
                <w:sz w:val="20"/>
              </w:rPr>
              <w:t xml:space="preserve"> MNS</w:t>
            </w:r>
          </w:p>
        </w:tc>
        <w:tc>
          <w:tcPr>
            <w:tcW w:w="6667" w:type="dxa"/>
          </w:tcPr>
          <w:p w:rsidR="003E6AD6" w:rsidRPr="005A1505" w:rsidRDefault="00202A5C" w:rsidP="00994C4E">
            <w:pPr>
              <w:pStyle w:val="TableText"/>
              <w:jc w:val="both"/>
              <w:rPr>
                <w:rFonts w:cs="Calibri"/>
                <w:sz w:val="20"/>
              </w:rPr>
            </w:pPr>
            <w:r>
              <w:rPr>
                <w:rFonts w:cs="Calibri"/>
              </w:rPr>
              <w:t>Gordon Cox</w:t>
            </w:r>
          </w:p>
        </w:tc>
      </w:tr>
      <w:tr w:rsidR="00F01FF0" w:rsidRPr="005A1505" w:rsidTr="005A1505">
        <w:tc>
          <w:tcPr>
            <w:tcW w:w="1838" w:type="dxa"/>
          </w:tcPr>
          <w:p w:rsidR="00F01FF0" w:rsidRPr="005A1505" w:rsidRDefault="00F01FF0" w:rsidP="00994C4E">
            <w:pPr>
              <w:pStyle w:val="TableText"/>
              <w:jc w:val="both"/>
              <w:rPr>
                <w:rFonts w:cs="Calibri"/>
                <w:sz w:val="20"/>
              </w:rPr>
            </w:pPr>
            <w:r>
              <w:rPr>
                <w:rFonts w:cs="Calibri"/>
                <w:sz w:val="20"/>
              </w:rPr>
              <w:t>Approver(s) JDA</w:t>
            </w:r>
          </w:p>
        </w:tc>
        <w:tc>
          <w:tcPr>
            <w:tcW w:w="6667" w:type="dxa"/>
          </w:tcPr>
          <w:p w:rsidR="00F01FF0" w:rsidRDefault="004136EF" w:rsidP="00994C4E">
            <w:pPr>
              <w:pStyle w:val="TableText"/>
              <w:jc w:val="both"/>
              <w:rPr>
                <w:rFonts w:cs="Calibri"/>
              </w:rPr>
            </w:pPr>
            <w:r>
              <w:rPr>
                <w:rFonts w:cs="Calibri"/>
                <w:sz w:val="20"/>
              </w:rPr>
              <w:t>Piyush Pradhan(JDA)</w:t>
            </w:r>
          </w:p>
        </w:tc>
      </w:tr>
    </w:tbl>
    <w:p w:rsidR="003E6AD6" w:rsidRPr="00F42004" w:rsidRDefault="003E6AD6" w:rsidP="00994C4E">
      <w:pPr>
        <w:pStyle w:val="SectionText"/>
        <w:jc w:val="both"/>
        <w:rPr>
          <w:rFonts w:ascii="Calibri" w:hAnsi="Calibri" w:cs="Calibri"/>
        </w:rPr>
      </w:pPr>
    </w:p>
    <w:p w:rsidR="003E6AD6" w:rsidRPr="00F203DE" w:rsidRDefault="003E6AD6" w:rsidP="00994C4E">
      <w:pPr>
        <w:pStyle w:val="SectionText"/>
        <w:jc w:val="both"/>
        <w:rPr>
          <w:rFonts w:ascii="Calibri" w:hAnsi="Calibri" w:cs="Calibri"/>
        </w:rPr>
      </w:pPr>
    </w:p>
    <w:p w:rsidR="003E6AD6" w:rsidRPr="00F203DE" w:rsidRDefault="003E6AD6" w:rsidP="00FA2D29">
      <w:pPr>
        <w:pStyle w:val="Heading2notinTOC"/>
      </w:pPr>
      <w:r w:rsidRPr="00F203DE">
        <w:t>Document History:</w:t>
      </w:r>
    </w:p>
    <w:p w:rsidR="003E6AD6" w:rsidRPr="00F203DE" w:rsidRDefault="003E6AD6" w:rsidP="00994C4E">
      <w:pPr>
        <w:pStyle w:val="SectionText"/>
        <w:jc w:val="both"/>
        <w:rPr>
          <w:rFonts w:ascii="Calibri" w:hAnsi="Calibri" w:cs="Calibri"/>
        </w:rPr>
      </w:pPr>
    </w:p>
    <w:p w:rsidR="003E6AD6" w:rsidRPr="00F203DE" w:rsidRDefault="003E6AD6" w:rsidP="00994C4E">
      <w:pPr>
        <w:pStyle w:val="SectionText"/>
        <w:ind w:left="142"/>
        <w:jc w:val="both"/>
        <w:rPr>
          <w:rFonts w:ascii="Calibri" w:hAnsi="Calibri" w:cs="Calibri"/>
        </w:rPr>
      </w:pPr>
      <w:r w:rsidRPr="00F203DE">
        <w:rPr>
          <w:rFonts w:ascii="Calibri" w:hAnsi="Calibri" w:cs="Calibri"/>
        </w:rPr>
        <w:t>The following versions of the document have been produced:</w:t>
      </w:r>
    </w:p>
    <w:p w:rsidR="003E6AD6" w:rsidRPr="00F203DE" w:rsidRDefault="003E6AD6" w:rsidP="00994C4E">
      <w:pPr>
        <w:jc w:val="both"/>
      </w:pPr>
    </w:p>
    <w:tbl>
      <w:tblPr>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tblPr>
      <w:tblGrid>
        <w:gridCol w:w="1134"/>
        <w:gridCol w:w="1334"/>
        <w:gridCol w:w="1359"/>
        <w:gridCol w:w="1701"/>
        <w:gridCol w:w="2977"/>
      </w:tblGrid>
      <w:tr w:rsidR="003E6AD6" w:rsidRPr="005A1505" w:rsidTr="005A1505">
        <w:trPr>
          <w:tblHeader/>
        </w:trPr>
        <w:tc>
          <w:tcPr>
            <w:tcW w:w="1134" w:type="dxa"/>
            <w:tcBorders>
              <w:bottom w:val="double" w:sz="4" w:space="0" w:color="auto"/>
            </w:tcBorders>
            <w:shd w:val="clear" w:color="auto" w:fill="D9D9D9"/>
          </w:tcPr>
          <w:p w:rsidR="003E6AD6" w:rsidRPr="005A1505" w:rsidRDefault="003E6AD6" w:rsidP="00994C4E">
            <w:pPr>
              <w:pStyle w:val="TableHeading"/>
              <w:jc w:val="both"/>
              <w:rPr>
                <w:rFonts w:cs="Calibri"/>
                <w:sz w:val="20"/>
              </w:rPr>
            </w:pPr>
            <w:r w:rsidRPr="005A1505">
              <w:rPr>
                <w:rFonts w:cs="Calibri"/>
                <w:sz w:val="20"/>
              </w:rPr>
              <w:t>Version</w:t>
            </w:r>
          </w:p>
        </w:tc>
        <w:tc>
          <w:tcPr>
            <w:tcW w:w="1334" w:type="dxa"/>
            <w:tcBorders>
              <w:bottom w:val="double" w:sz="4" w:space="0" w:color="auto"/>
            </w:tcBorders>
            <w:shd w:val="clear" w:color="auto" w:fill="D9D9D9"/>
          </w:tcPr>
          <w:p w:rsidR="003E6AD6" w:rsidRPr="005A1505" w:rsidRDefault="003E6AD6" w:rsidP="00994C4E">
            <w:pPr>
              <w:pStyle w:val="TableHeading"/>
              <w:jc w:val="both"/>
              <w:rPr>
                <w:rFonts w:cs="Calibri"/>
                <w:sz w:val="20"/>
              </w:rPr>
            </w:pPr>
            <w:r w:rsidRPr="005A1505">
              <w:rPr>
                <w:rFonts w:cs="Calibri"/>
                <w:sz w:val="20"/>
              </w:rPr>
              <w:t>Status (Draft / Final)</w:t>
            </w:r>
          </w:p>
        </w:tc>
        <w:tc>
          <w:tcPr>
            <w:tcW w:w="1359" w:type="dxa"/>
            <w:tcBorders>
              <w:bottom w:val="double" w:sz="4" w:space="0" w:color="auto"/>
            </w:tcBorders>
            <w:shd w:val="clear" w:color="auto" w:fill="D9D9D9"/>
          </w:tcPr>
          <w:p w:rsidR="003E6AD6" w:rsidRPr="005A1505" w:rsidRDefault="003E6AD6" w:rsidP="00994C4E">
            <w:pPr>
              <w:pStyle w:val="TableHeading"/>
              <w:jc w:val="both"/>
              <w:rPr>
                <w:rFonts w:cs="Calibri"/>
                <w:sz w:val="20"/>
              </w:rPr>
            </w:pPr>
            <w:r w:rsidRPr="005A1505">
              <w:rPr>
                <w:rFonts w:cs="Calibri"/>
                <w:sz w:val="20"/>
              </w:rPr>
              <w:t>Issue Date</w:t>
            </w:r>
          </w:p>
        </w:tc>
        <w:tc>
          <w:tcPr>
            <w:tcW w:w="1701" w:type="dxa"/>
            <w:tcBorders>
              <w:bottom w:val="double" w:sz="4" w:space="0" w:color="auto"/>
            </w:tcBorders>
            <w:shd w:val="clear" w:color="auto" w:fill="D9D9D9"/>
          </w:tcPr>
          <w:p w:rsidR="003E6AD6" w:rsidRPr="005A1505" w:rsidRDefault="003E6AD6" w:rsidP="00994C4E">
            <w:pPr>
              <w:pStyle w:val="TableHeading"/>
              <w:jc w:val="both"/>
              <w:rPr>
                <w:rFonts w:cs="Calibri"/>
                <w:sz w:val="20"/>
              </w:rPr>
            </w:pPr>
            <w:r w:rsidRPr="005A1505">
              <w:rPr>
                <w:rFonts w:cs="Calibri"/>
                <w:sz w:val="20"/>
              </w:rPr>
              <w:t>Author</w:t>
            </w:r>
          </w:p>
        </w:tc>
        <w:tc>
          <w:tcPr>
            <w:tcW w:w="2977" w:type="dxa"/>
            <w:tcBorders>
              <w:bottom w:val="double" w:sz="4" w:space="0" w:color="auto"/>
            </w:tcBorders>
            <w:shd w:val="clear" w:color="auto" w:fill="D9D9D9"/>
          </w:tcPr>
          <w:p w:rsidR="003E6AD6" w:rsidRPr="005A1505" w:rsidRDefault="003E6AD6" w:rsidP="00994C4E">
            <w:pPr>
              <w:pStyle w:val="TableHeading"/>
              <w:jc w:val="both"/>
              <w:rPr>
                <w:rFonts w:cs="Calibri"/>
                <w:sz w:val="20"/>
              </w:rPr>
            </w:pPr>
            <w:r w:rsidRPr="005A1505">
              <w:rPr>
                <w:rFonts w:cs="Calibri"/>
                <w:sz w:val="20"/>
              </w:rPr>
              <w:t>Reason for Issue</w:t>
            </w:r>
          </w:p>
        </w:tc>
      </w:tr>
      <w:tr w:rsidR="003E6AD6" w:rsidRPr="005A1505" w:rsidTr="005A1505">
        <w:tc>
          <w:tcPr>
            <w:tcW w:w="1134" w:type="dxa"/>
            <w:tcBorders>
              <w:top w:val="double" w:sz="4" w:space="0" w:color="auto"/>
            </w:tcBorders>
          </w:tcPr>
          <w:p w:rsidR="003E6AD6" w:rsidRPr="005A1505" w:rsidRDefault="003E6AD6" w:rsidP="00994C4E">
            <w:pPr>
              <w:pStyle w:val="TableText"/>
              <w:jc w:val="both"/>
              <w:rPr>
                <w:rFonts w:cs="Calibri"/>
                <w:sz w:val="20"/>
              </w:rPr>
            </w:pPr>
            <w:r w:rsidRPr="005A1505">
              <w:rPr>
                <w:rFonts w:cs="Calibri"/>
                <w:sz w:val="20"/>
              </w:rPr>
              <w:t>0.1</w:t>
            </w:r>
          </w:p>
        </w:tc>
        <w:tc>
          <w:tcPr>
            <w:tcW w:w="1334" w:type="dxa"/>
            <w:tcBorders>
              <w:top w:val="double" w:sz="4" w:space="0" w:color="auto"/>
            </w:tcBorders>
          </w:tcPr>
          <w:p w:rsidR="003E6AD6" w:rsidRPr="005A1505" w:rsidRDefault="003E6AD6" w:rsidP="00994C4E">
            <w:pPr>
              <w:pStyle w:val="TableText"/>
              <w:jc w:val="both"/>
              <w:rPr>
                <w:rFonts w:cs="Calibri"/>
                <w:sz w:val="20"/>
              </w:rPr>
            </w:pPr>
            <w:r w:rsidRPr="005A1505">
              <w:rPr>
                <w:rFonts w:cs="Calibri"/>
                <w:sz w:val="20"/>
              </w:rPr>
              <w:t>Draft</w:t>
            </w:r>
          </w:p>
        </w:tc>
        <w:tc>
          <w:tcPr>
            <w:tcW w:w="1359" w:type="dxa"/>
            <w:tcBorders>
              <w:top w:val="double" w:sz="4" w:space="0" w:color="auto"/>
            </w:tcBorders>
          </w:tcPr>
          <w:p w:rsidR="003E6AD6" w:rsidRPr="005A1505" w:rsidRDefault="00F23068" w:rsidP="00994C4E">
            <w:pPr>
              <w:pStyle w:val="TableText"/>
              <w:jc w:val="both"/>
              <w:rPr>
                <w:rFonts w:cs="Calibri"/>
                <w:sz w:val="20"/>
              </w:rPr>
            </w:pPr>
            <w:r w:rsidRPr="005A1505">
              <w:rPr>
                <w:rFonts w:cs="Calibri"/>
                <w:sz w:val="20"/>
              </w:rPr>
              <w:t>12</w:t>
            </w:r>
            <w:r w:rsidR="003E6AD6" w:rsidRPr="005A1505">
              <w:rPr>
                <w:rFonts w:cs="Calibri"/>
                <w:sz w:val="20"/>
              </w:rPr>
              <w:t>/</w:t>
            </w:r>
            <w:r w:rsidR="004C2406" w:rsidRPr="005A1505">
              <w:rPr>
                <w:rFonts w:cs="Calibri"/>
                <w:sz w:val="20"/>
              </w:rPr>
              <w:t>0</w:t>
            </w:r>
            <w:r w:rsidRPr="005A1505">
              <w:rPr>
                <w:rFonts w:cs="Calibri"/>
                <w:sz w:val="20"/>
              </w:rPr>
              <w:t>8</w:t>
            </w:r>
            <w:r w:rsidR="003E6AD6" w:rsidRPr="005A1505">
              <w:rPr>
                <w:rFonts w:cs="Calibri"/>
                <w:sz w:val="20"/>
              </w:rPr>
              <w:t>/201</w:t>
            </w:r>
            <w:r w:rsidR="004C2406" w:rsidRPr="005A1505">
              <w:rPr>
                <w:rFonts w:cs="Calibri"/>
                <w:sz w:val="20"/>
              </w:rPr>
              <w:t>3</w:t>
            </w:r>
          </w:p>
        </w:tc>
        <w:tc>
          <w:tcPr>
            <w:tcW w:w="1701" w:type="dxa"/>
            <w:tcBorders>
              <w:top w:val="double" w:sz="4" w:space="0" w:color="auto"/>
            </w:tcBorders>
          </w:tcPr>
          <w:p w:rsidR="003E6AD6" w:rsidRPr="005A1505" w:rsidRDefault="004C2406" w:rsidP="00994C4E">
            <w:pPr>
              <w:pStyle w:val="TableText"/>
              <w:jc w:val="both"/>
              <w:rPr>
                <w:rFonts w:cs="Calibri"/>
                <w:sz w:val="20"/>
              </w:rPr>
            </w:pPr>
            <w:r w:rsidRPr="005A1505">
              <w:rPr>
                <w:rFonts w:cs="Calibri"/>
                <w:sz w:val="20"/>
              </w:rPr>
              <w:t>Tushar Pradhan</w:t>
            </w:r>
            <w:r w:rsidR="00FA28C7" w:rsidRPr="005A1505">
              <w:rPr>
                <w:rFonts w:cs="Calibri"/>
                <w:sz w:val="20"/>
              </w:rPr>
              <w:t xml:space="preserve"> &amp; RajendraPrasad Y</w:t>
            </w:r>
            <w:r w:rsidR="00F23068" w:rsidRPr="005A1505">
              <w:rPr>
                <w:rFonts w:cs="Calibri"/>
                <w:sz w:val="20"/>
              </w:rPr>
              <w:t>adav</w:t>
            </w:r>
          </w:p>
        </w:tc>
        <w:tc>
          <w:tcPr>
            <w:tcW w:w="2977" w:type="dxa"/>
            <w:tcBorders>
              <w:top w:val="double" w:sz="4" w:space="0" w:color="auto"/>
            </w:tcBorders>
          </w:tcPr>
          <w:p w:rsidR="003E6AD6" w:rsidRPr="005A1505" w:rsidRDefault="003E6AD6" w:rsidP="00994C4E">
            <w:pPr>
              <w:pStyle w:val="TableText"/>
              <w:jc w:val="both"/>
              <w:rPr>
                <w:rFonts w:cs="Calibri"/>
                <w:sz w:val="20"/>
              </w:rPr>
            </w:pPr>
            <w:r w:rsidRPr="005A1505">
              <w:rPr>
                <w:rFonts w:cs="Calibri"/>
                <w:sz w:val="20"/>
              </w:rPr>
              <w:t>Initial draft</w:t>
            </w:r>
          </w:p>
        </w:tc>
      </w:tr>
      <w:tr w:rsidR="003E6AD6" w:rsidRPr="005A1505" w:rsidTr="005A1505">
        <w:tc>
          <w:tcPr>
            <w:tcW w:w="1134" w:type="dxa"/>
          </w:tcPr>
          <w:p w:rsidR="003E6AD6" w:rsidRPr="005A1505" w:rsidRDefault="00184065" w:rsidP="00D15771">
            <w:pPr>
              <w:pStyle w:val="TableText"/>
              <w:jc w:val="both"/>
              <w:rPr>
                <w:rFonts w:cs="Calibri"/>
                <w:sz w:val="20"/>
              </w:rPr>
            </w:pPr>
            <w:r w:rsidRPr="005A1505">
              <w:rPr>
                <w:rFonts w:cs="Calibri"/>
                <w:sz w:val="20"/>
              </w:rPr>
              <w:t>0.</w:t>
            </w:r>
            <w:r w:rsidR="00D15771">
              <w:rPr>
                <w:rFonts w:cs="Calibri"/>
                <w:sz w:val="20"/>
              </w:rPr>
              <w:t>1</w:t>
            </w:r>
          </w:p>
        </w:tc>
        <w:tc>
          <w:tcPr>
            <w:tcW w:w="1334" w:type="dxa"/>
          </w:tcPr>
          <w:p w:rsidR="003E6AD6" w:rsidRPr="005A1505" w:rsidRDefault="00184065" w:rsidP="00994C4E">
            <w:pPr>
              <w:pStyle w:val="TableText"/>
              <w:jc w:val="both"/>
              <w:rPr>
                <w:rFonts w:cs="Calibri"/>
                <w:sz w:val="20"/>
              </w:rPr>
            </w:pPr>
            <w:r w:rsidRPr="005A1505">
              <w:rPr>
                <w:rFonts w:cs="Calibri"/>
                <w:sz w:val="20"/>
              </w:rPr>
              <w:t>Draft</w:t>
            </w:r>
          </w:p>
        </w:tc>
        <w:tc>
          <w:tcPr>
            <w:tcW w:w="1359" w:type="dxa"/>
          </w:tcPr>
          <w:p w:rsidR="003E6AD6" w:rsidRPr="005A1505" w:rsidRDefault="00184065" w:rsidP="00994C4E">
            <w:pPr>
              <w:pStyle w:val="TableText"/>
              <w:jc w:val="both"/>
              <w:rPr>
                <w:rFonts w:cs="Calibri"/>
                <w:sz w:val="20"/>
              </w:rPr>
            </w:pPr>
            <w:r w:rsidRPr="005A1505">
              <w:rPr>
                <w:rFonts w:cs="Calibri"/>
                <w:sz w:val="20"/>
              </w:rPr>
              <w:t>13/08/2013</w:t>
            </w:r>
          </w:p>
        </w:tc>
        <w:tc>
          <w:tcPr>
            <w:tcW w:w="1701" w:type="dxa"/>
          </w:tcPr>
          <w:p w:rsidR="003E6AD6" w:rsidRPr="005A1505" w:rsidRDefault="00184065" w:rsidP="00994C4E">
            <w:pPr>
              <w:pStyle w:val="TableText"/>
              <w:jc w:val="both"/>
              <w:rPr>
                <w:rFonts w:cs="Calibri"/>
                <w:sz w:val="20"/>
              </w:rPr>
            </w:pPr>
            <w:r w:rsidRPr="005A1505">
              <w:rPr>
                <w:rFonts w:cs="Calibri"/>
                <w:sz w:val="20"/>
              </w:rPr>
              <w:t>Piyush Pradhan</w:t>
            </w:r>
          </w:p>
        </w:tc>
        <w:tc>
          <w:tcPr>
            <w:tcW w:w="2977" w:type="dxa"/>
          </w:tcPr>
          <w:p w:rsidR="003E6AD6" w:rsidRPr="005A1505" w:rsidRDefault="005A1505" w:rsidP="00994C4E">
            <w:pPr>
              <w:pStyle w:val="TableText"/>
              <w:jc w:val="both"/>
              <w:rPr>
                <w:rFonts w:cs="Calibri"/>
                <w:sz w:val="20"/>
              </w:rPr>
            </w:pPr>
            <w:r w:rsidRPr="005A1505">
              <w:rPr>
                <w:rFonts w:cs="Calibri"/>
                <w:sz w:val="20"/>
              </w:rPr>
              <w:t>Updates for JDA. Section 2 to Section 4.1</w:t>
            </w:r>
          </w:p>
        </w:tc>
      </w:tr>
      <w:tr w:rsidR="003E6AD6" w:rsidRPr="005A1505" w:rsidTr="005A1505">
        <w:tc>
          <w:tcPr>
            <w:tcW w:w="1134" w:type="dxa"/>
          </w:tcPr>
          <w:p w:rsidR="003E6AD6" w:rsidRPr="005A1505" w:rsidRDefault="00F33B95" w:rsidP="00D15771">
            <w:pPr>
              <w:pStyle w:val="TableText"/>
              <w:jc w:val="both"/>
              <w:rPr>
                <w:rFonts w:cs="Calibri"/>
                <w:sz w:val="20"/>
              </w:rPr>
            </w:pPr>
            <w:r>
              <w:rPr>
                <w:rFonts w:cs="Calibri"/>
                <w:sz w:val="20"/>
              </w:rPr>
              <w:t>0.</w:t>
            </w:r>
            <w:r w:rsidR="00D15771">
              <w:rPr>
                <w:rFonts w:cs="Calibri"/>
                <w:sz w:val="20"/>
              </w:rPr>
              <w:t>1</w:t>
            </w:r>
          </w:p>
        </w:tc>
        <w:tc>
          <w:tcPr>
            <w:tcW w:w="1334" w:type="dxa"/>
          </w:tcPr>
          <w:p w:rsidR="003E6AD6" w:rsidRPr="005A1505" w:rsidRDefault="00F33B95" w:rsidP="00994C4E">
            <w:pPr>
              <w:pStyle w:val="TableText"/>
              <w:jc w:val="both"/>
              <w:rPr>
                <w:rFonts w:cs="Calibri"/>
                <w:sz w:val="20"/>
              </w:rPr>
            </w:pPr>
            <w:r>
              <w:rPr>
                <w:rFonts w:cs="Calibri"/>
                <w:sz w:val="20"/>
              </w:rPr>
              <w:t>Draft</w:t>
            </w:r>
          </w:p>
        </w:tc>
        <w:tc>
          <w:tcPr>
            <w:tcW w:w="1359" w:type="dxa"/>
          </w:tcPr>
          <w:p w:rsidR="003E6AD6" w:rsidRPr="005A1505" w:rsidRDefault="00F33B95" w:rsidP="00994C4E">
            <w:pPr>
              <w:pStyle w:val="TableText"/>
              <w:jc w:val="both"/>
              <w:rPr>
                <w:rFonts w:cs="Calibri"/>
                <w:sz w:val="20"/>
              </w:rPr>
            </w:pPr>
            <w:r>
              <w:rPr>
                <w:rFonts w:cs="Calibri"/>
                <w:sz w:val="20"/>
              </w:rPr>
              <w:t>21/08/2013</w:t>
            </w:r>
          </w:p>
        </w:tc>
        <w:tc>
          <w:tcPr>
            <w:tcW w:w="1701" w:type="dxa"/>
          </w:tcPr>
          <w:p w:rsidR="003E6AD6" w:rsidRPr="005A1505" w:rsidRDefault="00F33B95" w:rsidP="00994C4E">
            <w:pPr>
              <w:pStyle w:val="TableText"/>
              <w:jc w:val="both"/>
              <w:rPr>
                <w:rFonts w:cs="Calibri"/>
                <w:sz w:val="20"/>
              </w:rPr>
            </w:pPr>
            <w:r>
              <w:rPr>
                <w:rFonts w:cs="Calibri"/>
                <w:sz w:val="20"/>
              </w:rPr>
              <w:t>Tushar Pradhan</w:t>
            </w:r>
          </w:p>
        </w:tc>
        <w:tc>
          <w:tcPr>
            <w:tcW w:w="2977" w:type="dxa"/>
          </w:tcPr>
          <w:p w:rsidR="003E6AD6" w:rsidRPr="005A1505" w:rsidRDefault="00F33B95" w:rsidP="00994C4E">
            <w:pPr>
              <w:pStyle w:val="TableText"/>
              <w:jc w:val="both"/>
              <w:rPr>
                <w:rFonts w:cs="Calibri"/>
                <w:sz w:val="20"/>
              </w:rPr>
            </w:pPr>
            <w:r>
              <w:rPr>
                <w:rFonts w:cs="Calibri"/>
                <w:sz w:val="20"/>
              </w:rPr>
              <w:t>Updated as per comments received from Denis Mooney</w:t>
            </w:r>
          </w:p>
        </w:tc>
      </w:tr>
      <w:tr w:rsidR="003E6AD6" w:rsidRPr="005A1505" w:rsidTr="005A1505">
        <w:tc>
          <w:tcPr>
            <w:tcW w:w="1134" w:type="dxa"/>
          </w:tcPr>
          <w:p w:rsidR="003E6AD6" w:rsidRPr="005A1505" w:rsidRDefault="008D2496" w:rsidP="00994C4E">
            <w:pPr>
              <w:pStyle w:val="TableText"/>
              <w:jc w:val="both"/>
              <w:rPr>
                <w:rFonts w:cs="Calibri"/>
                <w:sz w:val="20"/>
              </w:rPr>
            </w:pPr>
            <w:r>
              <w:rPr>
                <w:rFonts w:cs="Calibri"/>
                <w:sz w:val="20"/>
              </w:rPr>
              <w:t>0.</w:t>
            </w:r>
            <w:r w:rsidR="00F41738">
              <w:rPr>
                <w:rFonts w:cs="Calibri"/>
                <w:sz w:val="20"/>
              </w:rPr>
              <w:t>2</w:t>
            </w:r>
          </w:p>
        </w:tc>
        <w:tc>
          <w:tcPr>
            <w:tcW w:w="1334" w:type="dxa"/>
          </w:tcPr>
          <w:p w:rsidR="003E6AD6" w:rsidRPr="005A1505" w:rsidRDefault="008D2496" w:rsidP="00994C4E">
            <w:pPr>
              <w:pStyle w:val="TableText"/>
              <w:jc w:val="both"/>
              <w:rPr>
                <w:rFonts w:cs="Calibri"/>
                <w:sz w:val="20"/>
              </w:rPr>
            </w:pPr>
            <w:r>
              <w:rPr>
                <w:rFonts w:cs="Calibri"/>
                <w:sz w:val="20"/>
              </w:rPr>
              <w:t>Draft</w:t>
            </w:r>
          </w:p>
        </w:tc>
        <w:tc>
          <w:tcPr>
            <w:tcW w:w="1359" w:type="dxa"/>
          </w:tcPr>
          <w:p w:rsidR="003E6AD6" w:rsidRPr="005A1505" w:rsidRDefault="004C49CE" w:rsidP="004C49CE">
            <w:pPr>
              <w:pStyle w:val="TableText"/>
              <w:jc w:val="both"/>
              <w:rPr>
                <w:rFonts w:cs="Calibri"/>
                <w:sz w:val="20"/>
              </w:rPr>
            </w:pPr>
            <w:r>
              <w:rPr>
                <w:rFonts w:cs="Calibri"/>
                <w:sz w:val="20"/>
              </w:rPr>
              <w:t>02</w:t>
            </w:r>
            <w:r w:rsidR="008D2496">
              <w:rPr>
                <w:rFonts w:cs="Calibri"/>
                <w:sz w:val="20"/>
              </w:rPr>
              <w:t>/</w:t>
            </w:r>
            <w:r>
              <w:rPr>
                <w:rFonts w:cs="Calibri"/>
                <w:sz w:val="20"/>
              </w:rPr>
              <w:t>10</w:t>
            </w:r>
            <w:r w:rsidR="008D2496">
              <w:rPr>
                <w:rFonts w:cs="Calibri"/>
                <w:sz w:val="20"/>
              </w:rPr>
              <w:t>/2013</w:t>
            </w:r>
          </w:p>
        </w:tc>
        <w:tc>
          <w:tcPr>
            <w:tcW w:w="1701" w:type="dxa"/>
          </w:tcPr>
          <w:p w:rsidR="003E6AD6" w:rsidRPr="005A1505" w:rsidRDefault="008D2496" w:rsidP="00994C4E">
            <w:pPr>
              <w:pStyle w:val="TableText"/>
              <w:jc w:val="both"/>
              <w:rPr>
                <w:rFonts w:cs="Calibri"/>
                <w:sz w:val="20"/>
              </w:rPr>
            </w:pPr>
            <w:r>
              <w:rPr>
                <w:rFonts w:cs="Calibri"/>
                <w:sz w:val="20"/>
              </w:rPr>
              <w:t>Amit Nikam</w:t>
            </w:r>
          </w:p>
        </w:tc>
        <w:tc>
          <w:tcPr>
            <w:tcW w:w="2977" w:type="dxa"/>
          </w:tcPr>
          <w:p w:rsidR="003E6AD6" w:rsidRPr="005A1505" w:rsidRDefault="004B62C5" w:rsidP="00E95C08">
            <w:pPr>
              <w:pStyle w:val="TableText"/>
              <w:rPr>
                <w:rFonts w:cs="Calibri"/>
                <w:sz w:val="20"/>
              </w:rPr>
            </w:pPr>
            <w:r>
              <w:rPr>
                <w:rFonts w:cs="Calibri"/>
                <w:sz w:val="20"/>
              </w:rPr>
              <w:t>Updated section</w:t>
            </w:r>
            <w:r w:rsidR="002009C8">
              <w:rPr>
                <w:rFonts w:cs="Calibri"/>
                <w:sz w:val="20"/>
              </w:rPr>
              <w:t xml:space="preserve"> </w:t>
            </w:r>
            <w:r w:rsidR="002009C8" w:rsidRPr="002009C8">
              <w:rPr>
                <w:rFonts w:cs="Calibri"/>
                <w:sz w:val="20"/>
              </w:rPr>
              <w:t>1</w:t>
            </w:r>
            <w:r w:rsidR="00E95C08">
              <w:rPr>
                <w:rFonts w:cs="Calibri"/>
                <w:sz w:val="20"/>
              </w:rPr>
              <w:t xml:space="preserve"> to 5</w:t>
            </w:r>
            <w:r w:rsidR="002010A7">
              <w:rPr>
                <w:rFonts w:cs="Calibri"/>
                <w:sz w:val="20"/>
              </w:rPr>
              <w:t>.</w:t>
            </w:r>
          </w:p>
        </w:tc>
      </w:tr>
      <w:tr w:rsidR="00E605F2" w:rsidRPr="005A1505" w:rsidTr="005A1505">
        <w:tc>
          <w:tcPr>
            <w:tcW w:w="1134" w:type="dxa"/>
          </w:tcPr>
          <w:p w:rsidR="00E605F2" w:rsidRDefault="00E605F2" w:rsidP="00994C4E">
            <w:pPr>
              <w:pStyle w:val="TableText"/>
              <w:jc w:val="both"/>
              <w:rPr>
                <w:rFonts w:cs="Calibri"/>
                <w:sz w:val="20"/>
              </w:rPr>
            </w:pPr>
            <w:r>
              <w:rPr>
                <w:rFonts w:cs="Calibri"/>
                <w:sz w:val="20"/>
              </w:rPr>
              <w:t>0.3</w:t>
            </w:r>
          </w:p>
        </w:tc>
        <w:tc>
          <w:tcPr>
            <w:tcW w:w="1334" w:type="dxa"/>
          </w:tcPr>
          <w:p w:rsidR="00E605F2" w:rsidRDefault="00E605F2" w:rsidP="00994C4E">
            <w:pPr>
              <w:pStyle w:val="TableText"/>
              <w:jc w:val="both"/>
              <w:rPr>
                <w:rFonts w:cs="Calibri"/>
                <w:sz w:val="20"/>
              </w:rPr>
            </w:pPr>
            <w:r>
              <w:rPr>
                <w:rFonts w:cs="Calibri"/>
                <w:sz w:val="20"/>
              </w:rPr>
              <w:t>Draft</w:t>
            </w:r>
          </w:p>
        </w:tc>
        <w:tc>
          <w:tcPr>
            <w:tcW w:w="1359" w:type="dxa"/>
          </w:tcPr>
          <w:p w:rsidR="00E605F2" w:rsidRDefault="00710EA5" w:rsidP="004C49CE">
            <w:pPr>
              <w:pStyle w:val="TableText"/>
              <w:jc w:val="both"/>
              <w:rPr>
                <w:rFonts w:cs="Calibri"/>
                <w:sz w:val="20"/>
              </w:rPr>
            </w:pPr>
            <w:r>
              <w:rPr>
                <w:rFonts w:cs="Calibri"/>
                <w:sz w:val="20"/>
              </w:rPr>
              <w:t>23</w:t>
            </w:r>
            <w:r w:rsidR="005C7451">
              <w:rPr>
                <w:rFonts w:cs="Calibri"/>
                <w:sz w:val="20"/>
              </w:rPr>
              <w:t>/10</w:t>
            </w:r>
            <w:r w:rsidR="00E605F2">
              <w:rPr>
                <w:rFonts w:cs="Calibri"/>
                <w:sz w:val="20"/>
              </w:rPr>
              <w:t>/2013</w:t>
            </w:r>
          </w:p>
        </w:tc>
        <w:tc>
          <w:tcPr>
            <w:tcW w:w="1701" w:type="dxa"/>
          </w:tcPr>
          <w:p w:rsidR="00E605F2" w:rsidRDefault="00E605F2" w:rsidP="00994C4E">
            <w:pPr>
              <w:pStyle w:val="TableText"/>
              <w:jc w:val="both"/>
              <w:rPr>
                <w:rFonts w:cs="Calibri"/>
                <w:sz w:val="20"/>
              </w:rPr>
            </w:pPr>
            <w:r>
              <w:rPr>
                <w:rFonts w:cs="Calibri"/>
                <w:sz w:val="20"/>
              </w:rPr>
              <w:t>Amit Nikam</w:t>
            </w:r>
          </w:p>
        </w:tc>
        <w:tc>
          <w:tcPr>
            <w:tcW w:w="2977" w:type="dxa"/>
          </w:tcPr>
          <w:p w:rsidR="00E605F2" w:rsidRDefault="00E605F2" w:rsidP="00817750">
            <w:pPr>
              <w:pStyle w:val="TableText"/>
              <w:rPr>
                <w:rFonts w:cs="Calibri"/>
                <w:sz w:val="20"/>
              </w:rPr>
            </w:pPr>
            <w:r>
              <w:rPr>
                <w:rFonts w:cs="Calibri"/>
                <w:sz w:val="20"/>
              </w:rPr>
              <w:t>Updated</w:t>
            </w:r>
            <w:r w:rsidR="00817750">
              <w:rPr>
                <w:rFonts w:cs="Calibri"/>
                <w:sz w:val="20"/>
              </w:rPr>
              <w:t xml:space="preserve"> the interface tables, Error tables as per Ron</w:t>
            </w:r>
            <w:r w:rsidR="002D7C20">
              <w:rPr>
                <w:rFonts w:cs="Calibri"/>
                <w:sz w:val="20"/>
              </w:rPr>
              <w:t>’s</w:t>
            </w:r>
            <w:r w:rsidR="00817750">
              <w:rPr>
                <w:rFonts w:cs="Calibri"/>
                <w:sz w:val="20"/>
              </w:rPr>
              <w:t xml:space="preserve"> Comments</w:t>
            </w:r>
          </w:p>
        </w:tc>
      </w:tr>
      <w:tr w:rsidR="00D4769A" w:rsidRPr="005A1505" w:rsidTr="005A1505">
        <w:tc>
          <w:tcPr>
            <w:tcW w:w="1134" w:type="dxa"/>
          </w:tcPr>
          <w:p w:rsidR="00D4769A" w:rsidRDefault="00EA0F5E" w:rsidP="00994C4E">
            <w:pPr>
              <w:pStyle w:val="TableText"/>
              <w:jc w:val="both"/>
              <w:rPr>
                <w:rFonts w:cs="Calibri"/>
                <w:sz w:val="20"/>
              </w:rPr>
            </w:pPr>
            <w:r>
              <w:rPr>
                <w:rFonts w:cs="Calibri"/>
                <w:sz w:val="20"/>
              </w:rPr>
              <w:t>0.4</w:t>
            </w:r>
          </w:p>
        </w:tc>
        <w:tc>
          <w:tcPr>
            <w:tcW w:w="1334" w:type="dxa"/>
          </w:tcPr>
          <w:p w:rsidR="00D4769A" w:rsidRDefault="00EA0F5E" w:rsidP="00994C4E">
            <w:pPr>
              <w:pStyle w:val="TableText"/>
              <w:jc w:val="both"/>
              <w:rPr>
                <w:rFonts w:cs="Calibri"/>
                <w:sz w:val="20"/>
              </w:rPr>
            </w:pPr>
            <w:r>
              <w:rPr>
                <w:rFonts w:cs="Calibri"/>
                <w:sz w:val="20"/>
              </w:rPr>
              <w:t>Draft</w:t>
            </w:r>
          </w:p>
        </w:tc>
        <w:tc>
          <w:tcPr>
            <w:tcW w:w="1359" w:type="dxa"/>
          </w:tcPr>
          <w:p w:rsidR="00D4769A" w:rsidRDefault="00EA0F5E" w:rsidP="004C49CE">
            <w:pPr>
              <w:pStyle w:val="TableText"/>
              <w:jc w:val="both"/>
              <w:rPr>
                <w:rFonts w:cs="Calibri"/>
                <w:sz w:val="20"/>
              </w:rPr>
            </w:pPr>
            <w:r>
              <w:rPr>
                <w:rFonts w:cs="Calibri"/>
                <w:sz w:val="20"/>
              </w:rPr>
              <w:t>24/10/2013</w:t>
            </w:r>
          </w:p>
        </w:tc>
        <w:tc>
          <w:tcPr>
            <w:tcW w:w="1701" w:type="dxa"/>
          </w:tcPr>
          <w:p w:rsidR="00D4769A" w:rsidRDefault="00EA0F5E" w:rsidP="00994C4E">
            <w:pPr>
              <w:pStyle w:val="TableText"/>
              <w:jc w:val="both"/>
              <w:rPr>
                <w:rFonts w:cs="Calibri"/>
                <w:sz w:val="20"/>
              </w:rPr>
            </w:pPr>
            <w:r>
              <w:rPr>
                <w:rFonts w:cs="Calibri"/>
                <w:sz w:val="20"/>
              </w:rPr>
              <w:t>Amit Nikam</w:t>
            </w:r>
          </w:p>
        </w:tc>
        <w:tc>
          <w:tcPr>
            <w:tcW w:w="2977" w:type="dxa"/>
          </w:tcPr>
          <w:p w:rsidR="00D4769A" w:rsidRDefault="00EA0F5E" w:rsidP="00817750">
            <w:pPr>
              <w:pStyle w:val="TableText"/>
              <w:rPr>
                <w:rFonts w:cs="Calibri"/>
                <w:sz w:val="20"/>
              </w:rPr>
            </w:pPr>
            <w:r>
              <w:rPr>
                <w:rFonts w:cs="Calibri"/>
                <w:sz w:val="20"/>
              </w:rPr>
              <w:t>Updated document after discussion with Ron.</w:t>
            </w:r>
          </w:p>
        </w:tc>
      </w:tr>
      <w:tr w:rsidR="006E2272" w:rsidRPr="005A1505" w:rsidTr="005A1505">
        <w:tc>
          <w:tcPr>
            <w:tcW w:w="1134" w:type="dxa"/>
          </w:tcPr>
          <w:p w:rsidR="006E2272" w:rsidRDefault="006E2272" w:rsidP="00994C4E">
            <w:pPr>
              <w:pStyle w:val="TableText"/>
              <w:jc w:val="both"/>
              <w:rPr>
                <w:rFonts w:cs="Calibri"/>
                <w:sz w:val="20"/>
              </w:rPr>
            </w:pPr>
            <w:r>
              <w:rPr>
                <w:rFonts w:cs="Calibri"/>
                <w:sz w:val="20"/>
              </w:rPr>
              <w:t>0.5</w:t>
            </w:r>
          </w:p>
        </w:tc>
        <w:tc>
          <w:tcPr>
            <w:tcW w:w="1334" w:type="dxa"/>
          </w:tcPr>
          <w:p w:rsidR="006E2272" w:rsidRDefault="006E2272" w:rsidP="00994C4E">
            <w:pPr>
              <w:pStyle w:val="TableText"/>
              <w:jc w:val="both"/>
              <w:rPr>
                <w:rFonts w:cs="Calibri"/>
                <w:sz w:val="20"/>
              </w:rPr>
            </w:pPr>
            <w:r>
              <w:rPr>
                <w:rFonts w:cs="Calibri"/>
                <w:sz w:val="20"/>
              </w:rPr>
              <w:t>Draft</w:t>
            </w:r>
          </w:p>
        </w:tc>
        <w:tc>
          <w:tcPr>
            <w:tcW w:w="1359" w:type="dxa"/>
          </w:tcPr>
          <w:p w:rsidR="006E2272" w:rsidRDefault="002815AA" w:rsidP="004C49CE">
            <w:pPr>
              <w:pStyle w:val="TableText"/>
              <w:jc w:val="both"/>
              <w:rPr>
                <w:rFonts w:cs="Calibri"/>
                <w:sz w:val="20"/>
              </w:rPr>
            </w:pPr>
            <w:r>
              <w:rPr>
                <w:rFonts w:cs="Calibri"/>
                <w:sz w:val="20"/>
              </w:rPr>
              <w:t>25/10/2013</w:t>
            </w:r>
          </w:p>
        </w:tc>
        <w:tc>
          <w:tcPr>
            <w:tcW w:w="1701" w:type="dxa"/>
          </w:tcPr>
          <w:p w:rsidR="006E2272" w:rsidRDefault="002815AA" w:rsidP="00994C4E">
            <w:pPr>
              <w:pStyle w:val="TableText"/>
              <w:jc w:val="both"/>
              <w:rPr>
                <w:rFonts w:cs="Calibri"/>
                <w:sz w:val="20"/>
              </w:rPr>
            </w:pPr>
            <w:r>
              <w:rPr>
                <w:rFonts w:cs="Calibri"/>
                <w:sz w:val="20"/>
              </w:rPr>
              <w:t>Amit Nikam</w:t>
            </w:r>
          </w:p>
        </w:tc>
        <w:tc>
          <w:tcPr>
            <w:tcW w:w="2977" w:type="dxa"/>
          </w:tcPr>
          <w:p w:rsidR="006E2272" w:rsidRDefault="002815AA" w:rsidP="00817750">
            <w:pPr>
              <w:pStyle w:val="TableText"/>
              <w:rPr>
                <w:rFonts w:cs="Calibri"/>
                <w:sz w:val="20"/>
              </w:rPr>
            </w:pPr>
            <w:r>
              <w:rPr>
                <w:rFonts w:cs="Calibri"/>
                <w:sz w:val="20"/>
              </w:rPr>
              <w:t>Updated after discussion with Piyush and Ron</w:t>
            </w:r>
          </w:p>
        </w:tc>
      </w:tr>
      <w:tr w:rsidR="00400093" w:rsidRPr="005A1505" w:rsidTr="005A1505">
        <w:tc>
          <w:tcPr>
            <w:tcW w:w="1134" w:type="dxa"/>
          </w:tcPr>
          <w:p w:rsidR="00400093" w:rsidRDefault="00400093" w:rsidP="00994C4E">
            <w:pPr>
              <w:pStyle w:val="TableText"/>
              <w:jc w:val="both"/>
              <w:rPr>
                <w:rFonts w:cs="Calibri"/>
                <w:sz w:val="20"/>
              </w:rPr>
            </w:pPr>
            <w:r>
              <w:rPr>
                <w:rFonts w:cs="Calibri"/>
                <w:sz w:val="20"/>
              </w:rPr>
              <w:t>0.6</w:t>
            </w:r>
          </w:p>
        </w:tc>
        <w:tc>
          <w:tcPr>
            <w:tcW w:w="1334" w:type="dxa"/>
          </w:tcPr>
          <w:p w:rsidR="00400093" w:rsidRDefault="00400093" w:rsidP="00994C4E">
            <w:pPr>
              <w:pStyle w:val="TableText"/>
              <w:jc w:val="both"/>
              <w:rPr>
                <w:rFonts w:cs="Calibri"/>
                <w:sz w:val="20"/>
              </w:rPr>
            </w:pPr>
            <w:r>
              <w:rPr>
                <w:rFonts w:cs="Calibri"/>
                <w:sz w:val="20"/>
              </w:rPr>
              <w:t>Draft</w:t>
            </w:r>
          </w:p>
        </w:tc>
        <w:tc>
          <w:tcPr>
            <w:tcW w:w="1359" w:type="dxa"/>
          </w:tcPr>
          <w:p w:rsidR="00400093" w:rsidRDefault="00400093" w:rsidP="00CF0A62">
            <w:pPr>
              <w:pStyle w:val="TableText"/>
              <w:jc w:val="both"/>
              <w:rPr>
                <w:rFonts w:cs="Calibri"/>
                <w:sz w:val="20"/>
              </w:rPr>
            </w:pPr>
            <w:r>
              <w:rPr>
                <w:rFonts w:cs="Calibri"/>
                <w:sz w:val="20"/>
              </w:rPr>
              <w:t>1</w:t>
            </w:r>
            <w:r w:rsidR="00CF0A62">
              <w:rPr>
                <w:rFonts w:cs="Calibri"/>
                <w:sz w:val="20"/>
              </w:rPr>
              <w:t>5</w:t>
            </w:r>
            <w:r>
              <w:rPr>
                <w:rFonts w:cs="Calibri"/>
                <w:sz w:val="20"/>
              </w:rPr>
              <w:t>/11/2013</w:t>
            </w:r>
          </w:p>
        </w:tc>
        <w:tc>
          <w:tcPr>
            <w:tcW w:w="1701" w:type="dxa"/>
          </w:tcPr>
          <w:p w:rsidR="00400093" w:rsidRDefault="00400093" w:rsidP="00994C4E">
            <w:pPr>
              <w:pStyle w:val="TableText"/>
              <w:jc w:val="both"/>
              <w:rPr>
                <w:rFonts w:cs="Calibri"/>
                <w:sz w:val="20"/>
              </w:rPr>
            </w:pPr>
            <w:r>
              <w:rPr>
                <w:rFonts w:cs="Calibri"/>
                <w:sz w:val="20"/>
              </w:rPr>
              <w:t>Amit Nikam</w:t>
            </w:r>
          </w:p>
        </w:tc>
        <w:tc>
          <w:tcPr>
            <w:tcW w:w="2977" w:type="dxa"/>
          </w:tcPr>
          <w:p w:rsidR="00400093" w:rsidRDefault="00400093" w:rsidP="00CE06D8">
            <w:pPr>
              <w:pStyle w:val="TableText"/>
              <w:rPr>
                <w:rFonts w:cs="Calibri"/>
                <w:sz w:val="20"/>
              </w:rPr>
            </w:pPr>
            <w:r>
              <w:rPr>
                <w:rFonts w:cs="Calibri"/>
                <w:sz w:val="20"/>
              </w:rPr>
              <w:t xml:space="preserve">Updated </w:t>
            </w:r>
            <w:r w:rsidR="00AC5513">
              <w:rPr>
                <w:rFonts w:cs="Calibri"/>
                <w:sz w:val="20"/>
              </w:rPr>
              <w:t xml:space="preserve">after discussion with </w:t>
            </w:r>
            <w:r w:rsidR="00CE06D8">
              <w:rPr>
                <w:rFonts w:cs="Calibri"/>
                <w:sz w:val="20"/>
              </w:rPr>
              <w:t>Jin</w:t>
            </w:r>
            <w:r w:rsidR="002D7C20">
              <w:rPr>
                <w:rFonts w:cs="Calibri"/>
                <w:sz w:val="20"/>
              </w:rPr>
              <w:t>, J</w:t>
            </w:r>
            <w:r w:rsidR="00AC5513">
              <w:rPr>
                <w:rFonts w:cs="Calibri"/>
                <w:sz w:val="20"/>
              </w:rPr>
              <w:t xml:space="preserve">ohn Courtney and Sandeep </w:t>
            </w:r>
            <w:r w:rsidR="000759EA">
              <w:rPr>
                <w:rFonts w:cs="Calibri"/>
                <w:sz w:val="20"/>
              </w:rPr>
              <w:t>Kumar</w:t>
            </w:r>
            <w:r w:rsidR="00AC5513">
              <w:rPr>
                <w:rFonts w:cs="Calibri"/>
                <w:sz w:val="20"/>
              </w:rPr>
              <w:t>.</w:t>
            </w:r>
          </w:p>
        </w:tc>
      </w:tr>
      <w:tr w:rsidR="00F00201" w:rsidRPr="005A1505" w:rsidTr="005A1505">
        <w:tc>
          <w:tcPr>
            <w:tcW w:w="1134" w:type="dxa"/>
          </w:tcPr>
          <w:p w:rsidR="00F00201" w:rsidRDefault="00F00201" w:rsidP="00994C4E">
            <w:pPr>
              <w:pStyle w:val="TableText"/>
              <w:jc w:val="both"/>
              <w:rPr>
                <w:rFonts w:cs="Calibri"/>
                <w:sz w:val="20"/>
              </w:rPr>
            </w:pPr>
            <w:r>
              <w:rPr>
                <w:rFonts w:cs="Calibri"/>
                <w:sz w:val="20"/>
              </w:rPr>
              <w:t>0.7</w:t>
            </w:r>
          </w:p>
        </w:tc>
        <w:tc>
          <w:tcPr>
            <w:tcW w:w="1334" w:type="dxa"/>
          </w:tcPr>
          <w:p w:rsidR="00F00201" w:rsidRDefault="00F00201" w:rsidP="00994C4E">
            <w:pPr>
              <w:pStyle w:val="TableText"/>
              <w:jc w:val="both"/>
              <w:rPr>
                <w:rFonts w:cs="Calibri"/>
                <w:sz w:val="20"/>
              </w:rPr>
            </w:pPr>
            <w:r>
              <w:rPr>
                <w:rFonts w:cs="Calibri"/>
                <w:sz w:val="20"/>
              </w:rPr>
              <w:t>Draft</w:t>
            </w:r>
          </w:p>
        </w:tc>
        <w:tc>
          <w:tcPr>
            <w:tcW w:w="1359" w:type="dxa"/>
          </w:tcPr>
          <w:p w:rsidR="00F00201" w:rsidRDefault="004864D4" w:rsidP="00CF0A62">
            <w:pPr>
              <w:pStyle w:val="TableText"/>
              <w:jc w:val="both"/>
              <w:rPr>
                <w:rFonts w:cs="Calibri"/>
                <w:sz w:val="20"/>
              </w:rPr>
            </w:pPr>
            <w:r>
              <w:rPr>
                <w:rFonts w:cs="Calibri"/>
                <w:sz w:val="20"/>
              </w:rPr>
              <w:t>21</w:t>
            </w:r>
            <w:r w:rsidR="00F00201">
              <w:rPr>
                <w:rFonts w:cs="Calibri"/>
                <w:sz w:val="20"/>
              </w:rPr>
              <w:t>/11/2013</w:t>
            </w:r>
          </w:p>
        </w:tc>
        <w:tc>
          <w:tcPr>
            <w:tcW w:w="1701" w:type="dxa"/>
          </w:tcPr>
          <w:p w:rsidR="00F00201" w:rsidRDefault="00F00201" w:rsidP="00994C4E">
            <w:pPr>
              <w:pStyle w:val="TableText"/>
              <w:jc w:val="both"/>
              <w:rPr>
                <w:rFonts w:cs="Calibri"/>
                <w:sz w:val="20"/>
              </w:rPr>
            </w:pPr>
            <w:r>
              <w:rPr>
                <w:rFonts w:cs="Calibri"/>
                <w:sz w:val="20"/>
              </w:rPr>
              <w:t>Amit Nikam</w:t>
            </w:r>
          </w:p>
        </w:tc>
        <w:tc>
          <w:tcPr>
            <w:tcW w:w="2977" w:type="dxa"/>
          </w:tcPr>
          <w:p w:rsidR="00F00201" w:rsidRDefault="00F00201" w:rsidP="002D7C20">
            <w:pPr>
              <w:pStyle w:val="TableText"/>
              <w:rPr>
                <w:rFonts w:cs="Calibri"/>
                <w:sz w:val="20"/>
              </w:rPr>
            </w:pPr>
            <w:r>
              <w:rPr>
                <w:rFonts w:cs="Calibri"/>
                <w:sz w:val="20"/>
              </w:rPr>
              <w:t xml:space="preserve">Updated document for automation </w:t>
            </w:r>
            <w:r w:rsidR="00EF4EDD">
              <w:rPr>
                <w:rFonts w:cs="Calibri"/>
                <w:sz w:val="20"/>
              </w:rPr>
              <w:t>script</w:t>
            </w:r>
            <w:r w:rsidR="002D7C20">
              <w:rPr>
                <w:rFonts w:cs="Calibri"/>
                <w:sz w:val="20"/>
              </w:rPr>
              <w:t>s</w:t>
            </w:r>
            <w:r w:rsidR="00EF4EDD">
              <w:rPr>
                <w:rFonts w:cs="Calibri"/>
                <w:sz w:val="20"/>
              </w:rPr>
              <w:t xml:space="preserve"> after discussion with </w:t>
            </w:r>
            <w:r w:rsidR="00EF4EDD" w:rsidRPr="00EF4EDD">
              <w:rPr>
                <w:rFonts w:cs="Calibri"/>
                <w:sz w:val="20"/>
              </w:rPr>
              <w:t xml:space="preserve">Steven Murray </w:t>
            </w:r>
            <w:r w:rsidR="00EF4EDD">
              <w:rPr>
                <w:rFonts w:cs="Calibri"/>
                <w:sz w:val="20"/>
              </w:rPr>
              <w:t xml:space="preserve">which </w:t>
            </w:r>
            <w:r w:rsidR="0061183C">
              <w:rPr>
                <w:rFonts w:cs="Calibri"/>
                <w:sz w:val="20"/>
              </w:rPr>
              <w:t xml:space="preserve">will be developed by JDA </w:t>
            </w:r>
            <w:r w:rsidR="0061183C">
              <w:rPr>
                <w:rFonts w:cs="Calibri"/>
                <w:sz w:val="20"/>
              </w:rPr>
              <w:lastRenderedPageBreak/>
              <w:t xml:space="preserve">and some comments from </w:t>
            </w:r>
            <w:r w:rsidR="005B50CB">
              <w:rPr>
                <w:rFonts w:cs="Calibri"/>
                <w:sz w:val="20"/>
              </w:rPr>
              <w:t>Piyush. Also added the log details for server process.</w:t>
            </w:r>
          </w:p>
        </w:tc>
      </w:tr>
      <w:tr w:rsidR="00ED11EF" w:rsidRPr="005A1505" w:rsidTr="005A1505">
        <w:tc>
          <w:tcPr>
            <w:tcW w:w="1134" w:type="dxa"/>
          </w:tcPr>
          <w:p w:rsidR="00ED11EF" w:rsidRDefault="00ED11EF" w:rsidP="00994C4E">
            <w:pPr>
              <w:pStyle w:val="TableText"/>
              <w:jc w:val="both"/>
              <w:rPr>
                <w:rFonts w:cs="Calibri"/>
                <w:sz w:val="20"/>
              </w:rPr>
            </w:pPr>
            <w:r>
              <w:rPr>
                <w:rFonts w:cs="Calibri"/>
                <w:sz w:val="20"/>
              </w:rPr>
              <w:lastRenderedPageBreak/>
              <w:t>0.8</w:t>
            </w:r>
          </w:p>
        </w:tc>
        <w:tc>
          <w:tcPr>
            <w:tcW w:w="1334" w:type="dxa"/>
          </w:tcPr>
          <w:p w:rsidR="00ED11EF" w:rsidRDefault="00ED11EF" w:rsidP="00994C4E">
            <w:pPr>
              <w:pStyle w:val="TableText"/>
              <w:jc w:val="both"/>
              <w:rPr>
                <w:rFonts w:cs="Calibri"/>
                <w:sz w:val="20"/>
              </w:rPr>
            </w:pPr>
            <w:r>
              <w:rPr>
                <w:rFonts w:cs="Calibri"/>
                <w:sz w:val="20"/>
              </w:rPr>
              <w:t>Draft</w:t>
            </w:r>
          </w:p>
        </w:tc>
        <w:tc>
          <w:tcPr>
            <w:tcW w:w="1359" w:type="dxa"/>
          </w:tcPr>
          <w:p w:rsidR="00ED11EF" w:rsidRDefault="00ED11EF" w:rsidP="00CF0A62">
            <w:pPr>
              <w:pStyle w:val="TableText"/>
              <w:jc w:val="both"/>
              <w:rPr>
                <w:rFonts w:cs="Calibri"/>
                <w:sz w:val="20"/>
              </w:rPr>
            </w:pPr>
            <w:r>
              <w:rPr>
                <w:rFonts w:cs="Calibri"/>
                <w:sz w:val="20"/>
              </w:rPr>
              <w:t>22/11/2013</w:t>
            </w:r>
          </w:p>
        </w:tc>
        <w:tc>
          <w:tcPr>
            <w:tcW w:w="1701" w:type="dxa"/>
          </w:tcPr>
          <w:p w:rsidR="00ED11EF" w:rsidRDefault="00ED11EF" w:rsidP="00994C4E">
            <w:pPr>
              <w:pStyle w:val="TableText"/>
              <w:jc w:val="both"/>
              <w:rPr>
                <w:rFonts w:cs="Calibri"/>
                <w:sz w:val="20"/>
              </w:rPr>
            </w:pPr>
            <w:r>
              <w:rPr>
                <w:rFonts w:cs="Calibri"/>
                <w:sz w:val="20"/>
              </w:rPr>
              <w:t>Amit Nikam</w:t>
            </w:r>
          </w:p>
        </w:tc>
        <w:tc>
          <w:tcPr>
            <w:tcW w:w="2977" w:type="dxa"/>
          </w:tcPr>
          <w:p w:rsidR="00ED11EF" w:rsidRDefault="0077161F" w:rsidP="00CE06D8">
            <w:pPr>
              <w:pStyle w:val="TableText"/>
              <w:rPr>
                <w:rFonts w:cs="Calibri"/>
                <w:sz w:val="20"/>
              </w:rPr>
            </w:pPr>
            <w:r>
              <w:rPr>
                <w:rFonts w:cs="Calibri"/>
                <w:sz w:val="20"/>
              </w:rPr>
              <w:t>Added the Fact transactional interface table.</w:t>
            </w:r>
          </w:p>
        </w:tc>
      </w:tr>
      <w:tr w:rsidR="003D3DE5" w:rsidRPr="005A1505" w:rsidTr="005A1505">
        <w:tc>
          <w:tcPr>
            <w:tcW w:w="1134" w:type="dxa"/>
          </w:tcPr>
          <w:p w:rsidR="003D3DE5" w:rsidRDefault="003D3DE5" w:rsidP="00994C4E">
            <w:pPr>
              <w:pStyle w:val="TableText"/>
              <w:jc w:val="both"/>
              <w:rPr>
                <w:rFonts w:cs="Calibri"/>
                <w:sz w:val="20"/>
              </w:rPr>
            </w:pPr>
            <w:r>
              <w:rPr>
                <w:rFonts w:cs="Calibri"/>
                <w:sz w:val="20"/>
              </w:rPr>
              <w:t>0.9</w:t>
            </w:r>
          </w:p>
        </w:tc>
        <w:tc>
          <w:tcPr>
            <w:tcW w:w="1334" w:type="dxa"/>
          </w:tcPr>
          <w:p w:rsidR="003D3DE5" w:rsidRDefault="003D3DE5" w:rsidP="00994C4E">
            <w:pPr>
              <w:pStyle w:val="TableText"/>
              <w:jc w:val="both"/>
              <w:rPr>
                <w:rFonts w:cs="Calibri"/>
                <w:sz w:val="20"/>
              </w:rPr>
            </w:pPr>
            <w:r>
              <w:rPr>
                <w:rFonts w:cs="Calibri"/>
                <w:sz w:val="20"/>
              </w:rPr>
              <w:t>Draft</w:t>
            </w:r>
          </w:p>
        </w:tc>
        <w:tc>
          <w:tcPr>
            <w:tcW w:w="1359" w:type="dxa"/>
          </w:tcPr>
          <w:p w:rsidR="003D3DE5" w:rsidRDefault="003D3DE5" w:rsidP="00836526">
            <w:pPr>
              <w:pStyle w:val="TableText"/>
              <w:jc w:val="both"/>
              <w:rPr>
                <w:rFonts w:cs="Calibri"/>
                <w:sz w:val="20"/>
              </w:rPr>
            </w:pPr>
            <w:r>
              <w:rPr>
                <w:rFonts w:cs="Calibri"/>
                <w:sz w:val="20"/>
              </w:rPr>
              <w:t>2</w:t>
            </w:r>
            <w:r w:rsidR="00836526">
              <w:rPr>
                <w:rFonts w:cs="Calibri"/>
                <w:sz w:val="20"/>
              </w:rPr>
              <w:t>7</w:t>
            </w:r>
            <w:r>
              <w:rPr>
                <w:rFonts w:cs="Calibri"/>
                <w:sz w:val="20"/>
              </w:rPr>
              <w:t>/11/2013</w:t>
            </w:r>
          </w:p>
        </w:tc>
        <w:tc>
          <w:tcPr>
            <w:tcW w:w="1701" w:type="dxa"/>
          </w:tcPr>
          <w:p w:rsidR="003D3DE5" w:rsidRDefault="003D3DE5" w:rsidP="00994C4E">
            <w:pPr>
              <w:pStyle w:val="TableText"/>
              <w:jc w:val="both"/>
              <w:rPr>
                <w:rFonts w:cs="Calibri"/>
                <w:sz w:val="20"/>
              </w:rPr>
            </w:pPr>
            <w:r>
              <w:rPr>
                <w:rFonts w:cs="Calibri"/>
                <w:sz w:val="20"/>
              </w:rPr>
              <w:t>Amit Nikam</w:t>
            </w:r>
          </w:p>
        </w:tc>
        <w:tc>
          <w:tcPr>
            <w:tcW w:w="2977" w:type="dxa"/>
          </w:tcPr>
          <w:p w:rsidR="003D3DE5" w:rsidRDefault="003D3DE5" w:rsidP="00CE06D8">
            <w:pPr>
              <w:pStyle w:val="TableText"/>
              <w:rPr>
                <w:rFonts w:cs="Calibri"/>
                <w:sz w:val="20"/>
              </w:rPr>
            </w:pPr>
            <w:r>
              <w:rPr>
                <w:rFonts w:cs="Calibri"/>
                <w:sz w:val="20"/>
              </w:rPr>
              <w:t>Updated document after review comments from Ron</w:t>
            </w:r>
            <w:r w:rsidR="004A3196">
              <w:rPr>
                <w:rFonts w:cs="Calibri"/>
                <w:sz w:val="20"/>
              </w:rPr>
              <w:t xml:space="preserve"> and </w:t>
            </w:r>
            <w:r w:rsidR="00F102CD">
              <w:rPr>
                <w:rFonts w:cs="Calibri"/>
                <w:sz w:val="20"/>
              </w:rPr>
              <w:t>added</w:t>
            </w:r>
            <w:r w:rsidR="004A3196">
              <w:rPr>
                <w:rFonts w:cs="Calibri"/>
                <w:sz w:val="20"/>
              </w:rPr>
              <w:t xml:space="preserve"> (DILO and E0259) link. </w:t>
            </w:r>
          </w:p>
        </w:tc>
      </w:tr>
      <w:tr w:rsidR="008A6225" w:rsidRPr="005A1505" w:rsidTr="005A1505">
        <w:tc>
          <w:tcPr>
            <w:tcW w:w="1134" w:type="dxa"/>
          </w:tcPr>
          <w:p w:rsidR="008A6225" w:rsidRDefault="008A6225" w:rsidP="00994C4E">
            <w:pPr>
              <w:pStyle w:val="TableText"/>
              <w:jc w:val="both"/>
              <w:rPr>
                <w:rFonts w:cs="Calibri"/>
                <w:sz w:val="20"/>
              </w:rPr>
            </w:pPr>
            <w:r>
              <w:rPr>
                <w:rFonts w:cs="Calibri"/>
                <w:sz w:val="20"/>
              </w:rPr>
              <w:t>0.10</w:t>
            </w:r>
          </w:p>
        </w:tc>
        <w:tc>
          <w:tcPr>
            <w:tcW w:w="1334" w:type="dxa"/>
          </w:tcPr>
          <w:p w:rsidR="008A6225" w:rsidRDefault="008A6225" w:rsidP="00994C4E">
            <w:pPr>
              <w:pStyle w:val="TableText"/>
              <w:jc w:val="both"/>
              <w:rPr>
                <w:rFonts w:cs="Calibri"/>
                <w:sz w:val="20"/>
              </w:rPr>
            </w:pPr>
            <w:r>
              <w:rPr>
                <w:rFonts w:cs="Calibri"/>
                <w:sz w:val="20"/>
              </w:rPr>
              <w:t>Draft</w:t>
            </w:r>
          </w:p>
        </w:tc>
        <w:tc>
          <w:tcPr>
            <w:tcW w:w="1359" w:type="dxa"/>
          </w:tcPr>
          <w:p w:rsidR="008A6225" w:rsidRDefault="008A6225" w:rsidP="00836526">
            <w:pPr>
              <w:pStyle w:val="TableText"/>
              <w:jc w:val="both"/>
              <w:rPr>
                <w:rFonts w:cs="Calibri"/>
                <w:sz w:val="20"/>
              </w:rPr>
            </w:pPr>
            <w:r>
              <w:rPr>
                <w:rFonts w:cs="Calibri"/>
                <w:sz w:val="20"/>
              </w:rPr>
              <w:t>18/12/2013</w:t>
            </w:r>
          </w:p>
        </w:tc>
        <w:tc>
          <w:tcPr>
            <w:tcW w:w="1701" w:type="dxa"/>
          </w:tcPr>
          <w:p w:rsidR="008A6225" w:rsidRDefault="008A6225" w:rsidP="00994C4E">
            <w:pPr>
              <w:pStyle w:val="TableText"/>
              <w:jc w:val="both"/>
              <w:rPr>
                <w:rFonts w:cs="Calibri"/>
                <w:sz w:val="20"/>
              </w:rPr>
            </w:pPr>
            <w:r>
              <w:rPr>
                <w:rFonts w:cs="Calibri"/>
                <w:sz w:val="20"/>
              </w:rPr>
              <w:t>Amit Nikam</w:t>
            </w:r>
          </w:p>
        </w:tc>
        <w:tc>
          <w:tcPr>
            <w:tcW w:w="2977" w:type="dxa"/>
          </w:tcPr>
          <w:p w:rsidR="008A6225" w:rsidRDefault="008A6225" w:rsidP="008A6225">
            <w:pPr>
              <w:pStyle w:val="TableText"/>
              <w:rPr>
                <w:rFonts w:cs="Calibri"/>
                <w:sz w:val="20"/>
              </w:rPr>
            </w:pPr>
            <w:r>
              <w:rPr>
                <w:rFonts w:cs="Calibri"/>
                <w:sz w:val="20"/>
              </w:rPr>
              <w:t>Updated document based on  review comments from Lee and Dennis</w:t>
            </w:r>
          </w:p>
        </w:tc>
      </w:tr>
      <w:tr w:rsidR="00B35D23" w:rsidRPr="005A1505" w:rsidTr="005A1505">
        <w:tc>
          <w:tcPr>
            <w:tcW w:w="1134" w:type="dxa"/>
          </w:tcPr>
          <w:p w:rsidR="00B35D23" w:rsidRDefault="00B35D23" w:rsidP="00994C4E">
            <w:pPr>
              <w:pStyle w:val="TableText"/>
              <w:jc w:val="both"/>
              <w:rPr>
                <w:rFonts w:cs="Calibri"/>
                <w:sz w:val="20"/>
              </w:rPr>
            </w:pPr>
            <w:r>
              <w:rPr>
                <w:rFonts w:cs="Calibri"/>
                <w:sz w:val="20"/>
              </w:rPr>
              <w:t>0.11</w:t>
            </w:r>
          </w:p>
        </w:tc>
        <w:tc>
          <w:tcPr>
            <w:tcW w:w="1334" w:type="dxa"/>
          </w:tcPr>
          <w:p w:rsidR="00B35D23" w:rsidRDefault="00B35D23" w:rsidP="00994C4E">
            <w:pPr>
              <w:pStyle w:val="TableText"/>
              <w:jc w:val="both"/>
              <w:rPr>
                <w:rFonts w:cs="Calibri"/>
                <w:sz w:val="20"/>
              </w:rPr>
            </w:pPr>
            <w:r>
              <w:rPr>
                <w:rFonts w:cs="Calibri"/>
                <w:sz w:val="20"/>
              </w:rPr>
              <w:t>Draft</w:t>
            </w:r>
          </w:p>
        </w:tc>
        <w:tc>
          <w:tcPr>
            <w:tcW w:w="1359" w:type="dxa"/>
          </w:tcPr>
          <w:p w:rsidR="00B35D23" w:rsidRDefault="00B35D23" w:rsidP="00836526">
            <w:pPr>
              <w:pStyle w:val="TableText"/>
              <w:jc w:val="both"/>
              <w:rPr>
                <w:rFonts w:cs="Calibri"/>
                <w:sz w:val="20"/>
              </w:rPr>
            </w:pPr>
            <w:r>
              <w:rPr>
                <w:rFonts w:cs="Calibri"/>
                <w:sz w:val="20"/>
              </w:rPr>
              <w:t>10/02/2014</w:t>
            </w:r>
          </w:p>
        </w:tc>
        <w:tc>
          <w:tcPr>
            <w:tcW w:w="1701" w:type="dxa"/>
          </w:tcPr>
          <w:p w:rsidR="00B35D23" w:rsidRDefault="00B35D23" w:rsidP="00994C4E">
            <w:pPr>
              <w:pStyle w:val="TableText"/>
              <w:jc w:val="both"/>
              <w:rPr>
                <w:rFonts w:cs="Calibri"/>
                <w:sz w:val="20"/>
              </w:rPr>
            </w:pPr>
            <w:r>
              <w:rPr>
                <w:rFonts w:cs="Calibri"/>
                <w:sz w:val="20"/>
              </w:rPr>
              <w:t>Amit Nikam and Sandeep Kumar</w:t>
            </w:r>
          </w:p>
        </w:tc>
        <w:tc>
          <w:tcPr>
            <w:tcW w:w="2977" w:type="dxa"/>
          </w:tcPr>
          <w:p w:rsidR="00B35D23" w:rsidRDefault="00B35D23" w:rsidP="008A6225">
            <w:pPr>
              <w:pStyle w:val="TableText"/>
              <w:rPr>
                <w:rFonts w:cs="Calibri"/>
                <w:sz w:val="20"/>
              </w:rPr>
            </w:pPr>
            <w:r>
              <w:rPr>
                <w:rFonts w:cs="Calibri"/>
                <w:sz w:val="20"/>
              </w:rPr>
              <w:t>Updated document based on review comments from Gordon and Piyush.</w:t>
            </w:r>
          </w:p>
        </w:tc>
      </w:tr>
      <w:tr w:rsidR="00D032D5" w:rsidRPr="005A1505" w:rsidTr="005A1505">
        <w:tc>
          <w:tcPr>
            <w:tcW w:w="1134" w:type="dxa"/>
          </w:tcPr>
          <w:p w:rsidR="00D032D5" w:rsidRDefault="00D032D5" w:rsidP="00994C4E">
            <w:pPr>
              <w:pStyle w:val="TableText"/>
              <w:jc w:val="both"/>
              <w:rPr>
                <w:rFonts w:cs="Calibri"/>
                <w:sz w:val="20"/>
              </w:rPr>
            </w:pPr>
            <w:r>
              <w:rPr>
                <w:rFonts w:cs="Calibri"/>
                <w:sz w:val="20"/>
              </w:rPr>
              <w:t>0.12</w:t>
            </w:r>
          </w:p>
        </w:tc>
        <w:tc>
          <w:tcPr>
            <w:tcW w:w="1334" w:type="dxa"/>
          </w:tcPr>
          <w:p w:rsidR="00D032D5" w:rsidRDefault="00D032D5" w:rsidP="00994C4E">
            <w:pPr>
              <w:pStyle w:val="TableText"/>
              <w:jc w:val="both"/>
              <w:rPr>
                <w:rFonts w:cs="Calibri"/>
                <w:sz w:val="20"/>
              </w:rPr>
            </w:pPr>
            <w:r>
              <w:rPr>
                <w:rFonts w:cs="Calibri"/>
                <w:sz w:val="20"/>
              </w:rPr>
              <w:t>Draft</w:t>
            </w:r>
          </w:p>
        </w:tc>
        <w:tc>
          <w:tcPr>
            <w:tcW w:w="1359" w:type="dxa"/>
          </w:tcPr>
          <w:p w:rsidR="00D032D5" w:rsidRDefault="00D032D5" w:rsidP="00836526">
            <w:pPr>
              <w:pStyle w:val="TableText"/>
              <w:jc w:val="both"/>
              <w:rPr>
                <w:rFonts w:cs="Calibri"/>
                <w:sz w:val="20"/>
              </w:rPr>
            </w:pPr>
            <w:r>
              <w:rPr>
                <w:rFonts w:cs="Calibri"/>
                <w:sz w:val="20"/>
              </w:rPr>
              <w:t>20/02/2014</w:t>
            </w:r>
          </w:p>
        </w:tc>
        <w:tc>
          <w:tcPr>
            <w:tcW w:w="1701" w:type="dxa"/>
          </w:tcPr>
          <w:p w:rsidR="00D032D5" w:rsidRDefault="00D032D5" w:rsidP="00994C4E">
            <w:pPr>
              <w:pStyle w:val="TableText"/>
              <w:jc w:val="both"/>
              <w:rPr>
                <w:rFonts w:cs="Calibri"/>
                <w:sz w:val="20"/>
              </w:rPr>
            </w:pPr>
            <w:r>
              <w:rPr>
                <w:rFonts w:cs="Calibri"/>
                <w:sz w:val="20"/>
              </w:rPr>
              <w:t>Sandeep Kumar</w:t>
            </w:r>
          </w:p>
        </w:tc>
        <w:tc>
          <w:tcPr>
            <w:tcW w:w="2977" w:type="dxa"/>
          </w:tcPr>
          <w:p w:rsidR="00D032D5" w:rsidRDefault="00D032D5" w:rsidP="008A6225">
            <w:pPr>
              <w:pStyle w:val="TableText"/>
              <w:rPr>
                <w:rFonts w:cs="Calibri"/>
                <w:sz w:val="20"/>
              </w:rPr>
            </w:pPr>
            <w:r>
              <w:rPr>
                <w:rFonts w:cs="Calibri"/>
                <w:sz w:val="20"/>
              </w:rPr>
              <w:t>Updated the data integrity section further after discussing with Ron.</w:t>
            </w:r>
          </w:p>
        </w:tc>
      </w:tr>
      <w:tr w:rsidR="0046394E" w:rsidRPr="005A1505" w:rsidTr="005A1505">
        <w:tc>
          <w:tcPr>
            <w:tcW w:w="1134" w:type="dxa"/>
          </w:tcPr>
          <w:p w:rsidR="0046394E" w:rsidRDefault="0046394E" w:rsidP="00994C4E">
            <w:pPr>
              <w:pStyle w:val="TableText"/>
              <w:jc w:val="both"/>
              <w:rPr>
                <w:rFonts w:cs="Calibri"/>
                <w:sz w:val="20"/>
              </w:rPr>
            </w:pPr>
            <w:r>
              <w:rPr>
                <w:rFonts w:cs="Calibri"/>
                <w:sz w:val="20"/>
              </w:rPr>
              <w:t>0.13</w:t>
            </w:r>
          </w:p>
        </w:tc>
        <w:tc>
          <w:tcPr>
            <w:tcW w:w="1334" w:type="dxa"/>
          </w:tcPr>
          <w:p w:rsidR="0046394E" w:rsidRDefault="0046394E" w:rsidP="00994C4E">
            <w:pPr>
              <w:pStyle w:val="TableText"/>
              <w:jc w:val="both"/>
              <w:rPr>
                <w:rFonts w:cs="Calibri"/>
                <w:sz w:val="20"/>
              </w:rPr>
            </w:pPr>
            <w:r>
              <w:rPr>
                <w:rFonts w:cs="Calibri"/>
                <w:sz w:val="20"/>
              </w:rPr>
              <w:t>Draft</w:t>
            </w:r>
          </w:p>
        </w:tc>
        <w:tc>
          <w:tcPr>
            <w:tcW w:w="1359" w:type="dxa"/>
          </w:tcPr>
          <w:p w:rsidR="0046394E" w:rsidRDefault="0046394E" w:rsidP="00836526">
            <w:pPr>
              <w:pStyle w:val="TableText"/>
              <w:jc w:val="both"/>
              <w:rPr>
                <w:rFonts w:cs="Calibri"/>
                <w:sz w:val="20"/>
              </w:rPr>
            </w:pPr>
            <w:r>
              <w:rPr>
                <w:rFonts w:cs="Calibri"/>
                <w:sz w:val="20"/>
              </w:rPr>
              <w:t>25/02/2014</w:t>
            </w:r>
          </w:p>
        </w:tc>
        <w:tc>
          <w:tcPr>
            <w:tcW w:w="1701" w:type="dxa"/>
          </w:tcPr>
          <w:p w:rsidR="0046394E" w:rsidRDefault="0046394E" w:rsidP="00994C4E">
            <w:pPr>
              <w:pStyle w:val="TableText"/>
              <w:jc w:val="both"/>
              <w:rPr>
                <w:rFonts w:cs="Calibri"/>
                <w:sz w:val="20"/>
              </w:rPr>
            </w:pPr>
            <w:r>
              <w:rPr>
                <w:rFonts w:cs="Calibri"/>
                <w:sz w:val="20"/>
              </w:rPr>
              <w:t>Amit Nikam</w:t>
            </w:r>
          </w:p>
        </w:tc>
        <w:tc>
          <w:tcPr>
            <w:tcW w:w="2977" w:type="dxa"/>
          </w:tcPr>
          <w:p w:rsidR="0046394E" w:rsidRDefault="0046394E" w:rsidP="008A6225">
            <w:pPr>
              <w:pStyle w:val="TableText"/>
              <w:rPr>
                <w:rFonts w:cs="Calibri"/>
                <w:sz w:val="20"/>
              </w:rPr>
            </w:pPr>
            <w:r>
              <w:rPr>
                <w:rFonts w:cs="Calibri"/>
                <w:sz w:val="20"/>
              </w:rPr>
              <w:t>Updated sections after comments from Gordon.</w:t>
            </w:r>
          </w:p>
        </w:tc>
      </w:tr>
      <w:tr w:rsidR="00996B3A" w:rsidRPr="005A1505" w:rsidTr="005A1505">
        <w:tc>
          <w:tcPr>
            <w:tcW w:w="1134" w:type="dxa"/>
          </w:tcPr>
          <w:p w:rsidR="00996B3A" w:rsidRDefault="00996B3A" w:rsidP="00994C4E">
            <w:pPr>
              <w:pStyle w:val="TableText"/>
              <w:jc w:val="both"/>
              <w:rPr>
                <w:rFonts w:cs="Calibri"/>
                <w:sz w:val="20"/>
              </w:rPr>
            </w:pPr>
            <w:r>
              <w:rPr>
                <w:rFonts w:cs="Calibri"/>
                <w:sz w:val="20"/>
              </w:rPr>
              <w:t>0.14</w:t>
            </w:r>
          </w:p>
        </w:tc>
        <w:tc>
          <w:tcPr>
            <w:tcW w:w="1334" w:type="dxa"/>
          </w:tcPr>
          <w:p w:rsidR="00996B3A" w:rsidRDefault="00996B3A" w:rsidP="00994C4E">
            <w:pPr>
              <w:pStyle w:val="TableText"/>
              <w:jc w:val="both"/>
              <w:rPr>
                <w:rFonts w:cs="Calibri"/>
                <w:sz w:val="20"/>
              </w:rPr>
            </w:pPr>
            <w:r>
              <w:rPr>
                <w:rFonts w:cs="Calibri"/>
                <w:sz w:val="20"/>
              </w:rPr>
              <w:t>Draft</w:t>
            </w:r>
          </w:p>
        </w:tc>
        <w:tc>
          <w:tcPr>
            <w:tcW w:w="1359" w:type="dxa"/>
          </w:tcPr>
          <w:p w:rsidR="00996B3A" w:rsidRDefault="00996B3A" w:rsidP="00836526">
            <w:pPr>
              <w:pStyle w:val="TableText"/>
              <w:jc w:val="both"/>
              <w:rPr>
                <w:rFonts w:cs="Calibri"/>
                <w:sz w:val="20"/>
              </w:rPr>
            </w:pPr>
            <w:r>
              <w:rPr>
                <w:rFonts w:cs="Calibri"/>
                <w:sz w:val="20"/>
              </w:rPr>
              <w:t>03/03/2014</w:t>
            </w:r>
          </w:p>
        </w:tc>
        <w:tc>
          <w:tcPr>
            <w:tcW w:w="1701" w:type="dxa"/>
          </w:tcPr>
          <w:p w:rsidR="00996B3A" w:rsidRDefault="00996B3A" w:rsidP="00994C4E">
            <w:pPr>
              <w:pStyle w:val="TableText"/>
              <w:jc w:val="both"/>
              <w:rPr>
                <w:rFonts w:cs="Calibri"/>
                <w:sz w:val="20"/>
              </w:rPr>
            </w:pPr>
            <w:r>
              <w:rPr>
                <w:rFonts w:cs="Calibri"/>
                <w:sz w:val="20"/>
              </w:rPr>
              <w:t>Amit Nikam</w:t>
            </w:r>
          </w:p>
        </w:tc>
        <w:tc>
          <w:tcPr>
            <w:tcW w:w="2977" w:type="dxa"/>
          </w:tcPr>
          <w:p w:rsidR="00996B3A" w:rsidRDefault="00996B3A" w:rsidP="008A6225">
            <w:pPr>
              <w:pStyle w:val="TableText"/>
              <w:rPr>
                <w:rFonts w:cs="Calibri"/>
                <w:sz w:val="20"/>
              </w:rPr>
            </w:pPr>
            <w:r>
              <w:rPr>
                <w:rFonts w:cs="Calibri"/>
                <w:sz w:val="20"/>
              </w:rPr>
              <w:t xml:space="preserve">Updated Document after Gordon comments on </w:t>
            </w:r>
            <w:proofErr w:type="spellStart"/>
            <w:r>
              <w:rPr>
                <w:rFonts w:cs="Calibri"/>
                <w:sz w:val="20"/>
              </w:rPr>
              <w:t>trans_id</w:t>
            </w:r>
            <w:proofErr w:type="spellEnd"/>
          </w:p>
        </w:tc>
      </w:tr>
    </w:tbl>
    <w:p w:rsidR="003E6AD6" w:rsidRPr="00F203DE" w:rsidRDefault="003E6AD6" w:rsidP="00994C4E">
      <w:pPr>
        <w:pStyle w:val="SectionText"/>
        <w:jc w:val="both"/>
        <w:rPr>
          <w:rFonts w:ascii="Calibri" w:hAnsi="Calibri" w:cs="Calibri"/>
        </w:rPr>
      </w:pPr>
    </w:p>
    <w:p w:rsidR="003E6AD6" w:rsidRPr="00F203DE" w:rsidRDefault="003E6AD6" w:rsidP="00FA2D29">
      <w:pPr>
        <w:pStyle w:val="Heading2notinTOC"/>
      </w:pPr>
      <w:r>
        <w:t>Open Questions</w:t>
      </w:r>
      <w:r w:rsidRPr="00F203DE">
        <w:t>:</w:t>
      </w:r>
    </w:p>
    <w:p w:rsidR="003E6AD6" w:rsidRPr="00F203DE" w:rsidRDefault="003E6AD6" w:rsidP="00994C4E">
      <w:pPr>
        <w:pStyle w:val="SectionText"/>
        <w:jc w:val="both"/>
        <w:rPr>
          <w:rFonts w:ascii="Calibri" w:hAnsi="Calibri" w:cs="Calibri"/>
        </w:rPr>
      </w:pPr>
    </w:p>
    <w:tbl>
      <w:tblPr>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tblPr>
      <w:tblGrid>
        <w:gridCol w:w="398"/>
        <w:gridCol w:w="1800"/>
        <w:gridCol w:w="1260"/>
        <w:gridCol w:w="1260"/>
        <w:gridCol w:w="3787"/>
      </w:tblGrid>
      <w:tr w:rsidR="003E6AD6" w:rsidRPr="005A1505" w:rsidTr="00FA28C7">
        <w:trPr>
          <w:tblHeader/>
        </w:trPr>
        <w:tc>
          <w:tcPr>
            <w:tcW w:w="398" w:type="dxa"/>
            <w:tcBorders>
              <w:bottom w:val="double" w:sz="4" w:space="0" w:color="auto"/>
            </w:tcBorders>
            <w:shd w:val="clear" w:color="auto" w:fill="D9D9D9"/>
          </w:tcPr>
          <w:p w:rsidR="003E6AD6" w:rsidRPr="005A1505" w:rsidRDefault="003E6AD6" w:rsidP="00994C4E">
            <w:pPr>
              <w:pStyle w:val="TableHeading"/>
              <w:jc w:val="both"/>
              <w:rPr>
                <w:rFonts w:cs="Calibri"/>
                <w:sz w:val="20"/>
              </w:rPr>
            </w:pPr>
            <w:r w:rsidRPr="005A1505">
              <w:rPr>
                <w:rFonts w:cs="Calibri"/>
                <w:sz w:val="20"/>
              </w:rPr>
              <w:t>#</w:t>
            </w:r>
          </w:p>
        </w:tc>
        <w:tc>
          <w:tcPr>
            <w:tcW w:w="1800" w:type="dxa"/>
            <w:tcBorders>
              <w:bottom w:val="double" w:sz="4" w:space="0" w:color="auto"/>
            </w:tcBorders>
            <w:shd w:val="clear" w:color="auto" w:fill="D9D9D9"/>
          </w:tcPr>
          <w:p w:rsidR="003E6AD6" w:rsidRPr="005A1505" w:rsidRDefault="003E6AD6" w:rsidP="00994C4E">
            <w:pPr>
              <w:pStyle w:val="TableHeading"/>
              <w:jc w:val="both"/>
              <w:rPr>
                <w:rFonts w:cs="Calibri"/>
                <w:sz w:val="20"/>
              </w:rPr>
            </w:pPr>
            <w:r w:rsidRPr="005A1505">
              <w:rPr>
                <w:rFonts w:cs="Calibri"/>
                <w:sz w:val="20"/>
              </w:rPr>
              <w:t>Question/Open Design Topic</w:t>
            </w:r>
          </w:p>
        </w:tc>
        <w:tc>
          <w:tcPr>
            <w:tcW w:w="1260" w:type="dxa"/>
            <w:tcBorders>
              <w:bottom w:val="double" w:sz="4" w:space="0" w:color="auto"/>
            </w:tcBorders>
            <w:shd w:val="clear" w:color="auto" w:fill="D9D9D9"/>
          </w:tcPr>
          <w:p w:rsidR="003E6AD6" w:rsidRPr="005A1505" w:rsidRDefault="003E6AD6" w:rsidP="00994C4E">
            <w:pPr>
              <w:pStyle w:val="TableHeading"/>
              <w:jc w:val="both"/>
              <w:rPr>
                <w:rFonts w:cs="Calibri"/>
                <w:sz w:val="20"/>
              </w:rPr>
            </w:pPr>
            <w:r w:rsidRPr="005A1505">
              <w:rPr>
                <w:rFonts w:cs="Calibri"/>
                <w:sz w:val="20"/>
              </w:rPr>
              <w:t>Issue Date</w:t>
            </w:r>
          </w:p>
        </w:tc>
        <w:tc>
          <w:tcPr>
            <w:tcW w:w="1260" w:type="dxa"/>
            <w:tcBorders>
              <w:bottom w:val="double" w:sz="4" w:space="0" w:color="auto"/>
            </w:tcBorders>
            <w:shd w:val="clear" w:color="auto" w:fill="D9D9D9"/>
          </w:tcPr>
          <w:p w:rsidR="003E6AD6" w:rsidRPr="005A1505" w:rsidRDefault="003E6AD6" w:rsidP="00994C4E">
            <w:pPr>
              <w:pStyle w:val="TableHeading"/>
              <w:jc w:val="both"/>
              <w:rPr>
                <w:rFonts w:cs="Calibri"/>
                <w:sz w:val="20"/>
              </w:rPr>
            </w:pPr>
            <w:r w:rsidRPr="005A1505">
              <w:rPr>
                <w:rFonts w:cs="Calibri"/>
                <w:sz w:val="20"/>
              </w:rPr>
              <w:t>Responsible</w:t>
            </w:r>
          </w:p>
        </w:tc>
        <w:tc>
          <w:tcPr>
            <w:tcW w:w="3787" w:type="dxa"/>
            <w:tcBorders>
              <w:bottom w:val="double" w:sz="4" w:space="0" w:color="auto"/>
            </w:tcBorders>
            <w:shd w:val="clear" w:color="auto" w:fill="D9D9D9"/>
          </w:tcPr>
          <w:p w:rsidR="003E6AD6" w:rsidRPr="005A1505" w:rsidRDefault="003E6AD6" w:rsidP="00994C4E">
            <w:pPr>
              <w:pStyle w:val="TableHeading"/>
              <w:jc w:val="both"/>
              <w:rPr>
                <w:rFonts w:cs="Calibri"/>
                <w:sz w:val="20"/>
              </w:rPr>
            </w:pPr>
            <w:r w:rsidRPr="005A1505">
              <w:rPr>
                <w:rFonts w:cs="Calibri"/>
                <w:sz w:val="20"/>
              </w:rPr>
              <w:t>Resolution</w:t>
            </w:r>
          </w:p>
        </w:tc>
      </w:tr>
      <w:tr w:rsidR="003E6AD6" w:rsidRPr="005A1505" w:rsidTr="00FA28C7">
        <w:tc>
          <w:tcPr>
            <w:tcW w:w="398" w:type="dxa"/>
            <w:tcBorders>
              <w:top w:val="double" w:sz="4" w:space="0" w:color="auto"/>
            </w:tcBorders>
          </w:tcPr>
          <w:p w:rsidR="003E6AD6" w:rsidRPr="005A1505" w:rsidRDefault="003E6AD6" w:rsidP="00994C4E">
            <w:pPr>
              <w:pStyle w:val="TableText"/>
              <w:jc w:val="both"/>
              <w:rPr>
                <w:rFonts w:cs="Calibri"/>
                <w:sz w:val="20"/>
              </w:rPr>
            </w:pPr>
          </w:p>
        </w:tc>
        <w:tc>
          <w:tcPr>
            <w:tcW w:w="1800" w:type="dxa"/>
            <w:tcBorders>
              <w:top w:val="double" w:sz="4" w:space="0" w:color="auto"/>
            </w:tcBorders>
          </w:tcPr>
          <w:p w:rsidR="003E6AD6" w:rsidRPr="005A1505" w:rsidRDefault="003E6AD6" w:rsidP="00994C4E">
            <w:pPr>
              <w:pStyle w:val="TableText"/>
              <w:jc w:val="both"/>
              <w:rPr>
                <w:rFonts w:cs="Calibri"/>
                <w:sz w:val="20"/>
              </w:rPr>
            </w:pPr>
          </w:p>
        </w:tc>
        <w:tc>
          <w:tcPr>
            <w:tcW w:w="1260" w:type="dxa"/>
            <w:tcBorders>
              <w:top w:val="double" w:sz="4" w:space="0" w:color="auto"/>
            </w:tcBorders>
          </w:tcPr>
          <w:p w:rsidR="003E6AD6" w:rsidRPr="005A1505" w:rsidRDefault="003E6AD6" w:rsidP="00994C4E">
            <w:pPr>
              <w:pStyle w:val="TableText"/>
              <w:jc w:val="both"/>
              <w:rPr>
                <w:rFonts w:cs="Calibri"/>
                <w:sz w:val="20"/>
              </w:rPr>
            </w:pPr>
          </w:p>
        </w:tc>
        <w:tc>
          <w:tcPr>
            <w:tcW w:w="1260" w:type="dxa"/>
            <w:tcBorders>
              <w:top w:val="double" w:sz="4" w:space="0" w:color="auto"/>
            </w:tcBorders>
          </w:tcPr>
          <w:p w:rsidR="003E6AD6" w:rsidRPr="005A1505" w:rsidRDefault="003E6AD6" w:rsidP="00994C4E">
            <w:pPr>
              <w:pStyle w:val="TableText"/>
              <w:jc w:val="both"/>
              <w:rPr>
                <w:rFonts w:cs="Calibri"/>
                <w:sz w:val="20"/>
              </w:rPr>
            </w:pPr>
          </w:p>
        </w:tc>
        <w:tc>
          <w:tcPr>
            <w:tcW w:w="3787" w:type="dxa"/>
            <w:tcBorders>
              <w:top w:val="double" w:sz="4" w:space="0" w:color="auto"/>
            </w:tcBorders>
          </w:tcPr>
          <w:p w:rsidR="003E6AD6" w:rsidRPr="005A1505" w:rsidRDefault="003E6AD6" w:rsidP="00214E4E">
            <w:pPr>
              <w:pStyle w:val="TableText"/>
              <w:jc w:val="both"/>
              <w:rPr>
                <w:rFonts w:cs="Calibri"/>
                <w:sz w:val="20"/>
              </w:rPr>
            </w:pPr>
          </w:p>
        </w:tc>
      </w:tr>
      <w:tr w:rsidR="003E6AD6" w:rsidRPr="005A1505" w:rsidTr="00FA28C7">
        <w:tc>
          <w:tcPr>
            <w:tcW w:w="398" w:type="dxa"/>
          </w:tcPr>
          <w:p w:rsidR="003E6AD6" w:rsidRPr="005A1505" w:rsidRDefault="003E6AD6" w:rsidP="00994C4E">
            <w:pPr>
              <w:pStyle w:val="TableText"/>
              <w:jc w:val="both"/>
              <w:rPr>
                <w:rFonts w:cs="Calibri"/>
                <w:sz w:val="20"/>
              </w:rPr>
            </w:pPr>
          </w:p>
        </w:tc>
        <w:tc>
          <w:tcPr>
            <w:tcW w:w="1800" w:type="dxa"/>
          </w:tcPr>
          <w:p w:rsidR="003E6AD6" w:rsidRPr="005A1505" w:rsidRDefault="003E6AD6" w:rsidP="004F3378">
            <w:pPr>
              <w:pStyle w:val="TableText"/>
              <w:rPr>
                <w:rFonts w:cs="Calibri"/>
                <w:sz w:val="20"/>
              </w:rPr>
            </w:pPr>
          </w:p>
        </w:tc>
        <w:tc>
          <w:tcPr>
            <w:tcW w:w="1260" w:type="dxa"/>
          </w:tcPr>
          <w:p w:rsidR="003E6AD6" w:rsidRPr="005A1505" w:rsidRDefault="003E6AD6" w:rsidP="00994C4E">
            <w:pPr>
              <w:pStyle w:val="TableText"/>
              <w:jc w:val="both"/>
              <w:rPr>
                <w:rFonts w:cs="Calibri"/>
                <w:sz w:val="20"/>
              </w:rPr>
            </w:pPr>
          </w:p>
        </w:tc>
        <w:tc>
          <w:tcPr>
            <w:tcW w:w="1260" w:type="dxa"/>
          </w:tcPr>
          <w:p w:rsidR="003E6AD6" w:rsidRPr="009C2C3E" w:rsidRDefault="003E6AD6" w:rsidP="009C2C3E">
            <w:pPr>
              <w:rPr>
                <w:lang w:eastAsia="en-US"/>
              </w:rPr>
            </w:pPr>
          </w:p>
        </w:tc>
        <w:tc>
          <w:tcPr>
            <w:tcW w:w="3787" w:type="dxa"/>
          </w:tcPr>
          <w:p w:rsidR="003E6AD6" w:rsidRPr="005A1505" w:rsidRDefault="003E6AD6" w:rsidP="00994C4E">
            <w:pPr>
              <w:pStyle w:val="TableText"/>
              <w:jc w:val="both"/>
              <w:rPr>
                <w:rFonts w:cs="Calibri"/>
                <w:sz w:val="20"/>
              </w:rPr>
            </w:pPr>
          </w:p>
        </w:tc>
      </w:tr>
      <w:tr w:rsidR="003E6AD6" w:rsidRPr="005A1505" w:rsidTr="00FA28C7">
        <w:tc>
          <w:tcPr>
            <w:tcW w:w="398" w:type="dxa"/>
          </w:tcPr>
          <w:p w:rsidR="003E6AD6" w:rsidRPr="005A1505" w:rsidRDefault="003E6AD6" w:rsidP="00994C4E">
            <w:pPr>
              <w:pStyle w:val="TableText"/>
              <w:jc w:val="both"/>
              <w:rPr>
                <w:rFonts w:cs="Calibri"/>
                <w:sz w:val="20"/>
              </w:rPr>
            </w:pPr>
          </w:p>
        </w:tc>
        <w:tc>
          <w:tcPr>
            <w:tcW w:w="1800" w:type="dxa"/>
          </w:tcPr>
          <w:p w:rsidR="003E6AD6" w:rsidRPr="005A1505" w:rsidRDefault="003E6AD6" w:rsidP="00F857C6">
            <w:pPr>
              <w:pStyle w:val="TableText"/>
              <w:rPr>
                <w:rFonts w:cs="Calibri"/>
                <w:sz w:val="20"/>
              </w:rPr>
            </w:pPr>
          </w:p>
        </w:tc>
        <w:tc>
          <w:tcPr>
            <w:tcW w:w="1260" w:type="dxa"/>
          </w:tcPr>
          <w:p w:rsidR="003E6AD6" w:rsidRPr="005A1505" w:rsidRDefault="003E6AD6" w:rsidP="00994C4E">
            <w:pPr>
              <w:pStyle w:val="TableText"/>
              <w:jc w:val="both"/>
              <w:rPr>
                <w:rFonts w:cs="Calibri"/>
                <w:sz w:val="20"/>
              </w:rPr>
            </w:pPr>
          </w:p>
        </w:tc>
        <w:tc>
          <w:tcPr>
            <w:tcW w:w="1260" w:type="dxa"/>
          </w:tcPr>
          <w:p w:rsidR="003E6AD6" w:rsidRPr="005A1505" w:rsidRDefault="003E6AD6" w:rsidP="00994C4E">
            <w:pPr>
              <w:pStyle w:val="TableText"/>
              <w:jc w:val="both"/>
              <w:rPr>
                <w:rFonts w:cs="Calibri"/>
                <w:sz w:val="20"/>
              </w:rPr>
            </w:pPr>
          </w:p>
        </w:tc>
        <w:tc>
          <w:tcPr>
            <w:tcW w:w="3787" w:type="dxa"/>
          </w:tcPr>
          <w:p w:rsidR="003E6AD6" w:rsidRPr="005A1505" w:rsidRDefault="003E6AD6" w:rsidP="00FE76A9">
            <w:pPr>
              <w:pStyle w:val="TableText"/>
              <w:jc w:val="both"/>
              <w:rPr>
                <w:rFonts w:cs="Calibri"/>
                <w:sz w:val="20"/>
              </w:rPr>
            </w:pPr>
          </w:p>
        </w:tc>
      </w:tr>
      <w:tr w:rsidR="003E6AD6" w:rsidRPr="005A1505" w:rsidTr="00FA28C7">
        <w:tc>
          <w:tcPr>
            <w:tcW w:w="398" w:type="dxa"/>
          </w:tcPr>
          <w:p w:rsidR="003E6AD6" w:rsidRPr="005A1505" w:rsidRDefault="003E6AD6" w:rsidP="00994C4E">
            <w:pPr>
              <w:pStyle w:val="TableText"/>
              <w:jc w:val="both"/>
              <w:rPr>
                <w:rFonts w:cs="Calibri"/>
                <w:sz w:val="20"/>
              </w:rPr>
            </w:pPr>
          </w:p>
        </w:tc>
        <w:tc>
          <w:tcPr>
            <w:tcW w:w="1800" w:type="dxa"/>
          </w:tcPr>
          <w:p w:rsidR="003E6AD6" w:rsidRPr="005A1505" w:rsidRDefault="003E6AD6" w:rsidP="00994C4E">
            <w:pPr>
              <w:pStyle w:val="TableText"/>
              <w:jc w:val="both"/>
              <w:rPr>
                <w:rFonts w:cs="Calibri"/>
                <w:sz w:val="20"/>
              </w:rPr>
            </w:pPr>
          </w:p>
        </w:tc>
        <w:tc>
          <w:tcPr>
            <w:tcW w:w="1260" w:type="dxa"/>
          </w:tcPr>
          <w:p w:rsidR="003E6AD6" w:rsidRPr="005A1505" w:rsidRDefault="003E6AD6" w:rsidP="00994C4E">
            <w:pPr>
              <w:pStyle w:val="TableText"/>
              <w:jc w:val="both"/>
              <w:rPr>
                <w:rFonts w:cs="Calibri"/>
                <w:sz w:val="20"/>
              </w:rPr>
            </w:pPr>
          </w:p>
        </w:tc>
        <w:tc>
          <w:tcPr>
            <w:tcW w:w="1260" w:type="dxa"/>
          </w:tcPr>
          <w:p w:rsidR="003E6AD6" w:rsidRPr="005A1505" w:rsidRDefault="003E6AD6" w:rsidP="00994C4E">
            <w:pPr>
              <w:pStyle w:val="TableText"/>
              <w:jc w:val="both"/>
              <w:rPr>
                <w:rFonts w:cs="Calibri"/>
                <w:sz w:val="20"/>
              </w:rPr>
            </w:pPr>
          </w:p>
        </w:tc>
        <w:tc>
          <w:tcPr>
            <w:tcW w:w="3787" w:type="dxa"/>
          </w:tcPr>
          <w:p w:rsidR="003E6AD6" w:rsidRPr="005A1505" w:rsidRDefault="003E6AD6" w:rsidP="00994C4E">
            <w:pPr>
              <w:pStyle w:val="TableText"/>
              <w:jc w:val="both"/>
              <w:rPr>
                <w:rFonts w:cs="Calibri"/>
                <w:sz w:val="20"/>
              </w:rPr>
            </w:pPr>
          </w:p>
        </w:tc>
      </w:tr>
    </w:tbl>
    <w:p w:rsidR="003E6AD6" w:rsidRPr="00F203DE" w:rsidRDefault="003E6AD6" w:rsidP="00994C4E">
      <w:pPr>
        <w:pStyle w:val="SectionText"/>
        <w:jc w:val="both"/>
        <w:rPr>
          <w:rFonts w:ascii="Calibri" w:hAnsi="Calibri" w:cs="Calibri"/>
        </w:rPr>
      </w:pPr>
    </w:p>
    <w:p w:rsidR="003E6AD6" w:rsidRPr="00F203DE" w:rsidRDefault="003E6AD6" w:rsidP="00994C4E">
      <w:pPr>
        <w:pStyle w:val="SectionText"/>
        <w:jc w:val="both"/>
        <w:rPr>
          <w:rFonts w:ascii="Calibri" w:hAnsi="Calibri" w:cs="Calibri"/>
        </w:rPr>
      </w:pPr>
    </w:p>
    <w:p w:rsidR="00FA2D29" w:rsidRPr="00FA2D29" w:rsidRDefault="00FA2D29" w:rsidP="00FA2D29">
      <w:pPr>
        <w:pStyle w:val="Heading2notinTOC"/>
      </w:pPr>
      <w:r w:rsidRPr="00FA2D29">
        <w:t>Document Reference:</w:t>
      </w:r>
    </w:p>
    <w:p w:rsidR="00E1403F" w:rsidRDefault="00E1403F">
      <w:pPr>
        <w:pStyle w:val="Heading2notinTOC"/>
      </w:pPr>
    </w:p>
    <w:tbl>
      <w:tblPr>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tblPr>
      <w:tblGrid>
        <w:gridCol w:w="398"/>
        <w:gridCol w:w="1800"/>
        <w:gridCol w:w="5940"/>
      </w:tblGrid>
      <w:tr w:rsidR="00FA2D29" w:rsidRPr="005A1505" w:rsidTr="00FA2D29">
        <w:trPr>
          <w:tblHeader/>
        </w:trPr>
        <w:tc>
          <w:tcPr>
            <w:tcW w:w="398" w:type="dxa"/>
            <w:tcBorders>
              <w:bottom w:val="double" w:sz="4" w:space="0" w:color="auto"/>
            </w:tcBorders>
            <w:shd w:val="clear" w:color="auto" w:fill="D9D9D9"/>
          </w:tcPr>
          <w:p w:rsidR="00FA2D29" w:rsidRPr="005A1505" w:rsidRDefault="00FA2D29" w:rsidP="00FA2D29">
            <w:pPr>
              <w:pStyle w:val="TableHeading"/>
              <w:jc w:val="both"/>
              <w:rPr>
                <w:rFonts w:cs="Calibri"/>
                <w:sz w:val="20"/>
              </w:rPr>
            </w:pPr>
            <w:r w:rsidRPr="005A1505">
              <w:rPr>
                <w:rFonts w:cs="Calibri"/>
                <w:sz w:val="20"/>
              </w:rPr>
              <w:t>#</w:t>
            </w:r>
          </w:p>
        </w:tc>
        <w:tc>
          <w:tcPr>
            <w:tcW w:w="1800" w:type="dxa"/>
            <w:tcBorders>
              <w:bottom w:val="double" w:sz="4" w:space="0" w:color="auto"/>
            </w:tcBorders>
            <w:shd w:val="clear" w:color="auto" w:fill="D9D9D9"/>
          </w:tcPr>
          <w:p w:rsidR="00FA2D29" w:rsidRPr="005A1505" w:rsidRDefault="00FA2D29" w:rsidP="00FA2D29">
            <w:pPr>
              <w:pStyle w:val="TableHeading"/>
              <w:jc w:val="both"/>
              <w:rPr>
                <w:rFonts w:cs="Calibri"/>
                <w:sz w:val="20"/>
              </w:rPr>
            </w:pPr>
            <w:r>
              <w:rPr>
                <w:rFonts w:cs="Calibri"/>
                <w:sz w:val="20"/>
              </w:rPr>
              <w:t>Document Name</w:t>
            </w:r>
          </w:p>
        </w:tc>
        <w:tc>
          <w:tcPr>
            <w:tcW w:w="5940" w:type="dxa"/>
            <w:tcBorders>
              <w:bottom w:val="double" w:sz="4" w:space="0" w:color="auto"/>
            </w:tcBorders>
            <w:shd w:val="clear" w:color="auto" w:fill="D9D9D9"/>
          </w:tcPr>
          <w:p w:rsidR="00FA2D29" w:rsidRPr="005A1505" w:rsidRDefault="00FA2D29" w:rsidP="00FA2D29">
            <w:pPr>
              <w:pStyle w:val="TableHeading"/>
              <w:jc w:val="both"/>
              <w:rPr>
                <w:rFonts w:cs="Calibri"/>
                <w:sz w:val="20"/>
              </w:rPr>
            </w:pPr>
            <w:proofErr w:type="spellStart"/>
            <w:r>
              <w:rPr>
                <w:rFonts w:cs="Calibri"/>
                <w:sz w:val="20"/>
              </w:rPr>
              <w:t>Sharepoint</w:t>
            </w:r>
            <w:proofErr w:type="spellEnd"/>
            <w:r>
              <w:rPr>
                <w:rFonts w:cs="Calibri"/>
                <w:sz w:val="20"/>
              </w:rPr>
              <w:t xml:space="preserve"> Location</w:t>
            </w:r>
          </w:p>
        </w:tc>
      </w:tr>
      <w:tr w:rsidR="00FA2D29" w:rsidRPr="005A1505" w:rsidTr="00FA2D29">
        <w:tc>
          <w:tcPr>
            <w:tcW w:w="398" w:type="dxa"/>
            <w:tcBorders>
              <w:top w:val="double" w:sz="4" w:space="0" w:color="auto"/>
            </w:tcBorders>
          </w:tcPr>
          <w:p w:rsidR="00FA2D29" w:rsidRPr="005A1505" w:rsidRDefault="00E1403F" w:rsidP="00FA2D29">
            <w:pPr>
              <w:pStyle w:val="TableText"/>
              <w:jc w:val="both"/>
              <w:rPr>
                <w:rFonts w:cs="Calibri"/>
                <w:sz w:val="20"/>
              </w:rPr>
            </w:pPr>
            <w:r>
              <w:rPr>
                <w:rFonts w:cs="Calibri"/>
                <w:sz w:val="20"/>
              </w:rPr>
              <w:t>1</w:t>
            </w:r>
          </w:p>
        </w:tc>
        <w:tc>
          <w:tcPr>
            <w:tcW w:w="1800" w:type="dxa"/>
            <w:tcBorders>
              <w:top w:val="double" w:sz="4" w:space="0" w:color="auto"/>
            </w:tcBorders>
          </w:tcPr>
          <w:p w:rsidR="00FA2D29" w:rsidRPr="005A1505" w:rsidRDefault="00C62C14" w:rsidP="00FA2D29">
            <w:pPr>
              <w:pStyle w:val="TableText"/>
              <w:jc w:val="both"/>
              <w:rPr>
                <w:rFonts w:cs="Calibri"/>
                <w:sz w:val="20"/>
              </w:rPr>
            </w:pPr>
            <w:r>
              <w:rPr>
                <w:rFonts w:cs="Calibri"/>
                <w:sz w:val="20"/>
              </w:rPr>
              <w:t>Batch Schedule</w:t>
            </w:r>
          </w:p>
        </w:tc>
        <w:tc>
          <w:tcPr>
            <w:tcW w:w="5940" w:type="dxa"/>
            <w:tcBorders>
              <w:top w:val="double" w:sz="4" w:space="0" w:color="auto"/>
            </w:tcBorders>
          </w:tcPr>
          <w:p w:rsidR="00FA2D29" w:rsidRPr="005A1505" w:rsidRDefault="00E57AFB" w:rsidP="00FA2D29">
            <w:pPr>
              <w:pStyle w:val="TableText"/>
              <w:jc w:val="both"/>
              <w:rPr>
                <w:rFonts w:cs="Calibri"/>
                <w:sz w:val="20"/>
              </w:rPr>
            </w:pPr>
            <w:hyperlink r:id="rId12" w:history="1">
              <w:r w:rsidR="00C62C14" w:rsidRPr="009E44E9">
                <w:rPr>
                  <w:rStyle w:val="Hyperlink"/>
                </w:rPr>
                <w:t>https://mnscorp.sharepoint.com/sites/GM4ProgrammeTeamsite/02_MP/Forms/AllItems.aspx?RootFolder=%2Fsites%2FGM4ProgrammeTeamsite%2F02_MP%2F04%20Build%2F01%20Deliverables%2FMPB01%20-</w:t>
              </w:r>
              <w:r w:rsidR="00C62C14" w:rsidRPr="009E44E9">
                <w:rPr>
                  <w:rStyle w:val="Hyperlink"/>
                </w:rPr>
                <w:lastRenderedPageBreak/>
                <w:t>%20Batch%20Schedule%2F03%20Issued%20For%20Approval&amp;FolderCTID=0x0120006CFDFB756210D740899B133F8C129BBB&amp;View={3F451D94-EE87-4C65-B753-5E83FB6E03F4}&amp;InitialTabId=Ribbon%2EDocument&amp;VisibilityContext=WSSTabPersistence</w:t>
              </w:r>
            </w:hyperlink>
          </w:p>
        </w:tc>
      </w:tr>
      <w:tr w:rsidR="00FA2D29" w:rsidRPr="005A1505" w:rsidTr="00FA2D29">
        <w:tc>
          <w:tcPr>
            <w:tcW w:w="398" w:type="dxa"/>
          </w:tcPr>
          <w:p w:rsidR="00FA2D29" w:rsidRPr="005A1505" w:rsidRDefault="009E44E9" w:rsidP="00FA2D29">
            <w:pPr>
              <w:pStyle w:val="TableText"/>
              <w:jc w:val="both"/>
              <w:rPr>
                <w:rFonts w:cs="Calibri"/>
                <w:sz w:val="20"/>
              </w:rPr>
            </w:pPr>
            <w:r>
              <w:rPr>
                <w:rFonts w:cs="Calibri"/>
                <w:sz w:val="20"/>
              </w:rPr>
              <w:lastRenderedPageBreak/>
              <w:t>2</w:t>
            </w:r>
          </w:p>
        </w:tc>
        <w:tc>
          <w:tcPr>
            <w:tcW w:w="1800" w:type="dxa"/>
          </w:tcPr>
          <w:p w:rsidR="00FA2D29" w:rsidRPr="005A1505" w:rsidRDefault="009E44E9" w:rsidP="00FA2D29">
            <w:pPr>
              <w:pStyle w:val="TableText"/>
              <w:rPr>
                <w:rFonts w:cs="Calibri"/>
                <w:sz w:val="20"/>
              </w:rPr>
            </w:pPr>
            <w:r>
              <w:rPr>
                <w:rFonts w:cs="Calibri"/>
                <w:sz w:val="20"/>
              </w:rPr>
              <w:t>Technical Configuration Document</w:t>
            </w:r>
          </w:p>
        </w:tc>
        <w:tc>
          <w:tcPr>
            <w:tcW w:w="5940" w:type="dxa"/>
          </w:tcPr>
          <w:p w:rsidR="009E44E9" w:rsidRPr="009E44E9" w:rsidRDefault="00E57AFB" w:rsidP="009E44E9">
            <w:pPr>
              <w:pStyle w:val="TableText"/>
              <w:jc w:val="both"/>
              <w:rPr>
                <w:rFonts w:cs="Calibri"/>
                <w:sz w:val="20"/>
              </w:rPr>
            </w:pPr>
            <w:hyperlink r:id="rId13" w:history="1">
              <w:r w:rsidR="009E44E9" w:rsidRPr="009E44E9">
                <w:rPr>
                  <w:rStyle w:val="Hyperlink"/>
                  <w:rFonts w:cs="Calibri"/>
                  <w:sz w:val="20"/>
                </w:rPr>
                <w:t>https://mnscorp.sharepoint.com/sites/GM4ProgrammeTeamsite/02_MP/Forms/AllItems.aspx?RootFolder=%2Fsites%2FGM4ProgrammeTeamsite%2F02_MP%2F03%20Detailed%20Design%2F01%20Deliverables%2FMPDD42%20-%20MP%20Technical%20Configuration%20Design%20Document%2F03%20Issued%20For%20Approval&amp;FolderCTID=0x0120006CFDFB756210D740899B133F8C129BBB&amp;View={3F451D94-EE87-4C65-B753-5E83FB6E03F4}&amp;InitialTabId=Ribbon%2EDocument&amp;VisibilityContext=WSSTabPersistence</w:t>
              </w:r>
            </w:hyperlink>
          </w:p>
          <w:p w:rsidR="00FA2D29" w:rsidRPr="005A1505" w:rsidRDefault="00FA2D29" w:rsidP="00FA2D29">
            <w:pPr>
              <w:pStyle w:val="TableText"/>
              <w:jc w:val="both"/>
              <w:rPr>
                <w:rFonts w:cs="Calibri"/>
                <w:sz w:val="20"/>
              </w:rPr>
            </w:pPr>
          </w:p>
        </w:tc>
      </w:tr>
      <w:tr w:rsidR="00FA2D29" w:rsidRPr="005A1505" w:rsidTr="00FA2D29">
        <w:tc>
          <w:tcPr>
            <w:tcW w:w="398" w:type="dxa"/>
          </w:tcPr>
          <w:p w:rsidR="00FA2D29" w:rsidRPr="005A1505" w:rsidRDefault="00FA2D29" w:rsidP="00FA2D29">
            <w:pPr>
              <w:pStyle w:val="TableText"/>
              <w:jc w:val="both"/>
              <w:rPr>
                <w:rFonts w:cs="Calibri"/>
                <w:sz w:val="20"/>
              </w:rPr>
            </w:pPr>
          </w:p>
        </w:tc>
        <w:tc>
          <w:tcPr>
            <w:tcW w:w="1800" w:type="dxa"/>
          </w:tcPr>
          <w:p w:rsidR="00FA2D29" w:rsidRPr="005A1505" w:rsidRDefault="00FA2D29" w:rsidP="00FA2D29">
            <w:pPr>
              <w:pStyle w:val="TableText"/>
              <w:rPr>
                <w:rFonts w:cs="Calibri"/>
                <w:sz w:val="20"/>
              </w:rPr>
            </w:pPr>
          </w:p>
        </w:tc>
        <w:tc>
          <w:tcPr>
            <w:tcW w:w="5940" w:type="dxa"/>
          </w:tcPr>
          <w:p w:rsidR="00FA2D29" w:rsidRPr="005A1505" w:rsidRDefault="00FA2D29" w:rsidP="00FA2D29">
            <w:pPr>
              <w:pStyle w:val="TableText"/>
              <w:jc w:val="both"/>
              <w:rPr>
                <w:rFonts w:cs="Calibri"/>
                <w:sz w:val="20"/>
              </w:rPr>
            </w:pPr>
          </w:p>
        </w:tc>
      </w:tr>
      <w:tr w:rsidR="00FA2D29" w:rsidRPr="005A1505" w:rsidTr="00FA2D29">
        <w:tc>
          <w:tcPr>
            <w:tcW w:w="398" w:type="dxa"/>
          </w:tcPr>
          <w:p w:rsidR="00FA2D29" w:rsidRPr="005A1505" w:rsidRDefault="00FA2D29" w:rsidP="00FA2D29">
            <w:pPr>
              <w:pStyle w:val="TableText"/>
              <w:jc w:val="both"/>
              <w:rPr>
                <w:rFonts w:cs="Calibri"/>
                <w:sz w:val="20"/>
              </w:rPr>
            </w:pPr>
          </w:p>
        </w:tc>
        <w:tc>
          <w:tcPr>
            <w:tcW w:w="1800" w:type="dxa"/>
          </w:tcPr>
          <w:p w:rsidR="00FA2D29" w:rsidRPr="005A1505" w:rsidRDefault="00FA2D29" w:rsidP="00FA2D29">
            <w:pPr>
              <w:pStyle w:val="TableText"/>
              <w:jc w:val="both"/>
              <w:rPr>
                <w:rFonts w:cs="Calibri"/>
                <w:sz w:val="20"/>
              </w:rPr>
            </w:pPr>
          </w:p>
        </w:tc>
        <w:tc>
          <w:tcPr>
            <w:tcW w:w="5940" w:type="dxa"/>
          </w:tcPr>
          <w:p w:rsidR="00FA2D29" w:rsidRPr="005A1505" w:rsidRDefault="00FA2D29" w:rsidP="00FA2D29">
            <w:pPr>
              <w:pStyle w:val="TableText"/>
              <w:jc w:val="both"/>
              <w:rPr>
                <w:rFonts w:cs="Calibri"/>
                <w:sz w:val="20"/>
              </w:rPr>
            </w:pPr>
          </w:p>
        </w:tc>
      </w:tr>
    </w:tbl>
    <w:p w:rsidR="00FA2D29" w:rsidRDefault="00FA2D29" w:rsidP="00994C4E">
      <w:pPr>
        <w:pStyle w:val="SectionText"/>
        <w:jc w:val="both"/>
        <w:rPr>
          <w:rFonts w:ascii="Calibri" w:hAnsi="Calibri" w:cs="Calibri"/>
        </w:rPr>
      </w:pPr>
    </w:p>
    <w:p w:rsidR="00812261" w:rsidRDefault="00812261" w:rsidP="00994C4E">
      <w:pPr>
        <w:pStyle w:val="SectionText"/>
        <w:jc w:val="both"/>
        <w:rPr>
          <w:rFonts w:ascii="Calibri" w:hAnsi="Calibri" w:cs="Calibri"/>
        </w:rPr>
      </w:pPr>
    </w:p>
    <w:p w:rsidR="00812261" w:rsidRDefault="0058442F" w:rsidP="00994C4E">
      <w:pPr>
        <w:pStyle w:val="SectionText"/>
        <w:jc w:val="both"/>
        <w:rPr>
          <w:rFonts w:ascii="Calibri" w:hAnsi="Calibri" w:cs="Calibri"/>
        </w:rPr>
      </w:pPr>
      <w:r>
        <w:rPr>
          <w:rFonts w:ascii="Calibri" w:hAnsi="Calibri" w:cs="Calibri"/>
        </w:rPr>
        <w:t>Glossary</w:t>
      </w:r>
    </w:p>
    <w:p w:rsidR="0058442F" w:rsidRDefault="0058442F" w:rsidP="00994C4E">
      <w:pPr>
        <w:pStyle w:val="SectionText"/>
        <w:jc w:val="both"/>
        <w:rPr>
          <w:rFonts w:ascii="Calibri" w:hAnsi="Calibri" w:cs="Calibri"/>
        </w:rPr>
      </w:pPr>
    </w:p>
    <w:tbl>
      <w:tblPr>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tblPr>
      <w:tblGrid>
        <w:gridCol w:w="398"/>
        <w:gridCol w:w="1800"/>
        <w:gridCol w:w="5940"/>
      </w:tblGrid>
      <w:tr w:rsidR="0058442F" w:rsidRPr="005A1505" w:rsidTr="00571BB2">
        <w:trPr>
          <w:tblHeader/>
        </w:trPr>
        <w:tc>
          <w:tcPr>
            <w:tcW w:w="398" w:type="dxa"/>
            <w:tcBorders>
              <w:bottom w:val="double" w:sz="4" w:space="0" w:color="auto"/>
            </w:tcBorders>
            <w:shd w:val="clear" w:color="auto" w:fill="D9D9D9"/>
          </w:tcPr>
          <w:p w:rsidR="0058442F" w:rsidRPr="005A1505" w:rsidRDefault="0058442F" w:rsidP="00571BB2">
            <w:pPr>
              <w:pStyle w:val="TableHeading"/>
              <w:jc w:val="both"/>
              <w:rPr>
                <w:rFonts w:cs="Calibri"/>
                <w:sz w:val="20"/>
              </w:rPr>
            </w:pPr>
            <w:r w:rsidRPr="005A1505">
              <w:rPr>
                <w:rFonts w:cs="Calibri"/>
                <w:sz w:val="20"/>
              </w:rPr>
              <w:t>#</w:t>
            </w:r>
          </w:p>
        </w:tc>
        <w:tc>
          <w:tcPr>
            <w:tcW w:w="1800" w:type="dxa"/>
            <w:tcBorders>
              <w:bottom w:val="double" w:sz="4" w:space="0" w:color="auto"/>
            </w:tcBorders>
            <w:shd w:val="clear" w:color="auto" w:fill="D9D9D9"/>
          </w:tcPr>
          <w:p w:rsidR="0058442F" w:rsidRPr="005A1505" w:rsidRDefault="0058442F" w:rsidP="00571BB2">
            <w:pPr>
              <w:pStyle w:val="TableHeading"/>
              <w:jc w:val="both"/>
              <w:rPr>
                <w:rFonts w:cs="Calibri"/>
                <w:sz w:val="20"/>
              </w:rPr>
            </w:pPr>
            <w:r>
              <w:rPr>
                <w:rFonts w:cs="Calibri"/>
                <w:sz w:val="20"/>
              </w:rPr>
              <w:t>Term</w:t>
            </w:r>
          </w:p>
        </w:tc>
        <w:tc>
          <w:tcPr>
            <w:tcW w:w="5940" w:type="dxa"/>
            <w:tcBorders>
              <w:bottom w:val="double" w:sz="4" w:space="0" w:color="auto"/>
            </w:tcBorders>
            <w:shd w:val="clear" w:color="auto" w:fill="D9D9D9"/>
          </w:tcPr>
          <w:p w:rsidR="0058442F" w:rsidRPr="005A1505" w:rsidRDefault="0058442F" w:rsidP="00571BB2">
            <w:pPr>
              <w:pStyle w:val="TableHeading"/>
              <w:jc w:val="both"/>
              <w:rPr>
                <w:rFonts w:cs="Calibri"/>
                <w:sz w:val="20"/>
              </w:rPr>
            </w:pPr>
            <w:r>
              <w:rPr>
                <w:rFonts w:cs="Calibri"/>
                <w:sz w:val="20"/>
              </w:rPr>
              <w:t>Definition</w:t>
            </w:r>
          </w:p>
        </w:tc>
      </w:tr>
      <w:tr w:rsidR="0058442F" w:rsidRPr="005A1505" w:rsidTr="00571BB2">
        <w:tc>
          <w:tcPr>
            <w:tcW w:w="398" w:type="dxa"/>
            <w:tcBorders>
              <w:top w:val="double" w:sz="4" w:space="0" w:color="auto"/>
            </w:tcBorders>
            <w:vAlign w:val="bottom"/>
          </w:tcPr>
          <w:p w:rsidR="0058442F" w:rsidRPr="005A1505" w:rsidRDefault="0058442F" w:rsidP="00571BB2">
            <w:pPr>
              <w:pStyle w:val="TableText"/>
              <w:jc w:val="both"/>
              <w:rPr>
                <w:rFonts w:cs="Calibri"/>
                <w:sz w:val="20"/>
              </w:rPr>
            </w:pPr>
            <w:r>
              <w:rPr>
                <w:color w:val="000000"/>
                <w:sz w:val="22"/>
                <w:szCs w:val="22"/>
              </w:rPr>
              <w:t>1</w:t>
            </w:r>
          </w:p>
        </w:tc>
        <w:tc>
          <w:tcPr>
            <w:tcW w:w="1800" w:type="dxa"/>
            <w:tcBorders>
              <w:top w:val="double" w:sz="4" w:space="0" w:color="auto"/>
            </w:tcBorders>
            <w:vAlign w:val="bottom"/>
          </w:tcPr>
          <w:p w:rsidR="0058442F" w:rsidRPr="005A1505" w:rsidRDefault="0058442F" w:rsidP="00571BB2">
            <w:pPr>
              <w:pStyle w:val="TableText"/>
              <w:jc w:val="both"/>
              <w:rPr>
                <w:rFonts w:cs="Calibri"/>
                <w:sz w:val="20"/>
              </w:rPr>
            </w:pPr>
            <w:r>
              <w:rPr>
                <w:color w:val="000000"/>
                <w:sz w:val="22"/>
                <w:szCs w:val="22"/>
              </w:rPr>
              <w:t>EP</w:t>
            </w:r>
          </w:p>
        </w:tc>
        <w:tc>
          <w:tcPr>
            <w:tcW w:w="5940" w:type="dxa"/>
            <w:tcBorders>
              <w:top w:val="double" w:sz="4" w:space="0" w:color="auto"/>
            </w:tcBorders>
            <w:vAlign w:val="bottom"/>
          </w:tcPr>
          <w:p w:rsidR="0058442F" w:rsidRPr="005A1505" w:rsidRDefault="0058442F" w:rsidP="00571BB2">
            <w:pPr>
              <w:pStyle w:val="TableText"/>
              <w:jc w:val="both"/>
              <w:rPr>
                <w:rFonts w:cs="Calibri"/>
                <w:sz w:val="20"/>
              </w:rPr>
            </w:pPr>
            <w:r>
              <w:rPr>
                <w:color w:val="000000"/>
                <w:sz w:val="22"/>
                <w:szCs w:val="22"/>
              </w:rPr>
              <w:t>Enterprise Planning</w:t>
            </w:r>
          </w:p>
        </w:tc>
      </w:tr>
      <w:tr w:rsidR="0058442F" w:rsidRPr="005A1505" w:rsidTr="00571BB2">
        <w:tc>
          <w:tcPr>
            <w:tcW w:w="398" w:type="dxa"/>
            <w:vAlign w:val="bottom"/>
          </w:tcPr>
          <w:p w:rsidR="0058442F" w:rsidRPr="005A1505" w:rsidRDefault="0058442F" w:rsidP="00571BB2">
            <w:pPr>
              <w:pStyle w:val="TableText"/>
              <w:jc w:val="both"/>
              <w:rPr>
                <w:rFonts w:cs="Calibri"/>
                <w:sz w:val="20"/>
              </w:rPr>
            </w:pPr>
            <w:r>
              <w:rPr>
                <w:color w:val="000000"/>
                <w:sz w:val="22"/>
                <w:szCs w:val="22"/>
              </w:rPr>
              <w:t>2</w:t>
            </w:r>
          </w:p>
        </w:tc>
        <w:tc>
          <w:tcPr>
            <w:tcW w:w="1800" w:type="dxa"/>
            <w:vAlign w:val="bottom"/>
          </w:tcPr>
          <w:p w:rsidR="0058442F" w:rsidRPr="005A1505" w:rsidRDefault="0058442F" w:rsidP="00571BB2">
            <w:pPr>
              <w:pStyle w:val="TableText"/>
              <w:rPr>
                <w:rFonts w:cs="Calibri"/>
                <w:sz w:val="20"/>
              </w:rPr>
            </w:pPr>
            <w:r>
              <w:rPr>
                <w:color w:val="000000"/>
                <w:sz w:val="22"/>
                <w:szCs w:val="22"/>
              </w:rPr>
              <w:t>RICEF</w:t>
            </w:r>
          </w:p>
        </w:tc>
        <w:tc>
          <w:tcPr>
            <w:tcW w:w="5940" w:type="dxa"/>
            <w:vAlign w:val="bottom"/>
          </w:tcPr>
          <w:p w:rsidR="0058442F" w:rsidRPr="005A1505" w:rsidRDefault="0058442F" w:rsidP="00571BB2">
            <w:pPr>
              <w:pStyle w:val="TableText"/>
              <w:jc w:val="both"/>
              <w:rPr>
                <w:rFonts w:cs="Calibri"/>
                <w:sz w:val="20"/>
              </w:rPr>
            </w:pPr>
            <w:r>
              <w:rPr>
                <w:color w:val="000000"/>
                <w:sz w:val="22"/>
                <w:szCs w:val="22"/>
              </w:rPr>
              <w:t>Reports, interface, conversions, enhancements and forms</w:t>
            </w:r>
          </w:p>
        </w:tc>
      </w:tr>
      <w:tr w:rsidR="0058442F" w:rsidRPr="005A1505" w:rsidTr="00571BB2">
        <w:tc>
          <w:tcPr>
            <w:tcW w:w="398" w:type="dxa"/>
            <w:vAlign w:val="bottom"/>
          </w:tcPr>
          <w:p w:rsidR="0058442F" w:rsidRPr="005A1505" w:rsidRDefault="0058442F" w:rsidP="00571BB2">
            <w:pPr>
              <w:pStyle w:val="TableText"/>
              <w:jc w:val="both"/>
              <w:rPr>
                <w:rFonts w:cs="Calibri"/>
                <w:sz w:val="20"/>
              </w:rPr>
            </w:pPr>
            <w:r>
              <w:rPr>
                <w:color w:val="000000"/>
                <w:sz w:val="22"/>
                <w:szCs w:val="22"/>
              </w:rPr>
              <w:t>3</w:t>
            </w:r>
          </w:p>
        </w:tc>
        <w:tc>
          <w:tcPr>
            <w:tcW w:w="1800" w:type="dxa"/>
            <w:vAlign w:val="bottom"/>
          </w:tcPr>
          <w:p w:rsidR="0058442F" w:rsidRPr="005A1505" w:rsidRDefault="0058442F" w:rsidP="00571BB2">
            <w:pPr>
              <w:pStyle w:val="TableText"/>
              <w:rPr>
                <w:rFonts w:cs="Calibri"/>
                <w:sz w:val="20"/>
              </w:rPr>
            </w:pPr>
            <w:r>
              <w:rPr>
                <w:color w:val="000000"/>
                <w:sz w:val="22"/>
                <w:szCs w:val="22"/>
              </w:rPr>
              <w:t>EKB</w:t>
            </w:r>
          </w:p>
        </w:tc>
        <w:tc>
          <w:tcPr>
            <w:tcW w:w="5940" w:type="dxa"/>
            <w:vAlign w:val="bottom"/>
          </w:tcPr>
          <w:p w:rsidR="0058442F" w:rsidRPr="005A1505" w:rsidRDefault="0058442F" w:rsidP="00571BB2">
            <w:pPr>
              <w:pStyle w:val="TableText"/>
              <w:jc w:val="both"/>
              <w:rPr>
                <w:rFonts w:cs="Calibri"/>
                <w:sz w:val="20"/>
              </w:rPr>
            </w:pPr>
            <w:r>
              <w:rPr>
                <w:color w:val="000000"/>
                <w:sz w:val="22"/>
                <w:szCs w:val="22"/>
              </w:rPr>
              <w:t>Enterprise Knowledge Base</w:t>
            </w:r>
          </w:p>
        </w:tc>
      </w:tr>
      <w:tr w:rsidR="0058442F" w:rsidRPr="005A1505" w:rsidTr="00571BB2">
        <w:tc>
          <w:tcPr>
            <w:tcW w:w="398" w:type="dxa"/>
            <w:vAlign w:val="bottom"/>
          </w:tcPr>
          <w:p w:rsidR="0058442F" w:rsidRPr="005A1505" w:rsidRDefault="0058442F" w:rsidP="00571BB2">
            <w:pPr>
              <w:pStyle w:val="TableText"/>
              <w:jc w:val="both"/>
              <w:rPr>
                <w:rFonts w:cs="Calibri"/>
                <w:sz w:val="20"/>
              </w:rPr>
            </w:pPr>
            <w:r>
              <w:rPr>
                <w:color w:val="000000"/>
                <w:sz w:val="22"/>
                <w:szCs w:val="22"/>
              </w:rPr>
              <w:t>4</w:t>
            </w:r>
          </w:p>
        </w:tc>
        <w:tc>
          <w:tcPr>
            <w:tcW w:w="1800" w:type="dxa"/>
            <w:vAlign w:val="bottom"/>
          </w:tcPr>
          <w:p w:rsidR="0058442F" w:rsidRPr="005A1505" w:rsidRDefault="0058442F" w:rsidP="00571BB2">
            <w:pPr>
              <w:pStyle w:val="TableText"/>
              <w:jc w:val="both"/>
              <w:rPr>
                <w:rFonts w:cs="Calibri"/>
                <w:sz w:val="20"/>
              </w:rPr>
            </w:pPr>
            <w:r>
              <w:rPr>
                <w:color w:val="000000"/>
                <w:sz w:val="22"/>
                <w:szCs w:val="22"/>
              </w:rPr>
              <w:t>ERD</w:t>
            </w:r>
          </w:p>
        </w:tc>
        <w:tc>
          <w:tcPr>
            <w:tcW w:w="5940" w:type="dxa"/>
            <w:vAlign w:val="bottom"/>
          </w:tcPr>
          <w:p w:rsidR="0058442F" w:rsidRPr="005A1505" w:rsidRDefault="0058442F" w:rsidP="00571BB2">
            <w:pPr>
              <w:pStyle w:val="TableText"/>
              <w:jc w:val="both"/>
              <w:rPr>
                <w:rFonts w:cs="Calibri"/>
                <w:sz w:val="20"/>
              </w:rPr>
            </w:pPr>
            <w:r>
              <w:rPr>
                <w:color w:val="000000"/>
                <w:sz w:val="22"/>
                <w:szCs w:val="22"/>
              </w:rPr>
              <w:t>Environment Requirements Definition document</w:t>
            </w:r>
          </w:p>
        </w:tc>
      </w:tr>
      <w:tr w:rsidR="0058442F" w:rsidRPr="005A1505" w:rsidTr="00571BB2">
        <w:tc>
          <w:tcPr>
            <w:tcW w:w="398" w:type="dxa"/>
            <w:vAlign w:val="bottom"/>
          </w:tcPr>
          <w:p w:rsidR="0058442F" w:rsidRPr="005A1505" w:rsidRDefault="0058442F" w:rsidP="00571BB2">
            <w:pPr>
              <w:pStyle w:val="TableText"/>
              <w:jc w:val="both"/>
              <w:rPr>
                <w:rFonts w:cs="Calibri"/>
                <w:sz w:val="20"/>
              </w:rPr>
            </w:pPr>
            <w:r>
              <w:rPr>
                <w:color w:val="000000"/>
                <w:sz w:val="22"/>
                <w:szCs w:val="22"/>
              </w:rPr>
              <w:t>5</w:t>
            </w:r>
          </w:p>
        </w:tc>
        <w:tc>
          <w:tcPr>
            <w:tcW w:w="1800" w:type="dxa"/>
            <w:vAlign w:val="bottom"/>
          </w:tcPr>
          <w:p w:rsidR="0058442F" w:rsidRPr="005A1505" w:rsidRDefault="0058442F" w:rsidP="00571BB2">
            <w:pPr>
              <w:pStyle w:val="TableText"/>
              <w:jc w:val="both"/>
              <w:rPr>
                <w:rFonts w:cs="Calibri"/>
                <w:sz w:val="20"/>
              </w:rPr>
            </w:pPr>
            <w:r>
              <w:rPr>
                <w:color w:val="000000"/>
                <w:sz w:val="22"/>
                <w:szCs w:val="22"/>
              </w:rPr>
              <w:t>EDW</w:t>
            </w:r>
          </w:p>
        </w:tc>
        <w:tc>
          <w:tcPr>
            <w:tcW w:w="5940" w:type="dxa"/>
            <w:vAlign w:val="bottom"/>
          </w:tcPr>
          <w:p w:rsidR="0058442F" w:rsidRPr="005A1505" w:rsidRDefault="0058442F" w:rsidP="00571BB2">
            <w:pPr>
              <w:pStyle w:val="TableText"/>
              <w:jc w:val="both"/>
              <w:rPr>
                <w:rFonts w:cs="Calibri"/>
                <w:sz w:val="20"/>
              </w:rPr>
            </w:pPr>
            <w:r>
              <w:rPr>
                <w:color w:val="000000"/>
                <w:sz w:val="22"/>
                <w:szCs w:val="22"/>
              </w:rPr>
              <w:t xml:space="preserve">Enterprise Data Warehouse </w:t>
            </w:r>
          </w:p>
        </w:tc>
      </w:tr>
      <w:tr w:rsidR="0058442F" w:rsidRPr="005A1505" w:rsidTr="00571BB2">
        <w:tc>
          <w:tcPr>
            <w:tcW w:w="398" w:type="dxa"/>
            <w:vAlign w:val="bottom"/>
          </w:tcPr>
          <w:p w:rsidR="0058442F" w:rsidRPr="005A1505" w:rsidRDefault="0058442F" w:rsidP="00571BB2">
            <w:pPr>
              <w:pStyle w:val="TableText"/>
              <w:jc w:val="both"/>
              <w:rPr>
                <w:rFonts w:cs="Calibri"/>
                <w:sz w:val="20"/>
              </w:rPr>
            </w:pPr>
            <w:r>
              <w:rPr>
                <w:color w:val="000000"/>
                <w:sz w:val="22"/>
                <w:szCs w:val="22"/>
              </w:rPr>
              <w:t>6</w:t>
            </w:r>
          </w:p>
        </w:tc>
        <w:tc>
          <w:tcPr>
            <w:tcW w:w="1800" w:type="dxa"/>
            <w:vAlign w:val="bottom"/>
          </w:tcPr>
          <w:p w:rsidR="0058442F" w:rsidRPr="005A1505" w:rsidRDefault="0058442F" w:rsidP="00571BB2">
            <w:pPr>
              <w:pStyle w:val="TableText"/>
              <w:jc w:val="both"/>
              <w:rPr>
                <w:rFonts w:cs="Calibri"/>
                <w:sz w:val="20"/>
              </w:rPr>
            </w:pPr>
            <w:r>
              <w:rPr>
                <w:color w:val="000000"/>
                <w:sz w:val="22"/>
                <w:szCs w:val="22"/>
              </w:rPr>
              <w:t>SAP ECC</w:t>
            </w:r>
          </w:p>
        </w:tc>
        <w:tc>
          <w:tcPr>
            <w:tcW w:w="5940" w:type="dxa"/>
            <w:vAlign w:val="bottom"/>
          </w:tcPr>
          <w:p w:rsidR="0058442F" w:rsidRPr="005A1505" w:rsidRDefault="0058442F" w:rsidP="00571BB2">
            <w:pPr>
              <w:pStyle w:val="TableText"/>
              <w:jc w:val="both"/>
              <w:rPr>
                <w:rFonts w:cs="Calibri"/>
                <w:sz w:val="20"/>
              </w:rPr>
            </w:pPr>
            <w:r>
              <w:rPr>
                <w:color w:val="000000"/>
                <w:sz w:val="22"/>
                <w:szCs w:val="22"/>
              </w:rPr>
              <w:t>Enterprise Central Component – this is where all the M&amp;S transactions are captured</w:t>
            </w:r>
          </w:p>
        </w:tc>
      </w:tr>
      <w:tr w:rsidR="0058442F" w:rsidRPr="005A1505" w:rsidTr="00571BB2">
        <w:tc>
          <w:tcPr>
            <w:tcW w:w="398" w:type="dxa"/>
            <w:vAlign w:val="bottom"/>
          </w:tcPr>
          <w:p w:rsidR="0058442F" w:rsidRPr="005A1505" w:rsidRDefault="0058442F" w:rsidP="00571BB2">
            <w:pPr>
              <w:pStyle w:val="TableText"/>
              <w:jc w:val="both"/>
              <w:rPr>
                <w:rFonts w:cs="Calibri"/>
                <w:sz w:val="20"/>
              </w:rPr>
            </w:pPr>
            <w:r>
              <w:rPr>
                <w:color w:val="000000"/>
                <w:sz w:val="22"/>
                <w:szCs w:val="22"/>
              </w:rPr>
              <w:t>7</w:t>
            </w:r>
          </w:p>
        </w:tc>
        <w:tc>
          <w:tcPr>
            <w:tcW w:w="1800" w:type="dxa"/>
            <w:vAlign w:val="bottom"/>
          </w:tcPr>
          <w:p w:rsidR="0058442F" w:rsidRPr="005A1505" w:rsidRDefault="0058442F" w:rsidP="00571BB2">
            <w:pPr>
              <w:pStyle w:val="TableText"/>
              <w:jc w:val="both"/>
              <w:rPr>
                <w:rFonts w:cs="Calibri"/>
                <w:sz w:val="20"/>
              </w:rPr>
            </w:pPr>
            <w:r>
              <w:rPr>
                <w:color w:val="000000"/>
                <w:sz w:val="22"/>
                <w:szCs w:val="22"/>
              </w:rPr>
              <w:t>SAP BI</w:t>
            </w:r>
          </w:p>
        </w:tc>
        <w:tc>
          <w:tcPr>
            <w:tcW w:w="5940" w:type="dxa"/>
            <w:vAlign w:val="bottom"/>
          </w:tcPr>
          <w:p w:rsidR="0058442F" w:rsidRPr="005A1505" w:rsidRDefault="0058442F" w:rsidP="00571BB2">
            <w:pPr>
              <w:pStyle w:val="TableText"/>
              <w:jc w:val="both"/>
              <w:rPr>
                <w:rFonts w:cs="Calibri"/>
                <w:sz w:val="20"/>
              </w:rPr>
            </w:pPr>
            <w:r>
              <w:rPr>
                <w:color w:val="000000"/>
                <w:sz w:val="22"/>
                <w:szCs w:val="22"/>
              </w:rPr>
              <w:t>Business Intelligence</w:t>
            </w:r>
          </w:p>
        </w:tc>
      </w:tr>
      <w:tr w:rsidR="0058442F" w:rsidRPr="005A1505" w:rsidTr="00571BB2">
        <w:tc>
          <w:tcPr>
            <w:tcW w:w="398" w:type="dxa"/>
            <w:vAlign w:val="bottom"/>
          </w:tcPr>
          <w:p w:rsidR="0058442F" w:rsidRPr="005A1505" w:rsidRDefault="0058442F" w:rsidP="00571BB2">
            <w:pPr>
              <w:pStyle w:val="TableText"/>
              <w:jc w:val="both"/>
              <w:rPr>
                <w:rFonts w:cs="Calibri"/>
                <w:sz w:val="20"/>
              </w:rPr>
            </w:pPr>
            <w:r>
              <w:rPr>
                <w:color w:val="000000"/>
                <w:sz w:val="22"/>
                <w:szCs w:val="22"/>
              </w:rPr>
              <w:t>8</w:t>
            </w:r>
          </w:p>
        </w:tc>
        <w:tc>
          <w:tcPr>
            <w:tcW w:w="1800" w:type="dxa"/>
            <w:vAlign w:val="bottom"/>
          </w:tcPr>
          <w:p w:rsidR="0058442F" w:rsidRPr="005A1505" w:rsidRDefault="0058442F" w:rsidP="00571BB2">
            <w:pPr>
              <w:pStyle w:val="TableText"/>
              <w:jc w:val="both"/>
              <w:rPr>
                <w:rFonts w:cs="Calibri"/>
                <w:sz w:val="20"/>
              </w:rPr>
            </w:pPr>
            <w:r>
              <w:rPr>
                <w:color w:val="000000"/>
                <w:sz w:val="22"/>
                <w:szCs w:val="22"/>
              </w:rPr>
              <w:t>SCOM</w:t>
            </w:r>
          </w:p>
        </w:tc>
        <w:tc>
          <w:tcPr>
            <w:tcW w:w="5940" w:type="dxa"/>
            <w:vAlign w:val="bottom"/>
          </w:tcPr>
          <w:p w:rsidR="0058442F" w:rsidRPr="005A1505" w:rsidRDefault="0058442F" w:rsidP="00571BB2">
            <w:pPr>
              <w:pStyle w:val="TableText"/>
              <w:jc w:val="both"/>
              <w:rPr>
                <w:rFonts w:cs="Calibri"/>
                <w:sz w:val="20"/>
              </w:rPr>
            </w:pPr>
            <w:r>
              <w:rPr>
                <w:color w:val="000000"/>
                <w:sz w:val="22"/>
                <w:szCs w:val="22"/>
              </w:rPr>
              <w:t xml:space="preserve">System </w:t>
            </w:r>
            <w:proofErr w:type="spellStart"/>
            <w:r>
              <w:rPr>
                <w:color w:val="000000"/>
                <w:sz w:val="22"/>
                <w:szCs w:val="22"/>
              </w:rPr>
              <w:t>Center</w:t>
            </w:r>
            <w:proofErr w:type="spellEnd"/>
            <w:r>
              <w:rPr>
                <w:color w:val="000000"/>
                <w:sz w:val="22"/>
                <w:szCs w:val="22"/>
              </w:rPr>
              <w:t xml:space="preserve"> Operations Manager </w:t>
            </w:r>
          </w:p>
        </w:tc>
      </w:tr>
      <w:tr w:rsidR="0058442F" w:rsidRPr="005A1505" w:rsidTr="00571BB2">
        <w:tc>
          <w:tcPr>
            <w:tcW w:w="398" w:type="dxa"/>
            <w:vAlign w:val="bottom"/>
          </w:tcPr>
          <w:p w:rsidR="0058442F" w:rsidRPr="005A1505" w:rsidRDefault="0058442F" w:rsidP="00571BB2">
            <w:pPr>
              <w:pStyle w:val="TableText"/>
              <w:jc w:val="both"/>
              <w:rPr>
                <w:rFonts w:cs="Calibri"/>
                <w:sz w:val="20"/>
              </w:rPr>
            </w:pPr>
            <w:r>
              <w:rPr>
                <w:color w:val="000000"/>
                <w:sz w:val="22"/>
                <w:szCs w:val="22"/>
              </w:rPr>
              <w:t>9</w:t>
            </w:r>
          </w:p>
        </w:tc>
        <w:tc>
          <w:tcPr>
            <w:tcW w:w="1800" w:type="dxa"/>
            <w:vAlign w:val="bottom"/>
          </w:tcPr>
          <w:p w:rsidR="0058442F" w:rsidRPr="005A1505" w:rsidRDefault="0058442F" w:rsidP="00571BB2">
            <w:pPr>
              <w:pStyle w:val="TableText"/>
              <w:jc w:val="both"/>
              <w:rPr>
                <w:rFonts w:cs="Calibri"/>
                <w:sz w:val="20"/>
              </w:rPr>
            </w:pPr>
            <w:r>
              <w:rPr>
                <w:color w:val="000000"/>
                <w:sz w:val="22"/>
                <w:szCs w:val="22"/>
              </w:rPr>
              <w:t>Netcool</w:t>
            </w:r>
          </w:p>
        </w:tc>
        <w:tc>
          <w:tcPr>
            <w:tcW w:w="5940" w:type="dxa"/>
            <w:vAlign w:val="bottom"/>
          </w:tcPr>
          <w:p w:rsidR="0058442F" w:rsidRPr="005A1505" w:rsidRDefault="0058442F" w:rsidP="00571BB2">
            <w:pPr>
              <w:pStyle w:val="TableText"/>
              <w:jc w:val="both"/>
              <w:rPr>
                <w:rFonts w:cs="Calibri"/>
                <w:sz w:val="20"/>
              </w:rPr>
            </w:pPr>
            <w:r>
              <w:rPr>
                <w:color w:val="000000"/>
                <w:sz w:val="22"/>
                <w:szCs w:val="22"/>
              </w:rPr>
              <w:t>System that collects and consolidates enterprise-wide event and alarm information in real-time from many different network data sources and presents a simplified view of this information to operators and administrators</w:t>
            </w:r>
          </w:p>
        </w:tc>
      </w:tr>
    </w:tbl>
    <w:p w:rsidR="009E44E9" w:rsidRDefault="009E44E9">
      <w:pPr>
        <w:spacing w:after="200" w:line="276" w:lineRule="auto"/>
        <w:rPr>
          <w:rFonts w:cs="Calibri"/>
        </w:rPr>
      </w:pPr>
      <w:r>
        <w:rPr>
          <w:rFonts w:cs="Calibri"/>
        </w:rPr>
        <w:br w:type="page"/>
      </w:r>
    </w:p>
    <w:sdt>
      <w:sdtPr>
        <w:rPr>
          <w:rFonts w:ascii="Calibri" w:hAnsi="Calibri"/>
          <w:b/>
          <w:bCs/>
        </w:rPr>
        <w:id w:val="20432683"/>
        <w:docPartObj>
          <w:docPartGallery w:val="Table of Contents"/>
          <w:docPartUnique/>
        </w:docPartObj>
      </w:sdtPr>
      <w:sdtEndPr>
        <w:rPr>
          <w:b w:val="0"/>
          <w:bCs w:val="0"/>
        </w:rPr>
      </w:sdtEndPr>
      <w:sdtContent>
        <w:p w:rsidR="003E6AD6" w:rsidRPr="00F203DE" w:rsidRDefault="003E6AD6" w:rsidP="00994C4E">
          <w:pPr>
            <w:pStyle w:val="SectionText"/>
            <w:jc w:val="both"/>
          </w:pPr>
          <w:r w:rsidRPr="00A22C07">
            <w:rPr>
              <w:rStyle w:val="Strong"/>
            </w:rPr>
            <w:t>Contents</w:t>
          </w:r>
        </w:p>
        <w:p w:rsidR="00EC7883" w:rsidRDefault="00E57AFB">
          <w:pPr>
            <w:pStyle w:val="TOC1"/>
            <w:rPr>
              <w:ins w:id="2" w:author="amnikam" w:date="2014-03-05T12:02:00Z"/>
              <w:rFonts w:asciiTheme="minorHAnsi" w:eastAsiaTheme="minorEastAsia" w:hAnsiTheme="minorHAnsi" w:cstheme="minorBidi"/>
              <w:noProof/>
              <w:sz w:val="22"/>
              <w:szCs w:val="22"/>
              <w:lang w:val="en-US" w:eastAsia="en-US"/>
            </w:rPr>
          </w:pPr>
          <w:r>
            <w:fldChar w:fldCharType="begin"/>
          </w:r>
          <w:r w:rsidR="003E6AD6">
            <w:instrText xml:space="preserve"> TOC \o "1-4" \h \z \u </w:instrText>
          </w:r>
          <w:r>
            <w:fldChar w:fldCharType="separate"/>
          </w:r>
          <w:ins w:id="3" w:author="amnikam" w:date="2014-03-05T12:02:00Z">
            <w:r w:rsidR="00EC7883" w:rsidRPr="009C055F">
              <w:rPr>
                <w:rStyle w:val="Hyperlink"/>
                <w:noProof/>
              </w:rPr>
              <w:fldChar w:fldCharType="begin"/>
            </w:r>
            <w:r w:rsidR="00EC7883" w:rsidRPr="009C055F">
              <w:rPr>
                <w:rStyle w:val="Hyperlink"/>
                <w:noProof/>
              </w:rPr>
              <w:instrText xml:space="preserve"> </w:instrText>
            </w:r>
            <w:r w:rsidR="00EC7883">
              <w:rPr>
                <w:noProof/>
              </w:rPr>
              <w:instrText>HYPERLINK \l "_Toc381784288"</w:instrText>
            </w:r>
            <w:r w:rsidR="00EC7883" w:rsidRPr="009C055F">
              <w:rPr>
                <w:rStyle w:val="Hyperlink"/>
                <w:noProof/>
              </w:rPr>
              <w:instrText xml:space="preserve"> </w:instrText>
            </w:r>
            <w:r w:rsidR="00EC7883" w:rsidRPr="009C055F">
              <w:rPr>
                <w:rStyle w:val="Hyperlink"/>
                <w:noProof/>
              </w:rPr>
            </w:r>
            <w:r w:rsidR="00EC7883" w:rsidRPr="009C055F">
              <w:rPr>
                <w:rStyle w:val="Hyperlink"/>
                <w:noProof/>
              </w:rPr>
              <w:fldChar w:fldCharType="separate"/>
            </w:r>
            <w:r w:rsidR="00EC7883" w:rsidRPr="009C055F">
              <w:rPr>
                <w:rStyle w:val="Hyperlink"/>
                <w:noProof/>
              </w:rPr>
              <w:t>1</w:t>
            </w:r>
            <w:r w:rsidR="00EC7883">
              <w:rPr>
                <w:rFonts w:asciiTheme="minorHAnsi" w:eastAsiaTheme="minorEastAsia" w:hAnsiTheme="minorHAnsi" w:cstheme="minorBidi"/>
                <w:noProof/>
                <w:sz w:val="22"/>
                <w:szCs w:val="22"/>
                <w:lang w:val="en-US" w:eastAsia="en-US"/>
              </w:rPr>
              <w:tab/>
            </w:r>
            <w:r w:rsidR="00EC7883" w:rsidRPr="009C055F">
              <w:rPr>
                <w:rStyle w:val="Hyperlink"/>
                <w:noProof/>
              </w:rPr>
              <w:t>Introduction</w:t>
            </w:r>
            <w:r w:rsidR="00EC7883">
              <w:rPr>
                <w:noProof/>
                <w:webHidden/>
              </w:rPr>
              <w:tab/>
            </w:r>
            <w:r w:rsidR="00EC7883">
              <w:rPr>
                <w:noProof/>
                <w:webHidden/>
              </w:rPr>
              <w:fldChar w:fldCharType="begin"/>
            </w:r>
            <w:r w:rsidR="00EC7883">
              <w:rPr>
                <w:noProof/>
                <w:webHidden/>
              </w:rPr>
              <w:instrText xml:space="preserve"> PAGEREF _Toc381784288 \h </w:instrText>
            </w:r>
            <w:r w:rsidR="00EC7883">
              <w:rPr>
                <w:noProof/>
                <w:webHidden/>
              </w:rPr>
            </w:r>
          </w:ins>
          <w:r w:rsidR="00EC7883">
            <w:rPr>
              <w:noProof/>
              <w:webHidden/>
            </w:rPr>
            <w:fldChar w:fldCharType="separate"/>
          </w:r>
          <w:ins w:id="4" w:author="amnikam" w:date="2014-03-05T12:02:00Z">
            <w:r w:rsidR="00EC7883">
              <w:rPr>
                <w:noProof/>
                <w:webHidden/>
              </w:rPr>
              <w:t>7</w:t>
            </w:r>
            <w:r w:rsidR="00EC7883">
              <w:rPr>
                <w:noProof/>
                <w:webHidden/>
              </w:rPr>
              <w:fldChar w:fldCharType="end"/>
            </w:r>
            <w:r w:rsidR="00EC7883" w:rsidRPr="009C055F">
              <w:rPr>
                <w:rStyle w:val="Hyperlink"/>
                <w:noProof/>
              </w:rPr>
              <w:fldChar w:fldCharType="end"/>
            </w:r>
          </w:ins>
        </w:p>
        <w:p w:rsidR="00EC7883" w:rsidRDefault="00EC7883">
          <w:pPr>
            <w:pStyle w:val="TOC2"/>
            <w:tabs>
              <w:tab w:val="left" w:pos="880"/>
              <w:tab w:val="right" w:leader="dot" w:pos="9016"/>
            </w:tabs>
            <w:rPr>
              <w:ins w:id="5" w:author="amnikam" w:date="2014-03-05T12:02:00Z"/>
              <w:rFonts w:asciiTheme="minorHAnsi" w:eastAsiaTheme="minorEastAsia" w:hAnsiTheme="minorHAnsi" w:cstheme="minorBidi"/>
              <w:noProof/>
              <w:sz w:val="22"/>
              <w:szCs w:val="22"/>
              <w:lang w:val="en-US" w:eastAsia="en-US"/>
            </w:rPr>
          </w:pPr>
          <w:ins w:id="6"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"_Toc381784289"</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1.1</w:t>
            </w:r>
            <w:r>
              <w:rPr>
                <w:rFonts w:asciiTheme="minorHAnsi" w:eastAsiaTheme="minorEastAsia" w:hAnsiTheme="minorHAnsi" w:cstheme="minorBidi"/>
                <w:noProof/>
                <w:sz w:val="22"/>
                <w:szCs w:val="22"/>
                <w:lang w:val="en-US" w:eastAsia="en-US"/>
              </w:rPr>
              <w:tab/>
            </w:r>
            <w:r w:rsidRPr="009C055F">
              <w:rPr>
                <w:rStyle w:val="Hyperlink"/>
                <w:noProof/>
              </w:rPr>
              <w:t>Document Purpose</w:t>
            </w:r>
            <w:r>
              <w:rPr>
                <w:noProof/>
                <w:webHidden/>
              </w:rPr>
              <w:tab/>
            </w:r>
            <w:r>
              <w:rPr>
                <w:noProof/>
                <w:webHidden/>
              </w:rPr>
              <w:fldChar w:fldCharType="begin"/>
            </w:r>
            <w:r>
              <w:rPr>
                <w:noProof/>
                <w:webHidden/>
              </w:rPr>
              <w:instrText xml:space="preserve"> PAGEREF _Toc381784289 \h </w:instrText>
            </w:r>
            <w:r>
              <w:rPr>
                <w:noProof/>
                <w:webHidden/>
              </w:rPr>
            </w:r>
          </w:ins>
          <w:r>
            <w:rPr>
              <w:noProof/>
              <w:webHidden/>
            </w:rPr>
            <w:fldChar w:fldCharType="separate"/>
          </w:r>
          <w:ins w:id="7" w:author="amnikam" w:date="2014-03-05T12:02:00Z">
            <w:r>
              <w:rPr>
                <w:noProof/>
                <w:webHidden/>
              </w:rPr>
              <w:t>7</w:t>
            </w:r>
            <w:r>
              <w:rPr>
                <w:noProof/>
                <w:webHidden/>
              </w:rPr>
              <w:fldChar w:fldCharType="end"/>
            </w:r>
            <w:r w:rsidRPr="009C055F">
              <w:rPr>
                <w:rStyle w:val="Hyperlink"/>
                <w:noProof/>
              </w:rPr>
              <w:fldChar w:fldCharType="end"/>
            </w:r>
          </w:ins>
        </w:p>
        <w:p w:rsidR="00EC7883" w:rsidRDefault="00EC7883">
          <w:pPr>
            <w:pStyle w:val="TOC2"/>
            <w:tabs>
              <w:tab w:val="left" w:pos="880"/>
              <w:tab w:val="right" w:leader="dot" w:pos="9016"/>
            </w:tabs>
            <w:rPr>
              <w:ins w:id="8" w:author="amnikam" w:date="2014-03-05T12:02:00Z"/>
              <w:rFonts w:asciiTheme="minorHAnsi" w:eastAsiaTheme="minorEastAsia" w:hAnsiTheme="minorHAnsi" w:cstheme="minorBidi"/>
              <w:noProof/>
              <w:sz w:val="22"/>
              <w:szCs w:val="22"/>
              <w:lang w:val="en-US" w:eastAsia="en-US"/>
            </w:rPr>
          </w:pPr>
          <w:ins w:id="9"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"_Toc381784290"</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1.2</w:t>
            </w:r>
            <w:r>
              <w:rPr>
                <w:rFonts w:asciiTheme="minorHAnsi" w:eastAsiaTheme="minorEastAsia" w:hAnsiTheme="minorHAnsi" w:cstheme="minorBidi"/>
                <w:noProof/>
                <w:sz w:val="22"/>
                <w:szCs w:val="22"/>
                <w:lang w:val="en-US" w:eastAsia="en-US"/>
              </w:rPr>
              <w:tab/>
            </w:r>
            <w:r w:rsidRPr="009C055F">
              <w:rPr>
                <w:rStyle w:val="Hyperlink"/>
                <w:noProof/>
              </w:rPr>
              <w:t>Document Scope</w:t>
            </w:r>
            <w:r>
              <w:rPr>
                <w:noProof/>
                <w:webHidden/>
              </w:rPr>
              <w:tab/>
            </w:r>
            <w:r>
              <w:rPr>
                <w:noProof/>
                <w:webHidden/>
              </w:rPr>
              <w:fldChar w:fldCharType="begin"/>
            </w:r>
            <w:r>
              <w:rPr>
                <w:noProof/>
                <w:webHidden/>
              </w:rPr>
              <w:instrText xml:space="preserve"> PAGEREF _Toc381784290 \h </w:instrText>
            </w:r>
            <w:r>
              <w:rPr>
                <w:noProof/>
                <w:webHidden/>
              </w:rPr>
            </w:r>
          </w:ins>
          <w:r>
            <w:rPr>
              <w:noProof/>
              <w:webHidden/>
            </w:rPr>
            <w:fldChar w:fldCharType="separate"/>
          </w:r>
          <w:ins w:id="10" w:author="amnikam" w:date="2014-03-05T12:02:00Z">
            <w:r>
              <w:rPr>
                <w:noProof/>
                <w:webHidden/>
              </w:rPr>
              <w:t>8</w:t>
            </w:r>
            <w:r>
              <w:rPr>
                <w:noProof/>
                <w:webHidden/>
              </w:rPr>
              <w:fldChar w:fldCharType="end"/>
            </w:r>
            <w:r w:rsidRPr="009C055F">
              <w:rPr>
                <w:rStyle w:val="Hyperlink"/>
                <w:noProof/>
              </w:rPr>
              <w:fldChar w:fldCharType="end"/>
            </w:r>
          </w:ins>
        </w:p>
        <w:p w:rsidR="00EC7883" w:rsidRDefault="00EC7883">
          <w:pPr>
            <w:pStyle w:val="TOC2"/>
            <w:tabs>
              <w:tab w:val="left" w:pos="880"/>
              <w:tab w:val="right" w:leader="dot" w:pos="9016"/>
            </w:tabs>
            <w:rPr>
              <w:ins w:id="11" w:author="amnikam" w:date="2014-03-05T12:02:00Z"/>
              <w:rFonts w:asciiTheme="minorHAnsi" w:eastAsiaTheme="minorEastAsia" w:hAnsiTheme="minorHAnsi" w:cstheme="minorBidi"/>
              <w:noProof/>
              <w:sz w:val="22"/>
              <w:szCs w:val="22"/>
              <w:lang w:val="en-US" w:eastAsia="en-US"/>
            </w:rPr>
          </w:pPr>
          <w:ins w:id="12"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"_Toc381784291"</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1.3</w:t>
            </w:r>
            <w:r>
              <w:rPr>
                <w:rFonts w:asciiTheme="minorHAnsi" w:eastAsiaTheme="minorEastAsia" w:hAnsiTheme="minorHAnsi" w:cstheme="minorBidi"/>
                <w:noProof/>
                <w:sz w:val="22"/>
                <w:szCs w:val="22"/>
                <w:lang w:val="en-US" w:eastAsia="en-US"/>
              </w:rPr>
              <w:tab/>
            </w:r>
            <w:r w:rsidRPr="009C055F">
              <w:rPr>
                <w:rStyle w:val="Hyperlink"/>
                <w:noProof/>
              </w:rPr>
              <w:t>Intended Audience</w:t>
            </w:r>
            <w:r>
              <w:rPr>
                <w:noProof/>
                <w:webHidden/>
              </w:rPr>
              <w:tab/>
            </w:r>
            <w:r>
              <w:rPr>
                <w:noProof/>
                <w:webHidden/>
              </w:rPr>
              <w:fldChar w:fldCharType="begin"/>
            </w:r>
            <w:r>
              <w:rPr>
                <w:noProof/>
                <w:webHidden/>
              </w:rPr>
              <w:instrText xml:space="preserve"> PAGEREF _Toc381784291 \h </w:instrText>
            </w:r>
            <w:r>
              <w:rPr>
                <w:noProof/>
                <w:webHidden/>
              </w:rPr>
            </w:r>
          </w:ins>
          <w:r>
            <w:rPr>
              <w:noProof/>
              <w:webHidden/>
            </w:rPr>
            <w:fldChar w:fldCharType="separate"/>
          </w:r>
          <w:ins w:id="13" w:author="amnikam" w:date="2014-03-05T12:02:00Z">
            <w:r>
              <w:rPr>
                <w:noProof/>
                <w:webHidden/>
              </w:rPr>
              <w:t>9</w:t>
            </w:r>
            <w:r>
              <w:rPr>
                <w:noProof/>
                <w:webHidden/>
              </w:rPr>
              <w:fldChar w:fldCharType="end"/>
            </w:r>
            <w:r w:rsidRPr="009C055F">
              <w:rPr>
                <w:rStyle w:val="Hyperlink"/>
                <w:noProof/>
              </w:rPr>
              <w:fldChar w:fldCharType="end"/>
            </w:r>
          </w:ins>
        </w:p>
        <w:p w:rsidR="00EC7883" w:rsidRDefault="00EC7883">
          <w:pPr>
            <w:pStyle w:val="TOC1"/>
            <w:rPr>
              <w:ins w:id="14" w:author="amnikam" w:date="2014-03-05T12:02:00Z"/>
              <w:rFonts w:asciiTheme="minorHAnsi" w:eastAsiaTheme="minorEastAsia" w:hAnsiTheme="minorHAnsi" w:cstheme="minorBidi"/>
              <w:noProof/>
              <w:sz w:val="22"/>
              <w:szCs w:val="22"/>
              <w:lang w:val="en-US" w:eastAsia="en-US"/>
            </w:rPr>
          </w:pPr>
          <w:ins w:id="15"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"_Toc381784292"</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2</w:t>
            </w:r>
            <w:r>
              <w:rPr>
                <w:rFonts w:asciiTheme="minorHAnsi" w:eastAsiaTheme="minorEastAsia" w:hAnsiTheme="minorHAnsi" w:cstheme="minorBidi"/>
                <w:noProof/>
                <w:sz w:val="22"/>
                <w:szCs w:val="22"/>
                <w:lang w:val="en-US" w:eastAsia="en-US"/>
              </w:rPr>
              <w:tab/>
            </w:r>
            <w:r w:rsidRPr="009C055F">
              <w:rPr>
                <w:rStyle w:val="Hyperlink"/>
                <w:noProof/>
              </w:rPr>
              <w:t>Application Context</w:t>
            </w:r>
            <w:r>
              <w:rPr>
                <w:noProof/>
                <w:webHidden/>
              </w:rPr>
              <w:tab/>
            </w:r>
            <w:r>
              <w:rPr>
                <w:noProof/>
                <w:webHidden/>
              </w:rPr>
              <w:fldChar w:fldCharType="begin"/>
            </w:r>
            <w:r>
              <w:rPr>
                <w:noProof/>
                <w:webHidden/>
              </w:rPr>
              <w:instrText xml:space="preserve"> PAGEREF _Toc381784292 \h </w:instrText>
            </w:r>
            <w:r>
              <w:rPr>
                <w:noProof/>
                <w:webHidden/>
              </w:rPr>
            </w:r>
          </w:ins>
          <w:r>
            <w:rPr>
              <w:noProof/>
              <w:webHidden/>
            </w:rPr>
            <w:fldChar w:fldCharType="separate"/>
          </w:r>
          <w:ins w:id="16" w:author="amnikam" w:date="2014-03-05T12:02:00Z">
            <w:r>
              <w:rPr>
                <w:noProof/>
                <w:webHidden/>
              </w:rPr>
              <w:t>10</w:t>
            </w:r>
            <w:r>
              <w:rPr>
                <w:noProof/>
                <w:webHidden/>
              </w:rPr>
              <w:fldChar w:fldCharType="end"/>
            </w:r>
            <w:r w:rsidRPr="009C055F">
              <w:rPr>
                <w:rStyle w:val="Hyperlink"/>
                <w:noProof/>
              </w:rPr>
              <w:fldChar w:fldCharType="end"/>
            </w:r>
          </w:ins>
        </w:p>
        <w:p w:rsidR="00EC7883" w:rsidRDefault="00EC7883">
          <w:pPr>
            <w:pStyle w:val="TOC1"/>
            <w:rPr>
              <w:ins w:id="17" w:author="amnikam" w:date="2014-03-05T12:02:00Z"/>
              <w:rFonts w:asciiTheme="minorHAnsi" w:eastAsiaTheme="minorEastAsia" w:hAnsiTheme="minorHAnsi" w:cstheme="minorBidi"/>
              <w:noProof/>
              <w:sz w:val="22"/>
              <w:szCs w:val="22"/>
              <w:lang w:val="en-US" w:eastAsia="en-US"/>
            </w:rPr>
          </w:pPr>
          <w:ins w:id="18"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"_Toc381784293"</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3</w:t>
            </w:r>
            <w:r>
              <w:rPr>
                <w:rFonts w:asciiTheme="minorHAnsi" w:eastAsiaTheme="minorEastAsia" w:hAnsiTheme="minorHAnsi" w:cstheme="minorBidi"/>
                <w:noProof/>
                <w:sz w:val="22"/>
                <w:szCs w:val="22"/>
                <w:lang w:val="en-US" w:eastAsia="en-US"/>
              </w:rPr>
              <w:tab/>
            </w:r>
            <w:r w:rsidRPr="009C055F">
              <w:rPr>
                <w:rStyle w:val="Hyperlink"/>
                <w:noProof/>
              </w:rPr>
              <w:t>Logical Design</w:t>
            </w:r>
            <w:r>
              <w:rPr>
                <w:noProof/>
                <w:webHidden/>
              </w:rPr>
              <w:tab/>
            </w:r>
            <w:r>
              <w:rPr>
                <w:noProof/>
                <w:webHidden/>
              </w:rPr>
              <w:fldChar w:fldCharType="begin"/>
            </w:r>
            <w:r>
              <w:rPr>
                <w:noProof/>
                <w:webHidden/>
              </w:rPr>
              <w:instrText xml:space="preserve"> PAGEREF _Toc381784293 \h </w:instrText>
            </w:r>
            <w:r>
              <w:rPr>
                <w:noProof/>
                <w:webHidden/>
              </w:rPr>
            </w:r>
          </w:ins>
          <w:r>
            <w:rPr>
              <w:noProof/>
              <w:webHidden/>
            </w:rPr>
            <w:fldChar w:fldCharType="separate"/>
          </w:r>
          <w:ins w:id="19" w:author="amnikam" w:date="2014-03-05T12:02:00Z">
            <w:r>
              <w:rPr>
                <w:noProof/>
                <w:webHidden/>
              </w:rPr>
              <w:t>11</w:t>
            </w:r>
            <w:r>
              <w:rPr>
                <w:noProof/>
                <w:webHidden/>
              </w:rPr>
              <w:fldChar w:fldCharType="end"/>
            </w:r>
            <w:r w:rsidRPr="009C055F">
              <w:rPr>
                <w:rStyle w:val="Hyperlink"/>
                <w:noProof/>
              </w:rPr>
              <w:fldChar w:fldCharType="end"/>
            </w:r>
          </w:ins>
        </w:p>
        <w:p w:rsidR="00EC7883" w:rsidRDefault="00EC7883">
          <w:pPr>
            <w:pStyle w:val="TOC2"/>
            <w:tabs>
              <w:tab w:val="left" w:pos="880"/>
              <w:tab w:val="right" w:leader="dot" w:pos="9016"/>
            </w:tabs>
            <w:rPr>
              <w:ins w:id="20" w:author="amnikam" w:date="2014-03-05T12:02:00Z"/>
              <w:rFonts w:asciiTheme="minorHAnsi" w:eastAsiaTheme="minorEastAsia" w:hAnsiTheme="minorHAnsi" w:cstheme="minorBidi"/>
              <w:noProof/>
              <w:sz w:val="22"/>
              <w:szCs w:val="22"/>
              <w:lang w:val="en-US" w:eastAsia="en-US"/>
            </w:rPr>
          </w:pPr>
          <w:ins w:id="21"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"_Toc381784294"</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3.1</w:t>
            </w:r>
            <w:r>
              <w:rPr>
                <w:rFonts w:asciiTheme="minorHAnsi" w:eastAsiaTheme="minorEastAsia" w:hAnsiTheme="minorHAnsi" w:cstheme="minorBidi"/>
                <w:noProof/>
                <w:sz w:val="22"/>
                <w:szCs w:val="22"/>
                <w:lang w:val="en-US" w:eastAsia="en-US"/>
              </w:rPr>
              <w:tab/>
            </w:r>
            <w:r w:rsidRPr="009C055F">
              <w:rPr>
                <w:rStyle w:val="Hyperlink"/>
                <w:noProof/>
              </w:rPr>
              <w:t>Overview</w:t>
            </w:r>
            <w:r>
              <w:rPr>
                <w:noProof/>
                <w:webHidden/>
              </w:rPr>
              <w:tab/>
            </w:r>
            <w:r>
              <w:rPr>
                <w:noProof/>
                <w:webHidden/>
              </w:rPr>
              <w:fldChar w:fldCharType="begin"/>
            </w:r>
            <w:r>
              <w:rPr>
                <w:noProof/>
                <w:webHidden/>
              </w:rPr>
              <w:instrText xml:space="preserve"> PAGEREF _Toc381784294 \h </w:instrText>
            </w:r>
            <w:r>
              <w:rPr>
                <w:noProof/>
                <w:webHidden/>
              </w:rPr>
            </w:r>
          </w:ins>
          <w:r>
            <w:rPr>
              <w:noProof/>
              <w:webHidden/>
            </w:rPr>
            <w:fldChar w:fldCharType="separate"/>
          </w:r>
          <w:ins w:id="22" w:author="amnikam" w:date="2014-03-05T12:02:00Z">
            <w:r>
              <w:rPr>
                <w:noProof/>
                <w:webHidden/>
              </w:rPr>
              <w:t>11</w:t>
            </w:r>
            <w:r>
              <w:rPr>
                <w:noProof/>
                <w:webHidden/>
              </w:rPr>
              <w:fldChar w:fldCharType="end"/>
            </w:r>
            <w:r w:rsidRPr="009C055F">
              <w:rPr>
                <w:rStyle w:val="Hyperlink"/>
                <w:noProof/>
              </w:rPr>
              <w:fldChar w:fldCharType="end"/>
            </w:r>
          </w:ins>
        </w:p>
        <w:p w:rsidR="00EC7883" w:rsidRDefault="00EC7883">
          <w:pPr>
            <w:pStyle w:val="TOC2"/>
            <w:tabs>
              <w:tab w:val="left" w:pos="880"/>
              <w:tab w:val="right" w:leader="dot" w:pos="9016"/>
            </w:tabs>
            <w:rPr>
              <w:ins w:id="23" w:author="amnikam" w:date="2014-03-05T12:02:00Z"/>
              <w:rFonts w:asciiTheme="minorHAnsi" w:eastAsiaTheme="minorEastAsia" w:hAnsiTheme="minorHAnsi" w:cstheme="minorBidi"/>
              <w:noProof/>
              <w:sz w:val="22"/>
              <w:szCs w:val="22"/>
              <w:lang w:val="en-US" w:eastAsia="en-US"/>
            </w:rPr>
          </w:pPr>
          <w:ins w:id="24"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"_Toc381784295"</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3.2</w:t>
            </w:r>
            <w:r>
              <w:rPr>
                <w:rFonts w:asciiTheme="minorHAnsi" w:eastAsiaTheme="minorEastAsia" w:hAnsiTheme="minorHAnsi" w:cstheme="minorBidi"/>
                <w:noProof/>
                <w:sz w:val="22"/>
                <w:szCs w:val="22"/>
                <w:lang w:val="en-US" w:eastAsia="en-US"/>
              </w:rPr>
              <w:tab/>
            </w:r>
            <w:r w:rsidRPr="009C055F">
              <w:rPr>
                <w:rStyle w:val="Hyperlink"/>
                <w:noProof/>
              </w:rPr>
              <w:t>Interface Tables</w:t>
            </w:r>
            <w:r>
              <w:rPr>
                <w:noProof/>
                <w:webHidden/>
              </w:rPr>
              <w:tab/>
            </w:r>
            <w:r>
              <w:rPr>
                <w:noProof/>
                <w:webHidden/>
              </w:rPr>
              <w:fldChar w:fldCharType="begin"/>
            </w:r>
            <w:r>
              <w:rPr>
                <w:noProof/>
                <w:webHidden/>
              </w:rPr>
              <w:instrText xml:space="preserve"> PAGEREF _Toc381784295 \h </w:instrText>
            </w:r>
            <w:r>
              <w:rPr>
                <w:noProof/>
                <w:webHidden/>
              </w:rPr>
            </w:r>
          </w:ins>
          <w:r>
            <w:rPr>
              <w:noProof/>
              <w:webHidden/>
            </w:rPr>
            <w:fldChar w:fldCharType="separate"/>
          </w:r>
          <w:ins w:id="25" w:author="amnikam" w:date="2014-03-05T12:02:00Z">
            <w:r>
              <w:rPr>
                <w:noProof/>
                <w:webHidden/>
              </w:rPr>
              <w:t>13</w:t>
            </w:r>
            <w:r>
              <w:rPr>
                <w:noProof/>
                <w:webHidden/>
              </w:rPr>
              <w:fldChar w:fldCharType="end"/>
            </w:r>
            <w:r w:rsidRPr="009C055F">
              <w:rPr>
                <w:rStyle w:val="Hyperlink"/>
                <w:noProof/>
              </w:rPr>
              <w:fldChar w:fldCharType="end"/>
            </w:r>
          </w:ins>
        </w:p>
        <w:p w:rsidR="00EC7883" w:rsidRDefault="00EC7883">
          <w:pPr>
            <w:pStyle w:val="TOC3"/>
            <w:tabs>
              <w:tab w:val="left" w:pos="1320"/>
              <w:tab w:val="right" w:leader="dot" w:pos="9016"/>
            </w:tabs>
            <w:rPr>
              <w:ins w:id="26" w:author="amnikam" w:date="2014-03-05T12:02:00Z"/>
              <w:rFonts w:asciiTheme="minorHAnsi" w:eastAsiaTheme="minorEastAsia" w:hAnsiTheme="minorHAnsi" w:cstheme="minorBidi"/>
              <w:noProof/>
              <w:sz w:val="22"/>
              <w:szCs w:val="22"/>
              <w:lang w:val="en-US" w:eastAsia="en-US"/>
            </w:rPr>
          </w:pPr>
          <w:ins w:id="27"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"_Toc381784296"</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3.2.1</w:t>
            </w:r>
            <w:r>
              <w:rPr>
                <w:rFonts w:asciiTheme="minorHAnsi" w:eastAsiaTheme="minorEastAsia" w:hAnsiTheme="minorHAnsi" w:cstheme="minorBidi"/>
                <w:noProof/>
                <w:sz w:val="22"/>
                <w:szCs w:val="22"/>
                <w:lang w:val="en-US" w:eastAsia="en-US"/>
              </w:rPr>
              <w:tab/>
            </w:r>
            <w:r w:rsidRPr="009C055F">
              <w:rPr>
                <w:rStyle w:val="Hyperlink"/>
                <w:noProof/>
              </w:rPr>
              <w:t>Structure Data</w:t>
            </w:r>
            <w:r>
              <w:rPr>
                <w:noProof/>
                <w:webHidden/>
              </w:rPr>
              <w:tab/>
            </w:r>
            <w:r>
              <w:rPr>
                <w:noProof/>
                <w:webHidden/>
              </w:rPr>
              <w:fldChar w:fldCharType="begin"/>
            </w:r>
            <w:r>
              <w:rPr>
                <w:noProof/>
                <w:webHidden/>
              </w:rPr>
              <w:instrText xml:space="preserve"> PAGEREF _Toc381784296 \h </w:instrText>
            </w:r>
            <w:r>
              <w:rPr>
                <w:noProof/>
                <w:webHidden/>
              </w:rPr>
            </w:r>
          </w:ins>
          <w:r>
            <w:rPr>
              <w:noProof/>
              <w:webHidden/>
            </w:rPr>
            <w:fldChar w:fldCharType="separate"/>
          </w:r>
          <w:ins w:id="28" w:author="amnikam" w:date="2014-03-05T12:02:00Z">
            <w:r>
              <w:rPr>
                <w:noProof/>
                <w:webHidden/>
              </w:rPr>
              <w:t>15</w:t>
            </w:r>
            <w:r>
              <w:rPr>
                <w:noProof/>
                <w:webHidden/>
              </w:rPr>
              <w:fldChar w:fldCharType="end"/>
            </w:r>
            <w:r w:rsidRPr="009C055F">
              <w:rPr>
                <w:rStyle w:val="Hyperlink"/>
                <w:noProof/>
              </w:rPr>
              <w:fldChar w:fldCharType="end"/>
            </w:r>
          </w:ins>
        </w:p>
        <w:p w:rsidR="00EC7883" w:rsidRDefault="00EC7883">
          <w:pPr>
            <w:pStyle w:val="TOC4"/>
            <w:tabs>
              <w:tab w:val="left" w:pos="1760"/>
              <w:tab w:val="right" w:leader="dot" w:pos="9016"/>
            </w:tabs>
            <w:rPr>
              <w:ins w:id="29" w:author="amnikam" w:date="2014-03-05T12:02:00Z"/>
              <w:rFonts w:asciiTheme="minorHAnsi" w:eastAsiaTheme="minorEastAsia" w:hAnsiTheme="minorHAnsi" w:cstheme="minorBidi"/>
              <w:noProof/>
              <w:sz w:val="22"/>
              <w:szCs w:val="22"/>
              <w:lang w:val="en-US" w:eastAsia="en-US"/>
            </w:rPr>
          </w:pPr>
          <w:ins w:id="30"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"_Toc381784297"</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3.2.1.1</w:t>
            </w:r>
            <w:r>
              <w:rPr>
                <w:rFonts w:asciiTheme="minorHAnsi" w:eastAsiaTheme="minorEastAsia" w:hAnsiTheme="minorHAnsi" w:cstheme="minorBidi"/>
                <w:noProof/>
                <w:sz w:val="22"/>
                <w:szCs w:val="22"/>
                <w:lang w:val="en-US" w:eastAsia="en-US"/>
              </w:rPr>
              <w:tab/>
            </w:r>
            <w:r w:rsidRPr="009C055F">
              <w:rPr>
                <w:rStyle w:val="Hyperlink"/>
                <w:noProof/>
              </w:rPr>
              <w:t>Data Integrity</w:t>
            </w:r>
            <w:r>
              <w:rPr>
                <w:noProof/>
                <w:webHidden/>
              </w:rPr>
              <w:tab/>
            </w:r>
            <w:r>
              <w:rPr>
                <w:noProof/>
                <w:webHidden/>
              </w:rPr>
              <w:fldChar w:fldCharType="begin"/>
            </w:r>
            <w:r>
              <w:rPr>
                <w:noProof/>
                <w:webHidden/>
              </w:rPr>
              <w:instrText xml:space="preserve"> PAGEREF _Toc381784297 \h </w:instrText>
            </w:r>
            <w:r>
              <w:rPr>
                <w:noProof/>
                <w:webHidden/>
              </w:rPr>
            </w:r>
          </w:ins>
          <w:r>
            <w:rPr>
              <w:noProof/>
              <w:webHidden/>
            </w:rPr>
            <w:fldChar w:fldCharType="separate"/>
          </w:r>
          <w:ins w:id="31" w:author="amnikam" w:date="2014-03-05T12:02:00Z">
            <w:r>
              <w:rPr>
                <w:noProof/>
                <w:webHidden/>
              </w:rPr>
              <w:t>16</w:t>
            </w:r>
            <w:r>
              <w:rPr>
                <w:noProof/>
                <w:webHidden/>
              </w:rPr>
              <w:fldChar w:fldCharType="end"/>
            </w:r>
            <w:r w:rsidRPr="009C055F">
              <w:rPr>
                <w:rStyle w:val="Hyperlink"/>
                <w:noProof/>
              </w:rPr>
              <w:fldChar w:fldCharType="end"/>
            </w:r>
          </w:ins>
        </w:p>
        <w:p w:rsidR="00EC7883" w:rsidRDefault="00EC7883">
          <w:pPr>
            <w:pStyle w:val="TOC4"/>
            <w:tabs>
              <w:tab w:val="left" w:pos="1760"/>
              <w:tab w:val="right" w:leader="dot" w:pos="9016"/>
            </w:tabs>
            <w:rPr>
              <w:ins w:id="32" w:author="amnikam" w:date="2014-03-05T12:02:00Z"/>
              <w:rFonts w:asciiTheme="minorHAnsi" w:eastAsiaTheme="minorEastAsia" w:hAnsiTheme="minorHAnsi" w:cstheme="minorBidi"/>
              <w:noProof/>
              <w:sz w:val="22"/>
              <w:szCs w:val="22"/>
              <w:lang w:val="en-US" w:eastAsia="en-US"/>
            </w:rPr>
          </w:pPr>
          <w:ins w:id="33"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"_Toc381784298"</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3.2.1.2</w:t>
            </w:r>
            <w:r>
              <w:rPr>
                <w:rFonts w:asciiTheme="minorHAnsi" w:eastAsiaTheme="minorEastAsia" w:hAnsiTheme="minorHAnsi" w:cstheme="minorBidi"/>
                <w:noProof/>
                <w:sz w:val="22"/>
                <w:szCs w:val="22"/>
                <w:lang w:val="en-US" w:eastAsia="en-US"/>
              </w:rPr>
              <w:tab/>
            </w:r>
            <w:r w:rsidRPr="009C055F">
              <w:rPr>
                <w:rStyle w:val="Hyperlink"/>
                <w:noProof/>
              </w:rPr>
              <w:t>Data Resilience</w:t>
            </w:r>
            <w:r>
              <w:rPr>
                <w:noProof/>
                <w:webHidden/>
              </w:rPr>
              <w:tab/>
            </w:r>
            <w:r>
              <w:rPr>
                <w:noProof/>
                <w:webHidden/>
              </w:rPr>
              <w:fldChar w:fldCharType="begin"/>
            </w:r>
            <w:r>
              <w:rPr>
                <w:noProof/>
                <w:webHidden/>
              </w:rPr>
              <w:instrText xml:space="preserve"> PAGEREF _Toc381784298 \h </w:instrText>
            </w:r>
            <w:r>
              <w:rPr>
                <w:noProof/>
                <w:webHidden/>
              </w:rPr>
            </w:r>
          </w:ins>
          <w:r>
            <w:rPr>
              <w:noProof/>
              <w:webHidden/>
            </w:rPr>
            <w:fldChar w:fldCharType="separate"/>
          </w:r>
          <w:ins w:id="34" w:author="amnikam" w:date="2014-03-05T12:02:00Z">
            <w:r>
              <w:rPr>
                <w:noProof/>
                <w:webHidden/>
              </w:rPr>
              <w:t>17</w:t>
            </w:r>
            <w:r>
              <w:rPr>
                <w:noProof/>
                <w:webHidden/>
              </w:rPr>
              <w:fldChar w:fldCharType="end"/>
            </w:r>
            <w:r w:rsidRPr="009C055F">
              <w:rPr>
                <w:rStyle w:val="Hyperlink"/>
                <w:noProof/>
              </w:rPr>
              <w:fldChar w:fldCharType="end"/>
            </w:r>
          </w:ins>
        </w:p>
        <w:p w:rsidR="00EC7883" w:rsidRDefault="00EC7883">
          <w:pPr>
            <w:pStyle w:val="TOC3"/>
            <w:tabs>
              <w:tab w:val="left" w:pos="1320"/>
              <w:tab w:val="right" w:leader="dot" w:pos="9016"/>
            </w:tabs>
            <w:rPr>
              <w:ins w:id="35" w:author="amnikam" w:date="2014-03-05T12:02:00Z"/>
              <w:rFonts w:asciiTheme="minorHAnsi" w:eastAsiaTheme="minorEastAsia" w:hAnsiTheme="minorHAnsi" w:cstheme="minorBidi"/>
              <w:noProof/>
              <w:sz w:val="22"/>
              <w:szCs w:val="22"/>
              <w:lang w:val="en-US" w:eastAsia="en-US"/>
            </w:rPr>
          </w:pPr>
          <w:ins w:id="36"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"_Toc381784299"</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3.2.2</w:t>
            </w:r>
            <w:r>
              <w:rPr>
                <w:rFonts w:asciiTheme="minorHAnsi" w:eastAsiaTheme="minorEastAsia" w:hAnsiTheme="minorHAnsi" w:cstheme="minorBidi"/>
                <w:noProof/>
                <w:sz w:val="22"/>
                <w:szCs w:val="22"/>
                <w:lang w:val="en-US" w:eastAsia="en-US"/>
              </w:rPr>
              <w:tab/>
            </w:r>
            <w:r w:rsidRPr="009C055F">
              <w:rPr>
                <w:rStyle w:val="Hyperlink"/>
                <w:noProof/>
              </w:rPr>
              <w:t>Transaction Data</w:t>
            </w:r>
            <w:r>
              <w:rPr>
                <w:noProof/>
                <w:webHidden/>
              </w:rPr>
              <w:tab/>
            </w:r>
            <w:r>
              <w:rPr>
                <w:noProof/>
                <w:webHidden/>
              </w:rPr>
              <w:fldChar w:fldCharType="begin"/>
            </w:r>
            <w:r>
              <w:rPr>
                <w:noProof/>
                <w:webHidden/>
              </w:rPr>
              <w:instrText xml:space="preserve"> PAGEREF _Toc381784299 \h </w:instrText>
            </w:r>
            <w:r>
              <w:rPr>
                <w:noProof/>
                <w:webHidden/>
              </w:rPr>
            </w:r>
          </w:ins>
          <w:r>
            <w:rPr>
              <w:noProof/>
              <w:webHidden/>
            </w:rPr>
            <w:fldChar w:fldCharType="separate"/>
          </w:r>
          <w:ins w:id="37" w:author="amnikam" w:date="2014-03-05T12:02:00Z">
            <w:r>
              <w:rPr>
                <w:noProof/>
                <w:webHidden/>
              </w:rPr>
              <w:t>17</w:t>
            </w:r>
            <w:r>
              <w:rPr>
                <w:noProof/>
                <w:webHidden/>
              </w:rPr>
              <w:fldChar w:fldCharType="end"/>
            </w:r>
            <w:r w:rsidRPr="009C055F">
              <w:rPr>
                <w:rStyle w:val="Hyperlink"/>
                <w:noProof/>
              </w:rPr>
              <w:fldChar w:fldCharType="end"/>
            </w:r>
          </w:ins>
        </w:p>
        <w:p w:rsidR="00EC7883" w:rsidRDefault="00EC7883">
          <w:pPr>
            <w:pStyle w:val="TOC4"/>
            <w:tabs>
              <w:tab w:val="left" w:pos="1760"/>
              <w:tab w:val="right" w:leader="dot" w:pos="9016"/>
            </w:tabs>
            <w:rPr>
              <w:ins w:id="38" w:author="amnikam" w:date="2014-03-05T12:02:00Z"/>
              <w:rFonts w:asciiTheme="minorHAnsi" w:eastAsiaTheme="minorEastAsia" w:hAnsiTheme="minorHAnsi" w:cstheme="minorBidi"/>
              <w:noProof/>
              <w:sz w:val="22"/>
              <w:szCs w:val="22"/>
              <w:lang w:val="en-US" w:eastAsia="en-US"/>
            </w:rPr>
          </w:pPr>
          <w:ins w:id="39"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"_Toc381784300"</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3.2.2.1</w:t>
            </w:r>
            <w:r>
              <w:rPr>
                <w:rFonts w:asciiTheme="minorHAnsi" w:eastAsiaTheme="minorEastAsia" w:hAnsiTheme="minorHAnsi" w:cstheme="minorBidi"/>
                <w:noProof/>
                <w:sz w:val="22"/>
                <w:szCs w:val="22"/>
                <w:lang w:val="en-US" w:eastAsia="en-US"/>
              </w:rPr>
              <w:tab/>
            </w:r>
            <w:r w:rsidRPr="009C055F">
              <w:rPr>
                <w:rStyle w:val="Hyperlink"/>
                <w:noProof/>
              </w:rPr>
              <w:t>Data Integrity</w:t>
            </w:r>
            <w:r>
              <w:rPr>
                <w:noProof/>
                <w:webHidden/>
              </w:rPr>
              <w:tab/>
            </w:r>
            <w:r>
              <w:rPr>
                <w:noProof/>
                <w:webHidden/>
              </w:rPr>
              <w:fldChar w:fldCharType="begin"/>
            </w:r>
            <w:r>
              <w:rPr>
                <w:noProof/>
                <w:webHidden/>
              </w:rPr>
              <w:instrText xml:space="preserve"> PAGEREF _Toc381784300 \h </w:instrText>
            </w:r>
            <w:r>
              <w:rPr>
                <w:noProof/>
                <w:webHidden/>
              </w:rPr>
            </w:r>
          </w:ins>
          <w:r>
            <w:rPr>
              <w:noProof/>
              <w:webHidden/>
            </w:rPr>
            <w:fldChar w:fldCharType="separate"/>
          </w:r>
          <w:ins w:id="40" w:author="amnikam" w:date="2014-03-05T12:02:00Z">
            <w:r>
              <w:rPr>
                <w:noProof/>
                <w:webHidden/>
              </w:rPr>
              <w:t>18</w:t>
            </w:r>
            <w:r>
              <w:rPr>
                <w:noProof/>
                <w:webHidden/>
              </w:rPr>
              <w:fldChar w:fldCharType="end"/>
            </w:r>
            <w:r w:rsidRPr="009C055F">
              <w:rPr>
                <w:rStyle w:val="Hyperlink"/>
                <w:noProof/>
              </w:rPr>
              <w:fldChar w:fldCharType="end"/>
            </w:r>
          </w:ins>
        </w:p>
        <w:p w:rsidR="00EC7883" w:rsidRDefault="00EC7883">
          <w:pPr>
            <w:pStyle w:val="TOC4"/>
            <w:tabs>
              <w:tab w:val="left" w:pos="1760"/>
              <w:tab w:val="right" w:leader="dot" w:pos="9016"/>
            </w:tabs>
            <w:rPr>
              <w:ins w:id="41" w:author="amnikam" w:date="2014-03-05T12:02:00Z"/>
              <w:rFonts w:asciiTheme="minorHAnsi" w:eastAsiaTheme="minorEastAsia" w:hAnsiTheme="minorHAnsi" w:cstheme="minorBidi"/>
              <w:noProof/>
              <w:sz w:val="22"/>
              <w:szCs w:val="22"/>
              <w:lang w:val="en-US" w:eastAsia="en-US"/>
            </w:rPr>
          </w:pPr>
          <w:ins w:id="42"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"_Toc381784301"</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3.2.2.2</w:t>
            </w:r>
            <w:r>
              <w:rPr>
                <w:rFonts w:asciiTheme="minorHAnsi" w:eastAsiaTheme="minorEastAsia" w:hAnsiTheme="minorHAnsi" w:cstheme="minorBidi"/>
                <w:noProof/>
                <w:sz w:val="22"/>
                <w:szCs w:val="22"/>
                <w:lang w:val="en-US" w:eastAsia="en-US"/>
              </w:rPr>
              <w:tab/>
            </w:r>
            <w:r w:rsidRPr="009C055F">
              <w:rPr>
                <w:rStyle w:val="Hyperlink"/>
                <w:noProof/>
              </w:rPr>
              <w:t>Data Resilience</w:t>
            </w:r>
            <w:r>
              <w:rPr>
                <w:noProof/>
                <w:webHidden/>
              </w:rPr>
              <w:tab/>
            </w:r>
            <w:r>
              <w:rPr>
                <w:noProof/>
                <w:webHidden/>
              </w:rPr>
              <w:fldChar w:fldCharType="begin"/>
            </w:r>
            <w:r>
              <w:rPr>
                <w:noProof/>
                <w:webHidden/>
              </w:rPr>
              <w:instrText xml:space="preserve"> PAGEREF _Toc381784301 \h </w:instrText>
            </w:r>
            <w:r>
              <w:rPr>
                <w:noProof/>
                <w:webHidden/>
              </w:rPr>
            </w:r>
          </w:ins>
          <w:r>
            <w:rPr>
              <w:noProof/>
              <w:webHidden/>
            </w:rPr>
            <w:fldChar w:fldCharType="separate"/>
          </w:r>
          <w:ins w:id="43" w:author="amnikam" w:date="2014-03-05T12:02:00Z">
            <w:r>
              <w:rPr>
                <w:noProof/>
                <w:webHidden/>
              </w:rPr>
              <w:t>19</w:t>
            </w:r>
            <w:r>
              <w:rPr>
                <w:noProof/>
                <w:webHidden/>
              </w:rPr>
              <w:fldChar w:fldCharType="end"/>
            </w:r>
            <w:r w:rsidRPr="009C055F">
              <w:rPr>
                <w:rStyle w:val="Hyperlink"/>
                <w:noProof/>
              </w:rPr>
              <w:fldChar w:fldCharType="end"/>
            </w:r>
          </w:ins>
        </w:p>
        <w:p w:rsidR="00EC7883" w:rsidRDefault="00EC7883">
          <w:pPr>
            <w:pStyle w:val="TOC4"/>
            <w:tabs>
              <w:tab w:val="left" w:pos="1760"/>
              <w:tab w:val="right" w:leader="dot" w:pos="9016"/>
            </w:tabs>
            <w:rPr>
              <w:ins w:id="44" w:author="amnikam" w:date="2014-03-05T12:02:00Z"/>
              <w:rFonts w:asciiTheme="minorHAnsi" w:eastAsiaTheme="minorEastAsia" w:hAnsiTheme="minorHAnsi" w:cstheme="minorBidi"/>
              <w:noProof/>
              <w:sz w:val="22"/>
              <w:szCs w:val="22"/>
              <w:lang w:val="en-US" w:eastAsia="en-US"/>
            </w:rPr>
          </w:pPr>
          <w:ins w:id="45"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"_Toc381784302"</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3.2.2.3</w:t>
            </w:r>
            <w:r>
              <w:rPr>
                <w:rFonts w:asciiTheme="minorHAnsi" w:eastAsiaTheme="minorEastAsia" w:hAnsiTheme="minorHAnsi" w:cstheme="minorBidi"/>
                <w:noProof/>
                <w:sz w:val="22"/>
                <w:szCs w:val="22"/>
                <w:lang w:val="en-US" w:eastAsia="en-US"/>
              </w:rPr>
              <w:tab/>
            </w:r>
            <w:r w:rsidRPr="009C055F">
              <w:rPr>
                <w:rStyle w:val="Hyperlink"/>
                <w:noProof/>
              </w:rPr>
              <w:t>Transaction ID logic for BAU data load vs Conversions</w:t>
            </w:r>
            <w:r>
              <w:rPr>
                <w:noProof/>
                <w:webHidden/>
              </w:rPr>
              <w:tab/>
            </w:r>
            <w:r>
              <w:rPr>
                <w:noProof/>
                <w:webHidden/>
              </w:rPr>
              <w:fldChar w:fldCharType="begin"/>
            </w:r>
            <w:r>
              <w:rPr>
                <w:noProof/>
                <w:webHidden/>
              </w:rPr>
              <w:instrText xml:space="preserve"> PAGEREF _Toc381784302 \h </w:instrText>
            </w:r>
            <w:r>
              <w:rPr>
                <w:noProof/>
                <w:webHidden/>
              </w:rPr>
            </w:r>
          </w:ins>
          <w:r>
            <w:rPr>
              <w:noProof/>
              <w:webHidden/>
            </w:rPr>
            <w:fldChar w:fldCharType="separate"/>
          </w:r>
          <w:ins w:id="46" w:author="amnikam" w:date="2014-03-05T12:02:00Z">
            <w:r>
              <w:rPr>
                <w:noProof/>
                <w:webHidden/>
              </w:rPr>
              <w:t>19</w:t>
            </w:r>
            <w:r>
              <w:rPr>
                <w:noProof/>
                <w:webHidden/>
              </w:rPr>
              <w:fldChar w:fldCharType="end"/>
            </w:r>
            <w:r w:rsidRPr="009C055F">
              <w:rPr>
                <w:rStyle w:val="Hyperlink"/>
                <w:noProof/>
              </w:rPr>
              <w:fldChar w:fldCharType="end"/>
            </w:r>
          </w:ins>
        </w:p>
        <w:p w:rsidR="00EC7883" w:rsidRDefault="00EC7883">
          <w:pPr>
            <w:pStyle w:val="TOC2"/>
            <w:tabs>
              <w:tab w:val="left" w:pos="880"/>
              <w:tab w:val="right" w:leader="dot" w:pos="9016"/>
            </w:tabs>
            <w:rPr>
              <w:ins w:id="47" w:author="amnikam" w:date="2014-03-05T12:02:00Z"/>
              <w:rFonts w:asciiTheme="minorHAnsi" w:eastAsiaTheme="minorEastAsia" w:hAnsiTheme="minorHAnsi" w:cstheme="minorBidi"/>
              <w:noProof/>
              <w:sz w:val="22"/>
              <w:szCs w:val="22"/>
              <w:lang w:val="en-US" w:eastAsia="en-US"/>
            </w:rPr>
          </w:pPr>
          <w:ins w:id="48"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"_Toc381784303"</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3.3</w:t>
            </w:r>
            <w:r>
              <w:rPr>
                <w:rFonts w:asciiTheme="minorHAnsi" w:eastAsiaTheme="minorEastAsia" w:hAnsiTheme="minorHAnsi" w:cstheme="minorBidi"/>
                <w:noProof/>
                <w:sz w:val="22"/>
                <w:szCs w:val="22"/>
                <w:lang w:val="en-US" w:eastAsia="en-US"/>
              </w:rPr>
              <w:tab/>
            </w:r>
            <w:r w:rsidRPr="009C055F">
              <w:rPr>
                <w:rStyle w:val="Hyperlink"/>
                <w:noProof/>
              </w:rPr>
              <w:t>Framework Components</w:t>
            </w:r>
            <w:r>
              <w:rPr>
                <w:noProof/>
                <w:webHidden/>
              </w:rPr>
              <w:tab/>
            </w:r>
            <w:r>
              <w:rPr>
                <w:noProof/>
                <w:webHidden/>
              </w:rPr>
              <w:fldChar w:fldCharType="begin"/>
            </w:r>
            <w:r>
              <w:rPr>
                <w:noProof/>
                <w:webHidden/>
              </w:rPr>
              <w:instrText xml:space="preserve"> PAGEREF _Toc381784303 \h </w:instrText>
            </w:r>
            <w:r>
              <w:rPr>
                <w:noProof/>
                <w:webHidden/>
              </w:rPr>
            </w:r>
          </w:ins>
          <w:r>
            <w:rPr>
              <w:noProof/>
              <w:webHidden/>
            </w:rPr>
            <w:fldChar w:fldCharType="separate"/>
          </w:r>
          <w:ins w:id="49" w:author="amnikam" w:date="2014-03-05T12:02:00Z">
            <w:r>
              <w:rPr>
                <w:noProof/>
                <w:webHidden/>
              </w:rPr>
              <w:t>20</w:t>
            </w:r>
            <w:r>
              <w:rPr>
                <w:noProof/>
                <w:webHidden/>
              </w:rPr>
              <w:fldChar w:fldCharType="end"/>
            </w:r>
            <w:r w:rsidRPr="009C055F">
              <w:rPr>
                <w:rStyle w:val="Hyperlink"/>
                <w:noProof/>
              </w:rPr>
              <w:fldChar w:fldCharType="end"/>
            </w:r>
          </w:ins>
        </w:p>
        <w:p w:rsidR="00EC7883" w:rsidRDefault="00EC7883">
          <w:pPr>
            <w:pStyle w:val="TOC2"/>
            <w:tabs>
              <w:tab w:val="left" w:pos="880"/>
              <w:tab w:val="right" w:leader="dot" w:pos="9016"/>
            </w:tabs>
            <w:rPr>
              <w:ins w:id="50" w:author="amnikam" w:date="2014-03-05T12:02:00Z"/>
              <w:rFonts w:asciiTheme="minorHAnsi" w:eastAsiaTheme="minorEastAsia" w:hAnsiTheme="minorHAnsi" w:cstheme="minorBidi"/>
              <w:noProof/>
              <w:sz w:val="22"/>
              <w:szCs w:val="22"/>
              <w:lang w:val="en-US" w:eastAsia="en-US"/>
            </w:rPr>
          </w:pPr>
          <w:ins w:id="51"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"_Toc381784304"</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3.4</w:t>
            </w:r>
            <w:r>
              <w:rPr>
                <w:rFonts w:asciiTheme="minorHAnsi" w:eastAsiaTheme="minorEastAsia" w:hAnsiTheme="minorHAnsi" w:cstheme="minorBidi"/>
                <w:noProof/>
                <w:sz w:val="22"/>
                <w:szCs w:val="22"/>
                <w:lang w:val="en-US" w:eastAsia="en-US"/>
              </w:rPr>
              <w:tab/>
            </w:r>
            <w:r w:rsidRPr="009C055F">
              <w:rPr>
                <w:rStyle w:val="Hyperlink"/>
                <w:noProof/>
              </w:rPr>
              <w:t>Core Application Components</w:t>
            </w:r>
            <w:r>
              <w:rPr>
                <w:noProof/>
                <w:webHidden/>
              </w:rPr>
              <w:tab/>
            </w:r>
            <w:r>
              <w:rPr>
                <w:noProof/>
                <w:webHidden/>
              </w:rPr>
              <w:fldChar w:fldCharType="begin"/>
            </w:r>
            <w:r>
              <w:rPr>
                <w:noProof/>
                <w:webHidden/>
              </w:rPr>
              <w:instrText xml:space="preserve"> PAGEREF _Toc381784304 \h </w:instrText>
            </w:r>
            <w:r>
              <w:rPr>
                <w:noProof/>
                <w:webHidden/>
              </w:rPr>
            </w:r>
          </w:ins>
          <w:r>
            <w:rPr>
              <w:noProof/>
              <w:webHidden/>
            </w:rPr>
            <w:fldChar w:fldCharType="separate"/>
          </w:r>
          <w:ins w:id="52" w:author="amnikam" w:date="2014-03-05T12:02:00Z">
            <w:r>
              <w:rPr>
                <w:noProof/>
                <w:webHidden/>
              </w:rPr>
              <w:t>21</w:t>
            </w:r>
            <w:r>
              <w:rPr>
                <w:noProof/>
                <w:webHidden/>
              </w:rPr>
              <w:fldChar w:fldCharType="end"/>
            </w:r>
            <w:r w:rsidRPr="009C055F">
              <w:rPr>
                <w:rStyle w:val="Hyperlink"/>
                <w:noProof/>
              </w:rPr>
              <w:fldChar w:fldCharType="end"/>
            </w:r>
          </w:ins>
        </w:p>
        <w:p w:rsidR="00EC7883" w:rsidRDefault="00EC7883">
          <w:pPr>
            <w:pStyle w:val="TOC3"/>
            <w:tabs>
              <w:tab w:val="left" w:pos="1320"/>
              <w:tab w:val="right" w:leader="dot" w:pos="9016"/>
            </w:tabs>
            <w:rPr>
              <w:ins w:id="53" w:author="amnikam" w:date="2014-03-05T12:02:00Z"/>
              <w:rFonts w:asciiTheme="minorHAnsi" w:eastAsiaTheme="minorEastAsia" w:hAnsiTheme="minorHAnsi" w:cstheme="minorBidi"/>
              <w:noProof/>
              <w:sz w:val="22"/>
              <w:szCs w:val="22"/>
              <w:lang w:val="en-US" w:eastAsia="en-US"/>
            </w:rPr>
          </w:pPr>
          <w:ins w:id="54"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"_Toc381784305"</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3.4.1</w:t>
            </w:r>
            <w:r>
              <w:rPr>
                <w:rFonts w:asciiTheme="minorHAnsi" w:eastAsiaTheme="minorEastAsia" w:hAnsiTheme="minorHAnsi" w:cstheme="minorBidi"/>
                <w:noProof/>
                <w:sz w:val="22"/>
                <w:szCs w:val="22"/>
                <w:lang w:val="en-US" w:eastAsia="en-US"/>
              </w:rPr>
              <w:tab/>
            </w:r>
            <w:r w:rsidRPr="009C055F">
              <w:rPr>
                <w:rStyle w:val="Hyperlink"/>
                <w:noProof/>
              </w:rPr>
              <w:t>EP Tables</w:t>
            </w:r>
            <w:r>
              <w:rPr>
                <w:noProof/>
                <w:webHidden/>
              </w:rPr>
              <w:tab/>
            </w:r>
            <w:r>
              <w:rPr>
                <w:noProof/>
                <w:webHidden/>
              </w:rPr>
              <w:fldChar w:fldCharType="begin"/>
            </w:r>
            <w:r>
              <w:rPr>
                <w:noProof/>
                <w:webHidden/>
              </w:rPr>
              <w:instrText xml:space="preserve"> PAGEREF _Toc381784305 \h </w:instrText>
            </w:r>
            <w:r>
              <w:rPr>
                <w:noProof/>
                <w:webHidden/>
              </w:rPr>
            </w:r>
          </w:ins>
          <w:r>
            <w:rPr>
              <w:noProof/>
              <w:webHidden/>
            </w:rPr>
            <w:fldChar w:fldCharType="separate"/>
          </w:r>
          <w:ins w:id="55" w:author="amnikam" w:date="2014-03-05T12:02:00Z">
            <w:r>
              <w:rPr>
                <w:noProof/>
                <w:webHidden/>
              </w:rPr>
              <w:t>21</w:t>
            </w:r>
            <w:r>
              <w:rPr>
                <w:noProof/>
                <w:webHidden/>
              </w:rPr>
              <w:fldChar w:fldCharType="end"/>
            </w:r>
            <w:r w:rsidRPr="009C055F">
              <w:rPr>
                <w:rStyle w:val="Hyperlink"/>
                <w:noProof/>
              </w:rPr>
              <w:fldChar w:fldCharType="end"/>
            </w:r>
          </w:ins>
        </w:p>
        <w:p w:rsidR="00EC7883" w:rsidRDefault="00EC7883">
          <w:pPr>
            <w:pStyle w:val="TOC3"/>
            <w:tabs>
              <w:tab w:val="left" w:pos="1320"/>
              <w:tab w:val="right" w:leader="dot" w:pos="9016"/>
            </w:tabs>
            <w:rPr>
              <w:ins w:id="56" w:author="amnikam" w:date="2014-03-05T12:02:00Z"/>
              <w:rFonts w:asciiTheme="minorHAnsi" w:eastAsiaTheme="minorEastAsia" w:hAnsiTheme="minorHAnsi" w:cstheme="minorBidi"/>
              <w:noProof/>
              <w:sz w:val="22"/>
              <w:szCs w:val="22"/>
              <w:lang w:val="en-US" w:eastAsia="en-US"/>
            </w:rPr>
          </w:pPr>
          <w:ins w:id="57"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"_Toc381784306"</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3.4.2</w:t>
            </w:r>
            <w:r>
              <w:rPr>
                <w:rFonts w:asciiTheme="minorHAnsi" w:eastAsiaTheme="minorEastAsia" w:hAnsiTheme="minorHAnsi" w:cstheme="minorBidi"/>
                <w:noProof/>
                <w:sz w:val="22"/>
                <w:szCs w:val="22"/>
                <w:lang w:val="en-US" w:eastAsia="en-US"/>
              </w:rPr>
              <w:tab/>
            </w:r>
            <w:r w:rsidRPr="009C055F">
              <w:rPr>
                <w:rStyle w:val="Hyperlink"/>
                <w:noProof/>
              </w:rPr>
              <w:t>Processes</w:t>
            </w:r>
            <w:r>
              <w:rPr>
                <w:noProof/>
                <w:webHidden/>
              </w:rPr>
              <w:tab/>
            </w:r>
            <w:r>
              <w:rPr>
                <w:noProof/>
                <w:webHidden/>
              </w:rPr>
              <w:fldChar w:fldCharType="begin"/>
            </w:r>
            <w:r>
              <w:rPr>
                <w:noProof/>
                <w:webHidden/>
              </w:rPr>
              <w:instrText xml:space="preserve"> PAGEREF _Toc381784306 \h </w:instrText>
            </w:r>
            <w:r>
              <w:rPr>
                <w:noProof/>
                <w:webHidden/>
              </w:rPr>
            </w:r>
          </w:ins>
          <w:r>
            <w:rPr>
              <w:noProof/>
              <w:webHidden/>
            </w:rPr>
            <w:fldChar w:fldCharType="separate"/>
          </w:r>
          <w:ins w:id="58" w:author="amnikam" w:date="2014-03-05T12:02:00Z">
            <w:r>
              <w:rPr>
                <w:noProof/>
                <w:webHidden/>
              </w:rPr>
              <w:t>21</w:t>
            </w:r>
            <w:r>
              <w:rPr>
                <w:noProof/>
                <w:webHidden/>
              </w:rPr>
              <w:fldChar w:fldCharType="end"/>
            </w:r>
            <w:r w:rsidRPr="009C055F">
              <w:rPr>
                <w:rStyle w:val="Hyperlink"/>
                <w:noProof/>
              </w:rPr>
              <w:fldChar w:fldCharType="end"/>
            </w:r>
          </w:ins>
        </w:p>
        <w:p w:rsidR="00EC7883" w:rsidRDefault="00EC7883">
          <w:pPr>
            <w:pStyle w:val="TOC3"/>
            <w:tabs>
              <w:tab w:val="left" w:pos="1320"/>
              <w:tab w:val="right" w:leader="dot" w:pos="9016"/>
            </w:tabs>
            <w:rPr>
              <w:ins w:id="59" w:author="amnikam" w:date="2014-03-05T12:02:00Z"/>
              <w:rFonts w:asciiTheme="minorHAnsi" w:eastAsiaTheme="minorEastAsia" w:hAnsiTheme="minorHAnsi" w:cstheme="minorBidi"/>
              <w:noProof/>
              <w:sz w:val="22"/>
              <w:szCs w:val="22"/>
              <w:lang w:val="en-US" w:eastAsia="en-US"/>
            </w:rPr>
          </w:pPr>
          <w:ins w:id="60"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"_Toc381784307"</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3.4.3</w:t>
            </w:r>
            <w:r>
              <w:rPr>
                <w:rFonts w:asciiTheme="minorHAnsi" w:eastAsiaTheme="minorEastAsia" w:hAnsiTheme="minorHAnsi" w:cstheme="minorBidi"/>
                <w:noProof/>
                <w:sz w:val="22"/>
                <w:szCs w:val="22"/>
                <w:lang w:val="en-US" w:eastAsia="en-US"/>
              </w:rPr>
              <w:tab/>
            </w:r>
            <w:r w:rsidRPr="009C055F">
              <w:rPr>
                <w:rStyle w:val="Hyperlink"/>
                <w:noProof/>
              </w:rPr>
              <w:t>Services</w:t>
            </w:r>
            <w:r>
              <w:rPr>
                <w:noProof/>
                <w:webHidden/>
              </w:rPr>
              <w:tab/>
            </w:r>
            <w:r>
              <w:rPr>
                <w:noProof/>
                <w:webHidden/>
              </w:rPr>
              <w:fldChar w:fldCharType="begin"/>
            </w:r>
            <w:r>
              <w:rPr>
                <w:noProof/>
                <w:webHidden/>
              </w:rPr>
              <w:instrText xml:space="preserve"> PAGEREF _Toc381784307 \h </w:instrText>
            </w:r>
            <w:r>
              <w:rPr>
                <w:noProof/>
                <w:webHidden/>
              </w:rPr>
            </w:r>
          </w:ins>
          <w:r>
            <w:rPr>
              <w:noProof/>
              <w:webHidden/>
            </w:rPr>
            <w:fldChar w:fldCharType="separate"/>
          </w:r>
          <w:ins w:id="61" w:author="amnikam" w:date="2014-03-05T12:02:00Z">
            <w:r>
              <w:rPr>
                <w:noProof/>
                <w:webHidden/>
              </w:rPr>
              <w:t>21</w:t>
            </w:r>
            <w:r>
              <w:rPr>
                <w:noProof/>
                <w:webHidden/>
              </w:rPr>
              <w:fldChar w:fldCharType="end"/>
            </w:r>
            <w:r w:rsidRPr="009C055F">
              <w:rPr>
                <w:rStyle w:val="Hyperlink"/>
                <w:noProof/>
              </w:rPr>
              <w:fldChar w:fldCharType="end"/>
            </w:r>
          </w:ins>
        </w:p>
        <w:p w:rsidR="00EC7883" w:rsidRDefault="00EC7883">
          <w:pPr>
            <w:pStyle w:val="TOC1"/>
            <w:rPr>
              <w:ins w:id="62" w:author="amnikam" w:date="2014-03-05T12:02:00Z"/>
              <w:rFonts w:asciiTheme="minorHAnsi" w:eastAsiaTheme="minorEastAsia" w:hAnsiTheme="minorHAnsi" w:cstheme="minorBidi"/>
              <w:noProof/>
              <w:sz w:val="22"/>
              <w:szCs w:val="22"/>
              <w:lang w:val="en-US" w:eastAsia="en-US"/>
            </w:rPr>
          </w:pPr>
          <w:ins w:id="63"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"_Toc381784308"</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w:t>
            </w:r>
            <w:r>
              <w:rPr>
                <w:rFonts w:asciiTheme="minorHAnsi" w:eastAsiaTheme="minorEastAsia" w:hAnsiTheme="minorHAnsi" w:cstheme="minorBidi"/>
                <w:noProof/>
                <w:sz w:val="22"/>
                <w:szCs w:val="22"/>
                <w:lang w:val="en-US" w:eastAsia="en-US"/>
              </w:rPr>
              <w:tab/>
            </w:r>
            <w:r w:rsidRPr="009C055F">
              <w:rPr>
                <w:rStyle w:val="Hyperlink"/>
                <w:noProof/>
              </w:rPr>
              <w:t>Physical Design</w:t>
            </w:r>
            <w:r>
              <w:rPr>
                <w:noProof/>
                <w:webHidden/>
              </w:rPr>
              <w:tab/>
            </w:r>
            <w:r>
              <w:rPr>
                <w:noProof/>
                <w:webHidden/>
              </w:rPr>
              <w:fldChar w:fldCharType="begin"/>
            </w:r>
            <w:r>
              <w:rPr>
                <w:noProof/>
                <w:webHidden/>
              </w:rPr>
              <w:instrText xml:space="preserve"> PAGEREF _Toc381784308 \h </w:instrText>
            </w:r>
            <w:r>
              <w:rPr>
                <w:noProof/>
                <w:webHidden/>
              </w:rPr>
            </w:r>
          </w:ins>
          <w:r>
            <w:rPr>
              <w:noProof/>
              <w:webHidden/>
            </w:rPr>
            <w:fldChar w:fldCharType="separate"/>
          </w:r>
          <w:ins w:id="64" w:author="amnikam" w:date="2014-03-05T12:02:00Z">
            <w:r>
              <w:rPr>
                <w:noProof/>
                <w:webHidden/>
              </w:rPr>
              <w:t>23</w:t>
            </w:r>
            <w:r>
              <w:rPr>
                <w:noProof/>
                <w:webHidden/>
              </w:rPr>
              <w:fldChar w:fldCharType="end"/>
            </w:r>
            <w:r w:rsidRPr="009C055F">
              <w:rPr>
                <w:rStyle w:val="Hyperlink"/>
                <w:noProof/>
              </w:rPr>
              <w:fldChar w:fldCharType="end"/>
            </w:r>
          </w:ins>
        </w:p>
        <w:p w:rsidR="00EC7883" w:rsidRDefault="00EC7883">
          <w:pPr>
            <w:pStyle w:val="TOC2"/>
            <w:tabs>
              <w:tab w:val="left" w:pos="880"/>
              <w:tab w:val="right" w:leader="dot" w:pos="9016"/>
            </w:tabs>
            <w:rPr>
              <w:ins w:id="65" w:author="amnikam" w:date="2014-03-05T12:02:00Z"/>
              <w:rFonts w:asciiTheme="minorHAnsi" w:eastAsiaTheme="minorEastAsia" w:hAnsiTheme="minorHAnsi" w:cstheme="minorBidi"/>
              <w:noProof/>
              <w:sz w:val="22"/>
              <w:szCs w:val="22"/>
              <w:lang w:val="en-US" w:eastAsia="en-US"/>
            </w:rPr>
          </w:pPr>
          <w:ins w:id="66"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"_Toc381784309"</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4.1</w:t>
            </w:r>
            <w:r>
              <w:rPr>
                <w:rFonts w:asciiTheme="minorHAnsi" w:eastAsiaTheme="minorEastAsia" w:hAnsiTheme="minorHAnsi" w:cstheme="minorBidi"/>
                <w:noProof/>
                <w:sz w:val="22"/>
                <w:szCs w:val="22"/>
                <w:lang w:val="en-US" w:eastAsia="en-US"/>
              </w:rPr>
              <w:tab/>
            </w:r>
            <w:r w:rsidRPr="009C055F">
              <w:rPr>
                <w:rStyle w:val="Hyperlink"/>
                <w:noProof/>
              </w:rPr>
              <w:t>Overview</w:t>
            </w:r>
            <w:r>
              <w:rPr>
                <w:noProof/>
                <w:webHidden/>
              </w:rPr>
              <w:tab/>
            </w:r>
            <w:r>
              <w:rPr>
                <w:noProof/>
                <w:webHidden/>
              </w:rPr>
              <w:fldChar w:fldCharType="begin"/>
            </w:r>
            <w:r>
              <w:rPr>
                <w:noProof/>
                <w:webHidden/>
              </w:rPr>
              <w:instrText xml:space="preserve"> PAGEREF _Toc381784309 \h </w:instrText>
            </w:r>
            <w:r>
              <w:rPr>
                <w:noProof/>
                <w:webHidden/>
              </w:rPr>
            </w:r>
          </w:ins>
          <w:r>
            <w:rPr>
              <w:noProof/>
              <w:webHidden/>
            </w:rPr>
            <w:fldChar w:fldCharType="separate"/>
          </w:r>
          <w:ins w:id="67" w:author="amnikam" w:date="2014-03-05T12:02:00Z">
            <w:r>
              <w:rPr>
                <w:noProof/>
                <w:webHidden/>
              </w:rPr>
              <w:t>23</w:t>
            </w:r>
            <w:r>
              <w:rPr>
                <w:noProof/>
                <w:webHidden/>
              </w:rPr>
              <w:fldChar w:fldCharType="end"/>
            </w:r>
            <w:r w:rsidRPr="009C055F">
              <w:rPr>
                <w:rStyle w:val="Hyperlink"/>
                <w:noProof/>
              </w:rPr>
              <w:fldChar w:fldCharType="end"/>
            </w:r>
          </w:ins>
        </w:p>
        <w:p w:rsidR="00EC7883" w:rsidRDefault="00EC7883">
          <w:pPr>
            <w:pStyle w:val="TOC2"/>
            <w:tabs>
              <w:tab w:val="left" w:pos="880"/>
              <w:tab w:val="right" w:leader="dot" w:pos="9016"/>
            </w:tabs>
            <w:rPr>
              <w:ins w:id="68" w:author="amnikam" w:date="2014-03-05T12:02:00Z"/>
              <w:rFonts w:asciiTheme="minorHAnsi" w:eastAsiaTheme="minorEastAsia" w:hAnsiTheme="minorHAnsi" w:cstheme="minorBidi"/>
              <w:noProof/>
              <w:sz w:val="22"/>
              <w:szCs w:val="22"/>
              <w:lang w:val="en-US" w:eastAsia="en-US"/>
            </w:rPr>
          </w:pPr>
          <w:ins w:id="69"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"_Toc381784310"</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4.2</w:t>
            </w:r>
            <w:r>
              <w:rPr>
                <w:rFonts w:asciiTheme="minorHAnsi" w:eastAsiaTheme="minorEastAsia" w:hAnsiTheme="minorHAnsi" w:cstheme="minorBidi"/>
                <w:noProof/>
                <w:sz w:val="22"/>
                <w:szCs w:val="22"/>
                <w:lang w:val="en-US" w:eastAsia="en-US"/>
              </w:rPr>
              <w:tab/>
            </w:r>
            <w:r w:rsidRPr="009C055F">
              <w:rPr>
                <w:rStyle w:val="Hyperlink"/>
                <w:noProof/>
              </w:rPr>
              <w:t>File Systems &amp; Schemas</w:t>
            </w:r>
            <w:r>
              <w:rPr>
                <w:noProof/>
                <w:webHidden/>
              </w:rPr>
              <w:tab/>
            </w:r>
            <w:r>
              <w:rPr>
                <w:noProof/>
                <w:webHidden/>
              </w:rPr>
              <w:fldChar w:fldCharType="begin"/>
            </w:r>
            <w:r>
              <w:rPr>
                <w:noProof/>
                <w:webHidden/>
              </w:rPr>
              <w:instrText xml:space="preserve"> PAGEREF _Toc381784310 \h </w:instrText>
            </w:r>
            <w:r>
              <w:rPr>
                <w:noProof/>
                <w:webHidden/>
              </w:rPr>
            </w:r>
          </w:ins>
          <w:r>
            <w:rPr>
              <w:noProof/>
              <w:webHidden/>
            </w:rPr>
            <w:fldChar w:fldCharType="separate"/>
          </w:r>
          <w:ins w:id="70" w:author="amnikam" w:date="2014-03-05T12:02:00Z">
            <w:r>
              <w:rPr>
                <w:noProof/>
                <w:webHidden/>
              </w:rPr>
              <w:t>24</w:t>
            </w:r>
            <w:r>
              <w:rPr>
                <w:noProof/>
                <w:webHidden/>
              </w:rPr>
              <w:fldChar w:fldCharType="end"/>
            </w:r>
            <w:r w:rsidRPr="009C055F">
              <w:rPr>
                <w:rStyle w:val="Hyperlink"/>
                <w:noProof/>
              </w:rPr>
              <w:fldChar w:fldCharType="end"/>
            </w:r>
          </w:ins>
        </w:p>
        <w:p w:rsidR="00EC7883" w:rsidRDefault="00EC7883">
          <w:pPr>
            <w:pStyle w:val="TOC3"/>
            <w:tabs>
              <w:tab w:val="left" w:pos="1320"/>
              <w:tab w:val="right" w:leader="dot" w:pos="9016"/>
            </w:tabs>
            <w:rPr>
              <w:ins w:id="71" w:author="amnikam" w:date="2014-03-05T12:02:00Z"/>
              <w:rFonts w:asciiTheme="minorHAnsi" w:eastAsiaTheme="minorEastAsia" w:hAnsiTheme="minorHAnsi" w:cstheme="minorBidi"/>
              <w:noProof/>
              <w:sz w:val="22"/>
              <w:szCs w:val="22"/>
              <w:lang w:val="en-US" w:eastAsia="en-US"/>
            </w:rPr>
          </w:pPr>
          <w:ins w:id="72"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"_Toc381784311"</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4.2.1</w:t>
            </w:r>
            <w:r>
              <w:rPr>
                <w:rFonts w:asciiTheme="minorHAnsi" w:eastAsiaTheme="minorEastAsia" w:hAnsiTheme="minorHAnsi" w:cstheme="minorBidi"/>
                <w:noProof/>
                <w:sz w:val="22"/>
                <w:szCs w:val="22"/>
                <w:lang w:val="en-US" w:eastAsia="en-US"/>
              </w:rPr>
              <w:tab/>
            </w:r>
            <w:r w:rsidRPr="009C055F">
              <w:rPr>
                <w:rStyle w:val="Hyperlink"/>
                <w:noProof/>
              </w:rPr>
              <w:t>Subversion Folder Structure</w:t>
            </w:r>
            <w:r>
              <w:rPr>
                <w:noProof/>
                <w:webHidden/>
              </w:rPr>
              <w:tab/>
            </w:r>
            <w:r>
              <w:rPr>
                <w:noProof/>
                <w:webHidden/>
              </w:rPr>
              <w:fldChar w:fldCharType="begin"/>
            </w:r>
            <w:r>
              <w:rPr>
                <w:noProof/>
                <w:webHidden/>
              </w:rPr>
              <w:instrText xml:space="preserve"> PAGEREF _Toc381784311 \h </w:instrText>
            </w:r>
            <w:r>
              <w:rPr>
                <w:noProof/>
                <w:webHidden/>
              </w:rPr>
            </w:r>
          </w:ins>
          <w:r>
            <w:rPr>
              <w:noProof/>
              <w:webHidden/>
            </w:rPr>
            <w:fldChar w:fldCharType="separate"/>
          </w:r>
          <w:ins w:id="73" w:author="amnikam" w:date="2014-03-05T12:02:00Z">
            <w:r>
              <w:rPr>
                <w:noProof/>
                <w:webHidden/>
              </w:rPr>
              <w:t>24</w:t>
            </w:r>
            <w:r>
              <w:rPr>
                <w:noProof/>
                <w:webHidden/>
              </w:rPr>
              <w:fldChar w:fldCharType="end"/>
            </w:r>
            <w:r w:rsidRPr="009C055F">
              <w:rPr>
                <w:rStyle w:val="Hyperlink"/>
                <w:noProof/>
              </w:rPr>
              <w:fldChar w:fldCharType="end"/>
            </w:r>
          </w:ins>
        </w:p>
        <w:p w:rsidR="00EC7883" w:rsidRDefault="00EC7883">
          <w:pPr>
            <w:pStyle w:val="TOC3"/>
            <w:tabs>
              <w:tab w:val="left" w:pos="1320"/>
              <w:tab w:val="right" w:leader="dot" w:pos="9016"/>
            </w:tabs>
            <w:rPr>
              <w:ins w:id="74" w:author="amnikam" w:date="2014-03-05T12:02:00Z"/>
              <w:rFonts w:asciiTheme="minorHAnsi" w:eastAsiaTheme="minorEastAsia" w:hAnsiTheme="minorHAnsi" w:cstheme="minorBidi"/>
              <w:noProof/>
              <w:sz w:val="22"/>
              <w:szCs w:val="22"/>
              <w:lang w:val="en-US" w:eastAsia="en-US"/>
            </w:rPr>
          </w:pPr>
          <w:ins w:id="75"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"_Toc381784312"</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4.2.2</w:t>
            </w:r>
            <w:r>
              <w:rPr>
                <w:rFonts w:asciiTheme="minorHAnsi" w:eastAsiaTheme="minorEastAsia" w:hAnsiTheme="minorHAnsi" w:cstheme="minorBidi"/>
                <w:noProof/>
                <w:sz w:val="22"/>
                <w:szCs w:val="22"/>
                <w:lang w:val="en-US" w:eastAsia="en-US"/>
              </w:rPr>
              <w:tab/>
            </w:r>
            <w:r w:rsidRPr="009C055F">
              <w:rPr>
                <w:rStyle w:val="Hyperlink"/>
                <w:noProof/>
              </w:rPr>
              <w:t>Windows File System</w:t>
            </w:r>
            <w:r>
              <w:rPr>
                <w:noProof/>
                <w:webHidden/>
              </w:rPr>
              <w:tab/>
            </w:r>
            <w:r>
              <w:rPr>
                <w:noProof/>
                <w:webHidden/>
              </w:rPr>
              <w:fldChar w:fldCharType="begin"/>
            </w:r>
            <w:r>
              <w:rPr>
                <w:noProof/>
                <w:webHidden/>
              </w:rPr>
              <w:instrText xml:space="preserve"> PAGEREF _Toc381784312 \h </w:instrText>
            </w:r>
            <w:r>
              <w:rPr>
                <w:noProof/>
                <w:webHidden/>
              </w:rPr>
            </w:r>
          </w:ins>
          <w:r>
            <w:rPr>
              <w:noProof/>
              <w:webHidden/>
            </w:rPr>
            <w:fldChar w:fldCharType="separate"/>
          </w:r>
          <w:ins w:id="76" w:author="amnikam" w:date="2014-03-05T12:02:00Z">
            <w:r>
              <w:rPr>
                <w:noProof/>
                <w:webHidden/>
              </w:rPr>
              <w:t>24</w:t>
            </w:r>
            <w:r>
              <w:rPr>
                <w:noProof/>
                <w:webHidden/>
              </w:rPr>
              <w:fldChar w:fldCharType="end"/>
            </w:r>
            <w:r w:rsidRPr="009C055F">
              <w:rPr>
                <w:rStyle w:val="Hyperlink"/>
                <w:noProof/>
              </w:rPr>
              <w:fldChar w:fldCharType="end"/>
            </w:r>
          </w:ins>
        </w:p>
        <w:p w:rsidR="00EC7883" w:rsidRDefault="00EC7883">
          <w:pPr>
            <w:pStyle w:val="TOC3"/>
            <w:tabs>
              <w:tab w:val="left" w:pos="1320"/>
              <w:tab w:val="right" w:leader="dot" w:pos="9016"/>
            </w:tabs>
            <w:rPr>
              <w:ins w:id="77" w:author="amnikam" w:date="2014-03-05T12:02:00Z"/>
              <w:rFonts w:asciiTheme="minorHAnsi" w:eastAsiaTheme="minorEastAsia" w:hAnsiTheme="minorHAnsi" w:cstheme="minorBidi"/>
              <w:noProof/>
              <w:sz w:val="22"/>
              <w:szCs w:val="22"/>
              <w:lang w:val="en-US" w:eastAsia="en-US"/>
            </w:rPr>
          </w:pPr>
          <w:ins w:id="78"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"_Toc381784313"</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4.2.3</w:t>
            </w:r>
            <w:r>
              <w:rPr>
                <w:rFonts w:asciiTheme="minorHAnsi" w:eastAsiaTheme="minorEastAsia" w:hAnsiTheme="minorHAnsi" w:cstheme="minorBidi"/>
                <w:noProof/>
                <w:sz w:val="22"/>
                <w:szCs w:val="22"/>
                <w:lang w:val="en-US" w:eastAsia="en-US"/>
              </w:rPr>
              <w:tab/>
            </w:r>
            <w:r w:rsidRPr="009C055F">
              <w:rPr>
                <w:rStyle w:val="Hyperlink"/>
                <w:noProof/>
              </w:rPr>
              <w:t>Oracle Schema</w:t>
            </w:r>
            <w:r>
              <w:rPr>
                <w:noProof/>
                <w:webHidden/>
              </w:rPr>
              <w:tab/>
            </w:r>
            <w:r>
              <w:rPr>
                <w:noProof/>
                <w:webHidden/>
              </w:rPr>
              <w:fldChar w:fldCharType="begin"/>
            </w:r>
            <w:r>
              <w:rPr>
                <w:noProof/>
                <w:webHidden/>
              </w:rPr>
              <w:instrText xml:space="preserve"> PAGEREF _Toc381784313 \h </w:instrText>
            </w:r>
            <w:r>
              <w:rPr>
                <w:noProof/>
                <w:webHidden/>
              </w:rPr>
            </w:r>
          </w:ins>
          <w:r>
            <w:rPr>
              <w:noProof/>
              <w:webHidden/>
            </w:rPr>
            <w:fldChar w:fldCharType="separate"/>
          </w:r>
          <w:ins w:id="79" w:author="amnikam" w:date="2014-03-05T12:02:00Z">
            <w:r>
              <w:rPr>
                <w:noProof/>
                <w:webHidden/>
              </w:rPr>
              <w:t>25</w:t>
            </w:r>
            <w:r>
              <w:rPr>
                <w:noProof/>
                <w:webHidden/>
              </w:rPr>
              <w:fldChar w:fldCharType="end"/>
            </w:r>
            <w:r w:rsidRPr="009C055F">
              <w:rPr>
                <w:rStyle w:val="Hyperlink"/>
                <w:noProof/>
              </w:rPr>
              <w:fldChar w:fldCharType="end"/>
            </w:r>
          </w:ins>
        </w:p>
        <w:p w:rsidR="00EC7883" w:rsidRDefault="00EC7883">
          <w:pPr>
            <w:pStyle w:val="TOC3"/>
            <w:tabs>
              <w:tab w:val="left" w:pos="1320"/>
              <w:tab w:val="right" w:leader="dot" w:pos="9016"/>
            </w:tabs>
            <w:rPr>
              <w:ins w:id="80" w:author="amnikam" w:date="2014-03-05T12:02:00Z"/>
              <w:rFonts w:asciiTheme="minorHAnsi" w:eastAsiaTheme="minorEastAsia" w:hAnsiTheme="minorHAnsi" w:cstheme="minorBidi"/>
              <w:noProof/>
              <w:sz w:val="22"/>
              <w:szCs w:val="22"/>
              <w:lang w:val="en-US" w:eastAsia="en-US"/>
            </w:rPr>
          </w:pPr>
          <w:ins w:id="81"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"_Toc381784314"</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4.2.4</w:t>
            </w:r>
            <w:r>
              <w:rPr>
                <w:rFonts w:asciiTheme="minorHAnsi" w:eastAsiaTheme="minorEastAsia" w:hAnsiTheme="minorHAnsi" w:cstheme="minorBidi"/>
                <w:noProof/>
                <w:sz w:val="22"/>
                <w:szCs w:val="22"/>
                <w:lang w:val="en-US" w:eastAsia="en-US"/>
              </w:rPr>
              <w:tab/>
            </w:r>
            <w:r w:rsidRPr="009C055F">
              <w:rPr>
                <w:rStyle w:val="Hyperlink"/>
                <w:noProof/>
              </w:rPr>
              <w:t>Batch operations</w:t>
            </w:r>
            <w:r>
              <w:rPr>
                <w:noProof/>
                <w:webHidden/>
              </w:rPr>
              <w:tab/>
            </w:r>
            <w:r>
              <w:rPr>
                <w:noProof/>
                <w:webHidden/>
              </w:rPr>
              <w:fldChar w:fldCharType="begin"/>
            </w:r>
            <w:r>
              <w:rPr>
                <w:noProof/>
                <w:webHidden/>
              </w:rPr>
              <w:instrText xml:space="preserve"> PAGEREF _Toc381784314 \h </w:instrText>
            </w:r>
            <w:r>
              <w:rPr>
                <w:noProof/>
                <w:webHidden/>
              </w:rPr>
            </w:r>
          </w:ins>
          <w:r>
            <w:rPr>
              <w:noProof/>
              <w:webHidden/>
            </w:rPr>
            <w:fldChar w:fldCharType="separate"/>
          </w:r>
          <w:ins w:id="82" w:author="amnikam" w:date="2014-03-05T12:02:00Z">
            <w:r>
              <w:rPr>
                <w:noProof/>
                <w:webHidden/>
              </w:rPr>
              <w:t>26</w:t>
            </w:r>
            <w:r>
              <w:rPr>
                <w:noProof/>
                <w:webHidden/>
              </w:rPr>
              <w:fldChar w:fldCharType="end"/>
            </w:r>
            <w:r w:rsidRPr="009C055F">
              <w:rPr>
                <w:rStyle w:val="Hyperlink"/>
                <w:noProof/>
              </w:rPr>
              <w:fldChar w:fldCharType="end"/>
            </w:r>
          </w:ins>
        </w:p>
        <w:p w:rsidR="00EC7883" w:rsidRDefault="00EC7883">
          <w:pPr>
            <w:pStyle w:val="TOC4"/>
            <w:tabs>
              <w:tab w:val="left" w:pos="1760"/>
              <w:tab w:val="right" w:leader="dot" w:pos="9016"/>
            </w:tabs>
            <w:rPr>
              <w:ins w:id="83" w:author="amnikam" w:date="2014-03-05T12:02:00Z"/>
              <w:rFonts w:asciiTheme="minorHAnsi" w:eastAsiaTheme="minorEastAsia" w:hAnsiTheme="minorHAnsi" w:cstheme="minorBidi"/>
              <w:noProof/>
              <w:sz w:val="22"/>
              <w:szCs w:val="22"/>
              <w:lang w:val="en-US" w:eastAsia="en-US"/>
            </w:rPr>
          </w:pPr>
          <w:ins w:id="84"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"_Toc381784315"</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4.2.4.1</w:t>
            </w:r>
            <w:r>
              <w:rPr>
                <w:rFonts w:asciiTheme="minorHAnsi" w:eastAsiaTheme="minorEastAsia" w:hAnsiTheme="minorHAnsi" w:cstheme="minorBidi"/>
                <w:noProof/>
                <w:sz w:val="22"/>
                <w:szCs w:val="22"/>
                <w:lang w:val="en-US" w:eastAsia="en-US"/>
              </w:rPr>
              <w:tab/>
            </w:r>
            <w:r w:rsidRPr="009C055F">
              <w:rPr>
                <w:rStyle w:val="Hyperlink"/>
                <w:noProof/>
              </w:rPr>
              <w:t>Standard Return Codes</w:t>
            </w:r>
            <w:r>
              <w:rPr>
                <w:noProof/>
                <w:webHidden/>
              </w:rPr>
              <w:tab/>
            </w:r>
            <w:r>
              <w:rPr>
                <w:noProof/>
                <w:webHidden/>
              </w:rPr>
              <w:fldChar w:fldCharType="begin"/>
            </w:r>
            <w:r>
              <w:rPr>
                <w:noProof/>
                <w:webHidden/>
              </w:rPr>
              <w:instrText xml:space="preserve"> PAGEREF _Toc381784315 \h </w:instrText>
            </w:r>
            <w:r>
              <w:rPr>
                <w:noProof/>
                <w:webHidden/>
              </w:rPr>
            </w:r>
          </w:ins>
          <w:r>
            <w:rPr>
              <w:noProof/>
              <w:webHidden/>
            </w:rPr>
            <w:fldChar w:fldCharType="separate"/>
          </w:r>
          <w:ins w:id="85" w:author="amnikam" w:date="2014-03-05T12:02:00Z">
            <w:r>
              <w:rPr>
                <w:noProof/>
                <w:webHidden/>
              </w:rPr>
              <w:t>26</w:t>
            </w:r>
            <w:r>
              <w:rPr>
                <w:noProof/>
                <w:webHidden/>
              </w:rPr>
              <w:fldChar w:fldCharType="end"/>
            </w:r>
            <w:r w:rsidRPr="009C055F">
              <w:rPr>
                <w:rStyle w:val="Hyperlink"/>
                <w:noProof/>
              </w:rPr>
              <w:fldChar w:fldCharType="end"/>
            </w:r>
          </w:ins>
        </w:p>
        <w:p w:rsidR="00EC7883" w:rsidRDefault="00EC7883">
          <w:pPr>
            <w:pStyle w:val="TOC4"/>
            <w:tabs>
              <w:tab w:val="left" w:pos="1760"/>
              <w:tab w:val="right" w:leader="dot" w:pos="9016"/>
            </w:tabs>
            <w:rPr>
              <w:ins w:id="86" w:author="amnikam" w:date="2014-03-05T12:02:00Z"/>
              <w:rFonts w:asciiTheme="minorHAnsi" w:eastAsiaTheme="minorEastAsia" w:hAnsiTheme="minorHAnsi" w:cstheme="minorBidi"/>
              <w:noProof/>
              <w:sz w:val="22"/>
              <w:szCs w:val="22"/>
              <w:lang w:val="en-US" w:eastAsia="en-US"/>
            </w:rPr>
          </w:pPr>
          <w:ins w:id="87"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"_Toc381784316"</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4.2.4.2</w:t>
            </w:r>
            <w:r>
              <w:rPr>
                <w:rFonts w:asciiTheme="minorHAnsi" w:eastAsiaTheme="minorEastAsia" w:hAnsiTheme="minorHAnsi" w:cstheme="minorBidi"/>
                <w:noProof/>
                <w:sz w:val="22"/>
                <w:szCs w:val="22"/>
                <w:lang w:val="en-US" w:eastAsia="en-US"/>
              </w:rPr>
              <w:tab/>
            </w:r>
            <w:r w:rsidRPr="009C055F">
              <w:rPr>
                <w:rStyle w:val="Hyperlink"/>
                <w:noProof/>
              </w:rPr>
              <w:t>Standard file/table operation codes</w:t>
            </w:r>
            <w:r>
              <w:rPr>
                <w:noProof/>
                <w:webHidden/>
              </w:rPr>
              <w:tab/>
            </w:r>
            <w:r>
              <w:rPr>
                <w:noProof/>
                <w:webHidden/>
              </w:rPr>
              <w:fldChar w:fldCharType="begin"/>
            </w:r>
            <w:r>
              <w:rPr>
                <w:noProof/>
                <w:webHidden/>
              </w:rPr>
              <w:instrText xml:space="preserve"> PAGEREF _Toc381784316 \h </w:instrText>
            </w:r>
            <w:r>
              <w:rPr>
                <w:noProof/>
                <w:webHidden/>
              </w:rPr>
            </w:r>
          </w:ins>
          <w:r>
            <w:rPr>
              <w:noProof/>
              <w:webHidden/>
            </w:rPr>
            <w:fldChar w:fldCharType="separate"/>
          </w:r>
          <w:ins w:id="88" w:author="amnikam" w:date="2014-03-05T12:02:00Z">
            <w:r>
              <w:rPr>
                <w:noProof/>
                <w:webHidden/>
              </w:rPr>
              <w:t>26</w:t>
            </w:r>
            <w:r>
              <w:rPr>
                <w:noProof/>
                <w:webHidden/>
              </w:rPr>
              <w:fldChar w:fldCharType="end"/>
            </w:r>
            <w:r w:rsidRPr="009C055F">
              <w:rPr>
                <w:rStyle w:val="Hyperlink"/>
                <w:noProof/>
              </w:rPr>
              <w:fldChar w:fldCharType="end"/>
            </w:r>
          </w:ins>
        </w:p>
        <w:p w:rsidR="00EC7883" w:rsidRDefault="00EC7883">
          <w:pPr>
            <w:pStyle w:val="TOC4"/>
            <w:tabs>
              <w:tab w:val="left" w:pos="1760"/>
              <w:tab w:val="right" w:leader="dot" w:pos="9016"/>
            </w:tabs>
            <w:rPr>
              <w:ins w:id="89" w:author="amnikam" w:date="2014-03-05T12:02:00Z"/>
              <w:rFonts w:asciiTheme="minorHAnsi" w:eastAsiaTheme="minorEastAsia" w:hAnsiTheme="minorHAnsi" w:cstheme="minorBidi"/>
              <w:noProof/>
              <w:sz w:val="22"/>
              <w:szCs w:val="22"/>
              <w:lang w:val="en-US" w:eastAsia="en-US"/>
            </w:rPr>
          </w:pPr>
          <w:ins w:id="90"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"_Toc381784317"</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4.2.4.3</w:t>
            </w:r>
            <w:r>
              <w:rPr>
                <w:rFonts w:asciiTheme="minorHAnsi" w:eastAsiaTheme="minorEastAsia" w:hAnsiTheme="minorHAnsi" w:cstheme="minorBidi"/>
                <w:noProof/>
                <w:sz w:val="22"/>
                <w:szCs w:val="22"/>
                <w:lang w:val="en-US" w:eastAsia="en-US"/>
              </w:rPr>
              <w:tab/>
            </w:r>
            <w:r w:rsidRPr="009C055F">
              <w:rPr>
                <w:rStyle w:val="Hyperlink"/>
                <w:noProof/>
              </w:rPr>
              <w:t>Configuration files</w:t>
            </w:r>
            <w:r>
              <w:rPr>
                <w:noProof/>
                <w:webHidden/>
              </w:rPr>
              <w:tab/>
            </w:r>
            <w:r>
              <w:rPr>
                <w:noProof/>
                <w:webHidden/>
              </w:rPr>
              <w:fldChar w:fldCharType="begin"/>
            </w:r>
            <w:r>
              <w:rPr>
                <w:noProof/>
                <w:webHidden/>
              </w:rPr>
              <w:instrText xml:space="preserve"> PAGEREF _Toc381784317 \h </w:instrText>
            </w:r>
            <w:r>
              <w:rPr>
                <w:noProof/>
                <w:webHidden/>
              </w:rPr>
            </w:r>
          </w:ins>
          <w:r>
            <w:rPr>
              <w:noProof/>
              <w:webHidden/>
            </w:rPr>
            <w:fldChar w:fldCharType="separate"/>
          </w:r>
          <w:ins w:id="91" w:author="amnikam" w:date="2014-03-05T12:02:00Z">
            <w:r>
              <w:rPr>
                <w:noProof/>
                <w:webHidden/>
              </w:rPr>
              <w:t>26</w:t>
            </w:r>
            <w:r>
              <w:rPr>
                <w:noProof/>
                <w:webHidden/>
              </w:rPr>
              <w:fldChar w:fldCharType="end"/>
            </w:r>
            <w:r w:rsidRPr="009C055F">
              <w:rPr>
                <w:rStyle w:val="Hyperlink"/>
                <w:noProof/>
              </w:rPr>
              <w:fldChar w:fldCharType="end"/>
            </w:r>
          </w:ins>
        </w:p>
        <w:p w:rsidR="00EC7883" w:rsidRDefault="00EC7883">
          <w:pPr>
            <w:pStyle w:val="TOC2"/>
            <w:tabs>
              <w:tab w:val="left" w:pos="880"/>
              <w:tab w:val="right" w:leader="dot" w:pos="9016"/>
            </w:tabs>
            <w:rPr>
              <w:ins w:id="92" w:author="amnikam" w:date="2014-03-05T12:02:00Z"/>
              <w:rFonts w:asciiTheme="minorHAnsi" w:eastAsiaTheme="minorEastAsia" w:hAnsiTheme="minorHAnsi" w:cstheme="minorBidi"/>
              <w:noProof/>
              <w:sz w:val="22"/>
              <w:szCs w:val="22"/>
              <w:lang w:val="en-US" w:eastAsia="en-US"/>
            </w:rPr>
          </w:pPr>
          <w:ins w:id="93"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"_Toc381784318"</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4.3</w:t>
            </w:r>
            <w:r>
              <w:rPr>
                <w:rFonts w:asciiTheme="minorHAnsi" w:eastAsiaTheme="minorEastAsia" w:hAnsiTheme="minorHAnsi" w:cstheme="minorBidi"/>
                <w:noProof/>
                <w:sz w:val="22"/>
                <w:szCs w:val="22"/>
                <w:lang w:val="en-US" w:eastAsia="en-US"/>
              </w:rPr>
              <w:tab/>
            </w:r>
            <w:r w:rsidRPr="009C055F">
              <w:rPr>
                <w:rStyle w:val="Hyperlink"/>
                <w:noProof/>
              </w:rPr>
              <w:t>Process Scheduler (Windows)</w:t>
            </w:r>
            <w:r>
              <w:rPr>
                <w:noProof/>
                <w:webHidden/>
              </w:rPr>
              <w:tab/>
            </w:r>
            <w:r>
              <w:rPr>
                <w:noProof/>
                <w:webHidden/>
              </w:rPr>
              <w:fldChar w:fldCharType="begin"/>
            </w:r>
            <w:r>
              <w:rPr>
                <w:noProof/>
                <w:webHidden/>
              </w:rPr>
              <w:instrText xml:space="preserve"> PAGEREF _Toc381784318 \h </w:instrText>
            </w:r>
            <w:r>
              <w:rPr>
                <w:noProof/>
                <w:webHidden/>
              </w:rPr>
            </w:r>
          </w:ins>
          <w:r>
            <w:rPr>
              <w:noProof/>
              <w:webHidden/>
            </w:rPr>
            <w:fldChar w:fldCharType="separate"/>
          </w:r>
          <w:ins w:id="94" w:author="amnikam" w:date="2014-03-05T12:02:00Z">
            <w:r>
              <w:rPr>
                <w:noProof/>
                <w:webHidden/>
              </w:rPr>
              <w:t>26</w:t>
            </w:r>
            <w:r>
              <w:rPr>
                <w:noProof/>
                <w:webHidden/>
              </w:rPr>
              <w:fldChar w:fldCharType="end"/>
            </w:r>
            <w:r w:rsidRPr="009C055F">
              <w:rPr>
                <w:rStyle w:val="Hyperlink"/>
                <w:noProof/>
              </w:rPr>
              <w:fldChar w:fldCharType="end"/>
            </w:r>
          </w:ins>
        </w:p>
        <w:p w:rsidR="00EC7883" w:rsidRDefault="00EC7883">
          <w:pPr>
            <w:pStyle w:val="TOC2"/>
            <w:tabs>
              <w:tab w:val="left" w:pos="880"/>
              <w:tab w:val="right" w:leader="dot" w:pos="9016"/>
            </w:tabs>
            <w:rPr>
              <w:ins w:id="95" w:author="amnikam" w:date="2014-03-05T12:02:00Z"/>
              <w:rFonts w:asciiTheme="minorHAnsi" w:eastAsiaTheme="minorEastAsia" w:hAnsiTheme="minorHAnsi" w:cstheme="minorBidi"/>
              <w:noProof/>
              <w:sz w:val="22"/>
              <w:szCs w:val="22"/>
              <w:lang w:val="en-US" w:eastAsia="en-US"/>
            </w:rPr>
          </w:pPr>
          <w:ins w:id="96" w:author="amnikam" w:date="2014-03-05T12:02:00Z">
            <w:r w:rsidRPr="009C055F">
              <w:rPr>
                <w:rStyle w:val="Hyperlink"/>
                <w:noProof/>
              </w:rPr>
              <w:lastRenderedPageBreak/>
              <w:fldChar w:fldCharType="begin"/>
            </w:r>
            <w:r w:rsidRPr="009C055F">
              <w:rPr>
                <w:rStyle w:val="Hyperlink"/>
                <w:noProof/>
              </w:rPr>
              <w:instrText xml:space="preserve"> </w:instrText>
            </w:r>
            <w:r>
              <w:rPr>
                <w:noProof/>
              </w:rPr>
              <w:instrText>HYPERLINK \l "_Toc381784319"</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4.4</w:t>
            </w:r>
            <w:r>
              <w:rPr>
                <w:rFonts w:asciiTheme="minorHAnsi" w:eastAsiaTheme="minorEastAsia" w:hAnsiTheme="minorHAnsi" w:cstheme="minorBidi"/>
                <w:noProof/>
                <w:sz w:val="22"/>
                <w:szCs w:val="22"/>
                <w:lang w:val="en-US" w:eastAsia="en-US"/>
              </w:rPr>
              <w:tab/>
            </w:r>
            <w:r w:rsidRPr="009C055F">
              <w:rPr>
                <w:rStyle w:val="Hyperlink"/>
                <w:noProof/>
              </w:rPr>
              <w:t>Auditing and Logging</w:t>
            </w:r>
            <w:r>
              <w:rPr>
                <w:noProof/>
                <w:webHidden/>
              </w:rPr>
              <w:tab/>
            </w:r>
            <w:r>
              <w:rPr>
                <w:noProof/>
                <w:webHidden/>
              </w:rPr>
              <w:fldChar w:fldCharType="begin"/>
            </w:r>
            <w:r>
              <w:rPr>
                <w:noProof/>
                <w:webHidden/>
              </w:rPr>
              <w:instrText xml:space="preserve"> PAGEREF _Toc381784319 \h </w:instrText>
            </w:r>
            <w:r>
              <w:rPr>
                <w:noProof/>
                <w:webHidden/>
              </w:rPr>
            </w:r>
          </w:ins>
          <w:r>
            <w:rPr>
              <w:noProof/>
              <w:webHidden/>
            </w:rPr>
            <w:fldChar w:fldCharType="separate"/>
          </w:r>
          <w:ins w:id="97" w:author="amnikam" w:date="2014-03-05T12:02:00Z">
            <w:r>
              <w:rPr>
                <w:noProof/>
                <w:webHidden/>
              </w:rPr>
              <w:t>28</w:t>
            </w:r>
            <w:r>
              <w:rPr>
                <w:noProof/>
                <w:webHidden/>
              </w:rPr>
              <w:fldChar w:fldCharType="end"/>
            </w:r>
            <w:r w:rsidRPr="009C055F">
              <w:rPr>
                <w:rStyle w:val="Hyperlink"/>
                <w:noProof/>
              </w:rPr>
              <w:fldChar w:fldCharType="end"/>
            </w:r>
          </w:ins>
        </w:p>
        <w:p w:rsidR="00EC7883" w:rsidRDefault="00EC7883">
          <w:pPr>
            <w:pStyle w:val="TOC3"/>
            <w:tabs>
              <w:tab w:val="left" w:pos="1320"/>
              <w:tab w:val="right" w:leader="dot" w:pos="9016"/>
            </w:tabs>
            <w:rPr>
              <w:ins w:id="98" w:author="amnikam" w:date="2014-03-05T12:02:00Z"/>
              <w:rFonts w:asciiTheme="minorHAnsi" w:eastAsiaTheme="minorEastAsia" w:hAnsiTheme="minorHAnsi" w:cstheme="minorBidi"/>
              <w:noProof/>
              <w:sz w:val="22"/>
              <w:szCs w:val="22"/>
              <w:lang w:val="en-US" w:eastAsia="en-US"/>
            </w:rPr>
          </w:pPr>
          <w:ins w:id="99"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"_Toc381784320"</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4.4.1</w:t>
            </w:r>
            <w:r>
              <w:rPr>
                <w:rFonts w:asciiTheme="minorHAnsi" w:eastAsiaTheme="minorEastAsia" w:hAnsiTheme="minorHAnsi" w:cstheme="minorBidi"/>
                <w:noProof/>
                <w:sz w:val="22"/>
                <w:szCs w:val="22"/>
                <w:lang w:val="en-US" w:eastAsia="en-US"/>
              </w:rPr>
              <w:tab/>
            </w:r>
            <w:r w:rsidRPr="009C055F">
              <w:rPr>
                <w:rStyle w:val="Hyperlink"/>
                <w:noProof/>
              </w:rPr>
              <w:t>Distributed Logs</w:t>
            </w:r>
            <w:r>
              <w:rPr>
                <w:noProof/>
                <w:webHidden/>
              </w:rPr>
              <w:tab/>
            </w:r>
            <w:r>
              <w:rPr>
                <w:noProof/>
                <w:webHidden/>
              </w:rPr>
              <w:fldChar w:fldCharType="begin"/>
            </w:r>
            <w:r>
              <w:rPr>
                <w:noProof/>
                <w:webHidden/>
              </w:rPr>
              <w:instrText xml:space="preserve"> PAGEREF _Toc381784320 \h </w:instrText>
            </w:r>
            <w:r>
              <w:rPr>
                <w:noProof/>
                <w:webHidden/>
              </w:rPr>
            </w:r>
          </w:ins>
          <w:r>
            <w:rPr>
              <w:noProof/>
              <w:webHidden/>
            </w:rPr>
            <w:fldChar w:fldCharType="separate"/>
          </w:r>
          <w:ins w:id="100" w:author="amnikam" w:date="2014-03-05T12:02:00Z">
            <w:r>
              <w:rPr>
                <w:noProof/>
                <w:webHidden/>
              </w:rPr>
              <w:t>28</w:t>
            </w:r>
            <w:r>
              <w:rPr>
                <w:noProof/>
                <w:webHidden/>
              </w:rPr>
              <w:fldChar w:fldCharType="end"/>
            </w:r>
            <w:r w:rsidRPr="009C055F">
              <w:rPr>
                <w:rStyle w:val="Hyperlink"/>
                <w:noProof/>
              </w:rPr>
              <w:fldChar w:fldCharType="end"/>
            </w:r>
          </w:ins>
        </w:p>
        <w:p w:rsidR="00EC7883" w:rsidRDefault="00EC7883">
          <w:pPr>
            <w:pStyle w:val="TOC4"/>
            <w:tabs>
              <w:tab w:val="left" w:pos="1760"/>
              <w:tab w:val="right" w:leader="dot" w:pos="9016"/>
            </w:tabs>
            <w:rPr>
              <w:ins w:id="101" w:author="amnikam" w:date="2014-03-05T12:02:00Z"/>
              <w:rFonts w:asciiTheme="minorHAnsi" w:eastAsiaTheme="minorEastAsia" w:hAnsiTheme="minorHAnsi" w:cstheme="minorBidi"/>
              <w:noProof/>
              <w:sz w:val="22"/>
              <w:szCs w:val="22"/>
              <w:lang w:val="en-US" w:eastAsia="en-US"/>
            </w:rPr>
          </w:pPr>
          <w:ins w:id="102"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"_Toc381784321"</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4.4.1.1</w:t>
            </w:r>
            <w:r>
              <w:rPr>
                <w:rFonts w:asciiTheme="minorHAnsi" w:eastAsiaTheme="minorEastAsia" w:hAnsiTheme="minorHAnsi" w:cstheme="minorBidi"/>
                <w:noProof/>
                <w:sz w:val="22"/>
                <w:szCs w:val="22"/>
                <w:lang w:val="en-US" w:eastAsia="en-US"/>
              </w:rPr>
              <w:tab/>
            </w:r>
            <w:r w:rsidRPr="009C055F">
              <w:rPr>
                <w:rStyle w:val="Hyperlink"/>
                <w:noProof/>
              </w:rPr>
              <w:t>Audit logs</w:t>
            </w:r>
            <w:r>
              <w:rPr>
                <w:noProof/>
                <w:webHidden/>
              </w:rPr>
              <w:tab/>
            </w:r>
            <w:r>
              <w:rPr>
                <w:noProof/>
                <w:webHidden/>
              </w:rPr>
              <w:fldChar w:fldCharType="begin"/>
            </w:r>
            <w:r>
              <w:rPr>
                <w:noProof/>
                <w:webHidden/>
              </w:rPr>
              <w:instrText xml:space="preserve"> PAGEREF _Toc381784321 \h </w:instrText>
            </w:r>
            <w:r>
              <w:rPr>
                <w:noProof/>
                <w:webHidden/>
              </w:rPr>
            </w:r>
          </w:ins>
          <w:r>
            <w:rPr>
              <w:noProof/>
              <w:webHidden/>
            </w:rPr>
            <w:fldChar w:fldCharType="separate"/>
          </w:r>
          <w:ins w:id="103" w:author="amnikam" w:date="2014-03-05T12:02:00Z">
            <w:r>
              <w:rPr>
                <w:noProof/>
                <w:webHidden/>
              </w:rPr>
              <w:t>28</w:t>
            </w:r>
            <w:r>
              <w:rPr>
                <w:noProof/>
                <w:webHidden/>
              </w:rPr>
              <w:fldChar w:fldCharType="end"/>
            </w:r>
            <w:r w:rsidRPr="009C055F">
              <w:rPr>
                <w:rStyle w:val="Hyperlink"/>
                <w:noProof/>
              </w:rPr>
              <w:fldChar w:fldCharType="end"/>
            </w:r>
          </w:ins>
        </w:p>
        <w:p w:rsidR="00EC7883" w:rsidRDefault="00EC7883">
          <w:pPr>
            <w:pStyle w:val="TOC4"/>
            <w:tabs>
              <w:tab w:val="left" w:pos="1760"/>
              <w:tab w:val="right" w:leader="dot" w:pos="9016"/>
            </w:tabs>
            <w:rPr>
              <w:ins w:id="104" w:author="amnikam" w:date="2014-03-05T12:02:00Z"/>
              <w:rFonts w:asciiTheme="minorHAnsi" w:eastAsiaTheme="minorEastAsia" w:hAnsiTheme="minorHAnsi" w:cstheme="minorBidi"/>
              <w:noProof/>
              <w:sz w:val="22"/>
              <w:szCs w:val="22"/>
              <w:lang w:val="en-US" w:eastAsia="en-US"/>
            </w:rPr>
          </w:pPr>
          <w:ins w:id="105"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"_Toc381784322"</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4.4.1.2</w:t>
            </w:r>
            <w:r>
              <w:rPr>
                <w:rFonts w:asciiTheme="minorHAnsi" w:eastAsiaTheme="minorEastAsia" w:hAnsiTheme="minorHAnsi" w:cstheme="minorBidi"/>
                <w:noProof/>
                <w:sz w:val="22"/>
                <w:szCs w:val="22"/>
                <w:lang w:val="en-US" w:eastAsia="en-US"/>
              </w:rPr>
              <w:tab/>
            </w:r>
            <w:r w:rsidRPr="009C055F">
              <w:rPr>
                <w:rStyle w:val="Hyperlink"/>
                <w:noProof/>
              </w:rPr>
              <w:t>Detailed Logs</w:t>
            </w:r>
            <w:r>
              <w:rPr>
                <w:noProof/>
                <w:webHidden/>
              </w:rPr>
              <w:tab/>
            </w:r>
            <w:r>
              <w:rPr>
                <w:noProof/>
                <w:webHidden/>
              </w:rPr>
              <w:fldChar w:fldCharType="begin"/>
            </w:r>
            <w:r>
              <w:rPr>
                <w:noProof/>
                <w:webHidden/>
              </w:rPr>
              <w:instrText xml:space="preserve"> PAGEREF _Toc381784322 \h </w:instrText>
            </w:r>
            <w:r>
              <w:rPr>
                <w:noProof/>
                <w:webHidden/>
              </w:rPr>
            </w:r>
          </w:ins>
          <w:r>
            <w:rPr>
              <w:noProof/>
              <w:webHidden/>
            </w:rPr>
            <w:fldChar w:fldCharType="separate"/>
          </w:r>
          <w:ins w:id="106" w:author="amnikam" w:date="2014-03-05T12:02:00Z">
            <w:r>
              <w:rPr>
                <w:noProof/>
                <w:webHidden/>
              </w:rPr>
              <w:t>31</w:t>
            </w:r>
            <w:r>
              <w:rPr>
                <w:noProof/>
                <w:webHidden/>
              </w:rPr>
              <w:fldChar w:fldCharType="end"/>
            </w:r>
            <w:r w:rsidRPr="009C055F">
              <w:rPr>
                <w:rStyle w:val="Hyperlink"/>
                <w:noProof/>
              </w:rPr>
              <w:fldChar w:fldCharType="end"/>
            </w:r>
          </w:ins>
        </w:p>
        <w:p w:rsidR="00EC7883" w:rsidRDefault="00EC7883">
          <w:pPr>
            <w:pStyle w:val="TOC3"/>
            <w:tabs>
              <w:tab w:val="left" w:pos="1320"/>
              <w:tab w:val="right" w:leader="dot" w:pos="9016"/>
            </w:tabs>
            <w:rPr>
              <w:ins w:id="107" w:author="amnikam" w:date="2014-03-05T12:02:00Z"/>
              <w:rFonts w:asciiTheme="minorHAnsi" w:eastAsiaTheme="minorEastAsia" w:hAnsiTheme="minorHAnsi" w:cstheme="minorBidi"/>
              <w:noProof/>
              <w:sz w:val="22"/>
              <w:szCs w:val="22"/>
              <w:lang w:val="en-US" w:eastAsia="en-US"/>
            </w:rPr>
          </w:pPr>
          <w:ins w:id="108"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"_Toc381784323"</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4.4.2</w:t>
            </w:r>
            <w:r>
              <w:rPr>
                <w:rFonts w:asciiTheme="minorHAnsi" w:eastAsiaTheme="minorEastAsia" w:hAnsiTheme="minorHAnsi" w:cstheme="minorBidi"/>
                <w:noProof/>
                <w:sz w:val="22"/>
                <w:szCs w:val="22"/>
                <w:lang w:val="en-US" w:eastAsia="en-US"/>
              </w:rPr>
              <w:tab/>
            </w:r>
            <w:r w:rsidRPr="009C055F">
              <w:rPr>
                <w:rStyle w:val="Hyperlink"/>
                <w:noProof/>
              </w:rPr>
              <w:t>Oracle Logs</w:t>
            </w:r>
            <w:r>
              <w:rPr>
                <w:noProof/>
                <w:webHidden/>
              </w:rPr>
              <w:tab/>
            </w:r>
            <w:r>
              <w:rPr>
                <w:noProof/>
                <w:webHidden/>
              </w:rPr>
              <w:fldChar w:fldCharType="begin"/>
            </w:r>
            <w:r>
              <w:rPr>
                <w:noProof/>
                <w:webHidden/>
              </w:rPr>
              <w:instrText xml:space="preserve"> PAGEREF _Toc381784323 \h </w:instrText>
            </w:r>
            <w:r>
              <w:rPr>
                <w:noProof/>
                <w:webHidden/>
              </w:rPr>
            </w:r>
          </w:ins>
          <w:r>
            <w:rPr>
              <w:noProof/>
              <w:webHidden/>
            </w:rPr>
            <w:fldChar w:fldCharType="separate"/>
          </w:r>
          <w:ins w:id="109" w:author="amnikam" w:date="2014-03-05T12:02:00Z">
            <w:r>
              <w:rPr>
                <w:noProof/>
                <w:webHidden/>
              </w:rPr>
              <w:t>33</w:t>
            </w:r>
            <w:r>
              <w:rPr>
                <w:noProof/>
                <w:webHidden/>
              </w:rPr>
              <w:fldChar w:fldCharType="end"/>
            </w:r>
            <w:r w:rsidRPr="009C055F">
              <w:rPr>
                <w:rStyle w:val="Hyperlink"/>
                <w:noProof/>
              </w:rPr>
              <w:fldChar w:fldCharType="end"/>
            </w:r>
          </w:ins>
        </w:p>
        <w:p w:rsidR="00EC7883" w:rsidRDefault="00EC7883">
          <w:pPr>
            <w:pStyle w:val="TOC2"/>
            <w:tabs>
              <w:tab w:val="left" w:pos="880"/>
              <w:tab w:val="right" w:leader="dot" w:pos="9016"/>
            </w:tabs>
            <w:rPr>
              <w:ins w:id="110" w:author="amnikam" w:date="2014-03-05T12:02:00Z"/>
              <w:rFonts w:asciiTheme="minorHAnsi" w:eastAsiaTheme="minorEastAsia" w:hAnsiTheme="minorHAnsi" w:cstheme="minorBidi"/>
              <w:noProof/>
              <w:sz w:val="22"/>
              <w:szCs w:val="22"/>
              <w:lang w:val="en-US" w:eastAsia="en-US"/>
            </w:rPr>
          </w:pPr>
          <w:ins w:id="111"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"_Toc381784324"</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4.5</w:t>
            </w:r>
            <w:r>
              <w:rPr>
                <w:rFonts w:asciiTheme="minorHAnsi" w:eastAsiaTheme="minorEastAsia" w:hAnsiTheme="minorHAnsi" w:cstheme="minorBidi"/>
                <w:noProof/>
                <w:sz w:val="22"/>
                <w:szCs w:val="22"/>
                <w:lang w:val="en-US" w:eastAsia="en-US"/>
              </w:rPr>
              <w:tab/>
            </w:r>
            <w:r w:rsidRPr="009C055F">
              <w:rPr>
                <w:rStyle w:val="Hyperlink"/>
                <w:noProof/>
              </w:rPr>
              <w:t>Data Retention\Replay</w:t>
            </w:r>
            <w:r>
              <w:rPr>
                <w:noProof/>
                <w:webHidden/>
              </w:rPr>
              <w:tab/>
            </w:r>
            <w:r>
              <w:rPr>
                <w:noProof/>
                <w:webHidden/>
              </w:rPr>
              <w:fldChar w:fldCharType="begin"/>
            </w:r>
            <w:r>
              <w:rPr>
                <w:noProof/>
                <w:webHidden/>
              </w:rPr>
              <w:instrText xml:space="preserve"> PAGEREF _Toc381784324 \h </w:instrText>
            </w:r>
            <w:r>
              <w:rPr>
                <w:noProof/>
                <w:webHidden/>
              </w:rPr>
            </w:r>
          </w:ins>
          <w:r>
            <w:rPr>
              <w:noProof/>
              <w:webHidden/>
            </w:rPr>
            <w:fldChar w:fldCharType="separate"/>
          </w:r>
          <w:ins w:id="112" w:author="amnikam" w:date="2014-03-05T12:02:00Z">
            <w:r>
              <w:rPr>
                <w:noProof/>
                <w:webHidden/>
              </w:rPr>
              <w:t>33</w:t>
            </w:r>
            <w:r>
              <w:rPr>
                <w:noProof/>
                <w:webHidden/>
              </w:rPr>
              <w:fldChar w:fldCharType="end"/>
            </w:r>
            <w:r w:rsidRPr="009C055F">
              <w:rPr>
                <w:rStyle w:val="Hyperlink"/>
                <w:noProof/>
              </w:rPr>
              <w:fldChar w:fldCharType="end"/>
            </w:r>
          </w:ins>
        </w:p>
        <w:p w:rsidR="00EC7883" w:rsidRDefault="00EC7883">
          <w:pPr>
            <w:pStyle w:val="TOC3"/>
            <w:tabs>
              <w:tab w:val="left" w:pos="1320"/>
              <w:tab w:val="right" w:leader="dot" w:pos="9016"/>
            </w:tabs>
            <w:rPr>
              <w:ins w:id="113" w:author="amnikam" w:date="2014-03-05T12:02:00Z"/>
              <w:rFonts w:asciiTheme="minorHAnsi" w:eastAsiaTheme="minorEastAsia" w:hAnsiTheme="minorHAnsi" w:cstheme="minorBidi"/>
              <w:noProof/>
              <w:sz w:val="22"/>
              <w:szCs w:val="22"/>
              <w:lang w:val="en-US" w:eastAsia="en-US"/>
            </w:rPr>
          </w:pPr>
          <w:ins w:id="114"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"_Toc381784325"</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4.5.1</w:t>
            </w:r>
            <w:r>
              <w:rPr>
                <w:rFonts w:asciiTheme="minorHAnsi" w:eastAsiaTheme="minorEastAsia" w:hAnsiTheme="minorHAnsi" w:cstheme="minorBidi"/>
                <w:noProof/>
                <w:sz w:val="22"/>
                <w:szCs w:val="22"/>
                <w:lang w:val="en-US" w:eastAsia="en-US"/>
              </w:rPr>
              <w:tab/>
            </w:r>
            <w:r w:rsidRPr="009C055F">
              <w:rPr>
                <w:rStyle w:val="Hyperlink"/>
                <w:noProof/>
              </w:rPr>
              <w:t>Data Retention Approach</w:t>
            </w:r>
            <w:r>
              <w:rPr>
                <w:noProof/>
                <w:webHidden/>
              </w:rPr>
              <w:tab/>
            </w:r>
            <w:r>
              <w:rPr>
                <w:noProof/>
                <w:webHidden/>
              </w:rPr>
              <w:fldChar w:fldCharType="begin"/>
            </w:r>
            <w:r>
              <w:rPr>
                <w:noProof/>
                <w:webHidden/>
              </w:rPr>
              <w:instrText xml:space="preserve"> PAGEREF _Toc381784325 \h </w:instrText>
            </w:r>
            <w:r>
              <w:rPr>
                <w:noProof/>
                <w:webHidden/>
              </w:rPr>
            </w:r>
          </w:ins>
          <w:r>
            <w:rPr>
              <w:noProof/>
              <w:webHidden/>
            </w:rPr>
            <w:fldChar w:fldCharType="separate"/>
          </w:r>
          <w:ins w:id="115" w:author="amnikam" w:date="2014-03-05T12:02:00Z">
            <w:r>
              <w:rPr>
                <w:noProof/>
                <w:webHidden/>
              </w:rPr>
              <w:t>33</w:t>
            </w:r>
            <w:r>
              <w:rPr>
                <w:noProof/>
                <w:webHidden/>
              </w:rPr>
              <w:fldChar w:fldCharType="end"/>
            </w:r>
            <w:r w:rsidRPr="009C055F">
              <w:rPr>
                <w:rStyle w:val="Hyperlink"/>
                <w:noProof/>
              </w:rPr>
              <w:fldChar w:fldCharType="end"/>
            </w:r>
          </w:ins>
        </w:p>
        <w:p w:rsidR="00EC7883" w:rsidRDefault="00EC7883">
          <w:pPr>
            <w:pStyle w:val="TOC3"/>
            <w:tabs>
              <w:tab w:val="left" w:pos="1320"/>
              <w:tab w:val="right" w:leader="dot" w:pos="9016"/>
            </w:tabs>
            <w:rPr>
              <w:ins w:id="116" w:author="amnikam" w:date="2014-03-05T12:02:00Z"/>
              <w:rFonts w:asciiTheme="minorHAnsi" w:eastAsiaTheme="minorEastAsia" w:hAnsiTheme="minorHAnsi" w:cstheme="minorBidi"/>
              <w:noProof/>
              <w:sz w:val="22"/>
              <w:szCs w:val="22"/>
              <w:lang w:val="en-US" w:eastAsia="en-US"/>
            </w:rPr>
          </w:pPr>
          <w:ins w:id="117"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"_Toc381784326"</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4.5.2</w:t>
            </w:r>
            <w:r>
              <w:rPr>
                <w:rFonts w:asciiTheme="minorHAnsi" w:eastAsiaTheme="minorEastAsia" w:hAnsiTheme="minorHAnsi" w:cstheme="minorBidi"/>
                <w:noProof/>
                <w:sz w:val="22"/>
                <w:szCs w:val="22"/>
                <w:lang w:val="en-US" w:eastAsia="en-US"/>
              </w:rPr>
              <w:tab/>
            </w:r>
            <w:r w:rsidRPr="009C055F">
              <w:rPr>
                <w:rStyle w:val="Hyperlink"/>
                <w:noProof/>
              </w:rPr>
              <w:t>Data Replay Approach</w:t>
            </w:r>
            <w:r>
              <w:rPr>
                <w:noProof/>
                <w:webHidden/>
              </w:rPr>
              <w:tab/>
            </w:r>
            <w:r>
              <w:rPr>
                <w:noProof/>
                <w:webHidden/>
              </w:rPr>
              <w:fldChar w:fldCharType="begin"/>
            </w:r>
            <w:r>
              <w:rPr>
                <w:noProof/>
                <w:webHidden/>
              </w:rPr>
              <w:instrText xml:space="preserve"> PAGEREF _Toc381784326 \h </w:instrText>
            </w:r>
            <w:r>
              <w:rPr>
                <w:noProof/>
                <w:webHidden/>
              </w:rPr>
            </w:r>
          </w:ins>
          <w:r>
            <w:rPr>
              <w:noProof/>
              <w:webHidden/>
            </w:rPr>
            <w:fldChar w:fldCharType="separate"/>
          </w:r>
          <w:ins w:id="118" w:author="amnikam" w:date="2014-03-05T12:02:00Z">
            <w:r>
              <w:rPr>
                <w:noProof/>
                <w:webHidden/>
              </w:rPr>
              <w:t>34</w:t>
            </w:r>
            <w:r>
              <w:rPr>
                <w:noProof/>
                <w:webHidden/>
              </w:rPr>
              <w:fldChar w:fldCharType="end"/>
            </w:r>
            <w:r w:rsidRPr="009C055F">
              <w:rPr>
                <w:rStyle w:val="Hyperlink"/>
                <w:noProof/>
              </w:rPr>
              <w:fldChar w:fldCharType="end"/>
            </w:r>
          </w:ins>
        </w:p>
        <w:p w:rsidR="00EC7883" w:rsidRDefault="00EC7883">
          <w:pPr>
            <w:pStyle w:val="TOC2"/>
            <w:tabs>
              <w:tab w:val="left" w:pos="880"/>
              <w:tab w:val="right" w:leader="dot" w:pos="9016"/>
            </w:tabs>
            <w:rPr>
              <w:ins w:id="119" w:author="amnikam" w:date="2014-03-05T12:02:00Z"/>
              <w:rFonts w:asciiTheme="minorHAnsi" w:eastAsiaTheme="minorEastAsia" w:hAnsiTheme="minorHAnsi" w:cstheme="minorBidi"/>
              <w:noProof/>
              <w:sz w:val="22"/>
              <w:szCs w:val="22"/>
              <w:lang w:val="en-US" w:eastAsia="en-US"/>
            </w:rPr>
          </w:pPr>
          <w:ins w:id="120"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"_Toc381784327"</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4.6</w:t>
            </w:r>
            <w:r>
              <w:rPr>
                <w:rFonts w:asciiTheme="minorHAnsi" w:eastAsiaTheme="minorEastAsia" w:hAnsiTheme="minorHAnsi" w:cstheme="minorBidi"/>
                <w:noProof/>
                <w:sz w:val="22"/>
                <w:szCs w:val="22"/>
                <w:lang w:val="en-US" w:eastAsia="en-US"/>
              </w:rPr>
              <w:tab/>
            </w:r>
            <w:r w:rsidRPr="009C055F">
              <w:rPr>
                <w:rStyle w:val="Hyperlink"/>
                <w:noProof/>
              </w:rPr>
              <w:t>Error Handler</w:t>
            </w:r>
            <w:r>
              <w:rPr>
                <w:noProof/>
                <w:webHidden/>
              </w:rPr>
              <w:tab/>
            </w:r>
            <w:r>
              <w:rPr>
                <w:noProof/>
                <w:webHidden/>
              </w:rPr>
              <w:fldChar w:fldCharType="begin"/>
            </w:r>
            <w:r>
              <w:rPr>
                <w:noProof/>
                <w:webHidden/>
              </w:rPr>
              <w:instrText xml:space="preserve"> PAGEREF _Toc381784327 \h </w:instrText>
            </w:r>
            <w:r>
              <w:rPr>
                <w:noProof/>
                <w:webHidden/>
              </w:rPr>
            </w:r>
          </w:ins>
          <w:r>
            <w:rPr>
              <w:noProof/>
              <w:webHidden/>
            </w:rPr>
            <w:fldChar w:fldCharType="separate"/>
          </w:r>
          <w:ins w:id="121" w:author="amnikam" w:date="2014-03-05T12:02:00Z">
            <w:r>
              <w:rPr>
                <w:noProof/>
                <w:webHidden/>
              </w:rPr>
              <w:t>34</w:t>
            </w:r>
            <w:r>
              <w:rPr>
                <w:noProof/>
                <w:webHidden/>
              </w:rPr>
              <w:fldChar w:fldCharType="end"/>
            </w:r>
            <w:r w:rsidRPr="009C055F">
              <w:rPr>
                <w:rStyle w:val="Hyperlink"/>
                <w:noProof/>
              </w:rPr>
              <w:fldChar w:fldCharType="end"/>
            </w:r>
          </w:ins>
        </w:p>
        <w:p w:rsidR="00EC7883" w:rsidRDefault="00EC7883">
          <w:pPr>
            <w:pStyle w:val="TOC2"/>
            <w:tabs>
              <w:tab w:val="left" w:pos="880"/>
              <w:tab w:val="right" w:leader="dot" w:pos="9016"/>
            </w:tabs>
            <w:rPr>
              <w:ins w:id="122" w:author="amnikam" w:date="2014-03-05T12:02:00Z"/>
              <w:rFonts w:asciiTheme="minorHAnsi" w:eastAsiaTheme="minorEastAsia" w:hAnsiTheme="minorHAnsi" w:cstheme="minorBidi"/>
              <w:noProof/>
              <w:sz w:val="22"/>
              <w:szCs w:val="22"/>
              <w:lang w:val="en-US" w:eastAsia="en-US"/>
            </w:rPr>
          </w:pPr>
          <w:ins w:id="123"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"_Toc381784328"</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4.7</w:t>
            </w:r>
            <w:r>
              <w:rPr>
                <w:rFonts w:asciiTheme="minorHAnsi" w:eastAsiaTheme="minorEastAsia" w:hAnsiTheme="minorHAnsi" w:cstheme="minorBidi"/>
                <w:noProof/>
                <w:sz w:val="22"/>
                <w:szCs w:val="22"/>
                <w:lang w:val="en-US" w:eastAsia="en-US"/>
              </w:rPr>
              <w:tab/>
            </w:r>
            <w:r w:rsidRPr="009C055F">
              <w:rPr>
                <w:rStyle w:val="Hyperlink"/>
                <w:noProof/>
              </w:rPr>
              <w:t>Report Generator</w:t>
            </w:r>
            <w:r>
              <w:rPr>
                <w:noProof/>
                <w:webHidden/>
              </w:rPr>
              <w:tab/>
            </w:r>
            <w:r>
              <w:rPr>
                <w:noProof/>
                <w:webHidden/>
              </w:rPr>
              <w:fldChar w:fldCharType="begin"/>
            </w:r>
            <w:r>
              <w:rPr>
                <w:noProof/>
                <w:webHidden/>
              </w:rPr>
              <w:instrText xml:space="preserve"> PAGEREF _Toc381784328 \h </w:instrText>
            </w:r>
            <w:r>
              <w:rPr>
                <w:noProof/>
                <w:webHidden/>
              </w:rPr>
            </w:r>
          </w:ins>
          <w:r>
            <w:rPr>
              <w:noProof/>
              <w:webHidden/>
            </w:rPr>
            <w:fldChar w:fldCharType="separate"/>
          </w:r>
          <w:ins w:id="124" w:author="amnikam" w:date="2014-03-05T12:02:00Z">
            <w:r>
              <w:rPr>
                <w:noProof/>
                <w:webHidden/>
              </w:rPr>
              <w:t>35</w:t>
            </w:r>
            <w:r>
              <w:rPr>
                <w:noProof/>
                <w:webHidden/>
              </w:rPr>
              <w:fldChar w:fldCharType="end"/>
            </w:r>
            <w:r w:rsidRPr="009C055F">
              <w:rPr>
                <w:rStyle w:val="Hyperlink"/>
                <w:noProof/>
              </w:rPr>
              <w:fldChar w:fldCharType="end"/>
            </w:r>
          </w:ins>
        </w:p>
        <w:p w:rsidR="00EC7883" w:rsidRDefault="00EC7883">
          <w:pPr>
            <w:pStyle w:val="TOC3"/>
            <w:tabs>
              <w:tab w:val="left" w:pos="1320"/>
              <w:tab w:val="right" w:leader="dot" w:pos="9016"/>
            </w:tabs>
            <w:rPr>
              <w:ins w:id="125" w:author="amnikam" w:date="2014-03-05T12:02:00Z"/>
              <w:rFonts w:asciiTheme="minorHAnsi" w:eastAsiaTheme="minorEastAsia" w:hAnsiTheme="minorHAnsi" w:cstheme="minorBidi"/>
              <w:noProof/>
              <w:sz w:val="22"/>
              <w:szCs w:val="22"/>
              <w:lang w:val="en-US" w:eastAsia="en-US"/>
            </w:rPr>
          </w:pPr>
          <w:ins w:id="126"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"_Toc381784329"</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4.7.1</w:t>
            </w:r>
            <w:r>
              <w:rPr>
                <w:rFonts w:asciiTheme="minorHAnsi" w:eastAsiaTheme="minorEastAsia" w:hAnsiTheme="minorHAnsi" w:cstheme="minorBidi"/>
                <w:noProof/>
                <w:sz w:val="22"/>
                <w:szCs w:val="22"/>
                <w:lang w:val="en-US" w:eastAsia="en-US"/>
              </w:rPr>
              <w:tab/>
            </w:r>
            <w:r w:rsidRPr="009C055F">
              <w:rPr>
                <w:rStyle w:val="Hyperlink"/>
                <w:noProof/>
              </w:rPr>
              <w:t>User Notifications</w:t>
            </w:r>
            <w:r>
              <w:rPr>
                <w:noProof/>
                <w:webHidden/>
              </w:rPr>
              <w:tab/>
            </w:r>
            <w:r>
              <w:rPr>
                <w:noProof/>
                <w:webHidden/>
              </w:rPr>
              <w:fldChar w:fldCharType="begin"/>
            </w:r>
            <w:r>
              <w:rPr>
                <w:noProof/>
                <w:webHidden/>
              </w:rPr>
              <w:instrText xml:space="preserve"> PAGEREF _Toc381784329 \h </w:instrText>
            </w:r>
            <w:r>
              <w:rPr>
                <w:noProof/>
                <w:webHidden/>
              </w:rPr>
            </w:r>
          </w:ins>
          <w:r>
            <w:rPr>
              <w:noProof/>
              <w:webHidden/>
            </w:rPr>
            <w:fldChar w:fldCharType="separate"/>
          </w:r>
          <w:ins w:id="127" w:author="amnikam" w:date="2014-03-05T12:02:00Z">
            <w:r>
              <w:rPr>
                <w:noProof/>
                <w:webHidden/>
              </w:rPr>
              <w:t>35</w:t>
            </w:r>
            <w:r>
              <w:rPr>
                <w:noProof/>
                <w:webHidden/>
              </w:rPr>
              <w:fldChar w:fldCharType="end"/>
            </w:r>
            <w:r w:rsidRPr="009C055F">
              <w:rPr>
                <w:rStyle w:val="Hyperlink"/>
                <w:noProof/>
              </w:rPr>
              <w:fldChar w:fldCharType="end"/>
            </w:r>
          </w:ins>
        </w:p>
        <w:p w:rsidR="00EC7883" w:rsidRDefault="00EC7883">
          <w:pPr>
            <w:pStyle w:val="TOC3"/>
            <w:tabs>
              <w:tab w:val="left" w:pos="1320"/>
              <w:tab w:val="right" w:leader="dot" w:pos="9016"/>
            </w:tabs>
            <w:rPr>
              <w:ins w:id="128" w:author="amnikam" w:date="2014-03-05T12:02:00Z"/>
              <w:rFonts w:asciiTheme="minorHAnsi" w:eastAsiaTheme="minorEastAsia" w:hAnsiTheme="minorHAnsi" w:cstheme="minorBidi"/>
              <w:noProof/>
              <w:sz w:val="22"/>
              <w:szCs w:val="22"/>
              <w:lang w:val="en-US" w:eastAsia="en-US"/>
            </w:rPr>
          </w:pPr>
          <w:ins w:id="129"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"_Toc381784330"</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4.7.2</w:t>
            </w:r>
            <w:r>
              <w:rPr>
                <w:rFonts w:asciiTheme="minorHAnsi" w:eastAsiaTheme="minorEastAsia" w:hAnsiTheme="minorHAnsi" w:cstheme="minorBidi"/>
                <w:noProof/>
                <w:sz w:val="22"/>
                <w:szCs w:val="22"/>
                <w:lang w:val="en-US" w:eastAsia="en-US"/>
              </w:rPr>
              <w:tab/>
            </w:r>
            <w:r w:rsidRPr="009C055F">
              <w:rPr>
                <w:rStyle w:val="Hyperlink"/>
                <w:noProof/>
              </w:rPr>
              <w:t>Exception Reports (Warnings)</w:t>
            </w:r>
            <w:r>
              <w:rPr>
                <w:noProof/>
                <w:webHidden/>
              </w:rPr>
              <w:tab/>
            </w:r>
            <w:r>
              <w:rPr>
                <w:noProof/>
                <w:webHidden/>
              </w:rPr>
              <w:fldChar w:fldCharType="begin"/>
            </w:r>
            <w:r>
              <w:rPr>
                <w:noProof/>
                <w:webHidden/>
              </w:rPr>
              <w:instrText xml:space="preserve"> PAGEREF _Toc381784330 \h </w:instrText>
            </w:r>
            <w:r>
              <w:rPr>
                <w:noProof/>
                <w:webHidden/>
              </w:rPr>
            </w:r>
          </w:ins>
          <w:r>
            <w:rPr>
              <w:noProof/>
              <w:webHidden/>
            </w:rPr>
            <w:fldChar w:fldCharType="separate"/>
          </w:r>
          <w:ins w:id="130" w:author="amnikam" w:date="2014-03-05T12:02:00Z">
            <w:r>
              <w:rPr>
                <w:noProof/>
                <w:webHidden/>
              </w:rPr>
              <w:t>35</w:t>
            </w:r>
            <w:r>
              <w:rPr>
                <w:noProof/>
                <w:webHidden/>
              </w:rPr>
              <w:fldChar w:fldCharType="end"/>
            </w:r>
            <w:r w:rsidRPr="009C055F">
              <w:rPr>
                <w:rStyle w:val="Hyperlink"/>
                <w:noProof/>
              </w:rPr>
              <w:fldChar w:fldCharType="end"/>
            </w:r>
          </w:ins>
        </w:p>
        <w:p w:rsidR="00EC7883" w:rsidRDefault="00EC7883">
          <w:pPr>
            <w:pStyle w:val="TOC2"/>
            <w:tabs>
              <w:tab w:val="left" w:pos="880"/>
              <w:tab w:val="right" w:leader="dot" w:pos="9016"/>
            </w:tabs>
            <w:rPr>
              <w:ins w:id="131" w:author="amnikam" w:date="2014-03-05T12:02:00Z"/>
              <w:rFonts w:asciiTheme="minorHAnsi" w:eastAsiaTheme="minorEastAsia" w:hAnsiTheme="minorHAnsi" w:cstheme="minorBidi"/>
              <w:noProof/>
              <w:sz w:val="22"/>
              <w:szCs w:val="22"/>
              <w:lang w:val="en-US" w:eastAsia="en-US"/>
            </w:rPr>
          </w:pPr>
          <w:ins w:id="132"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"_Toc381784331"</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4.8</w:t>
            </w:r>
            <w:r>
              <w:rPr>
                <w:rFonts w:asciiTheme="minorHAnsi" w:eastAsiaTheme="minorEastAsia" w:hAnsiTheme="minorHAnsi" w:cstheme="minorBidi"/>
                <w:noProof/>
                <w:sz w:val="22"/>
                <w:szCs w:val="22"/>
                <w:lang w:val="en-US" w:eastAsia="en-US"/>
              </w:rPr>
              <w:tab/>
            </w:r>
            <w:r w:rsidRPr="009C055F">
              <w:rPr>
                <w:rStyle w:val="Hyperlink"/>
                <w:noProof/>
              </w:rPr>
              <w:t>Housekeeper</w:t>
            </w:r>
            <w:r>
              <w:rPr>
                <w:noProof/>
                <w:webHidden/>
              </w:rPr>
              <w:tab/>
            </w:r>
            <w:r>
              <w:rPr>
                <w:noProof/>
                <w:webHidden/>
              </w:rPr>
              <w:fldChar w:fldCharType="begin"/>
            </w:r>
            <w:r>
              <w:rPr>
                <w:noProof/>
                <w:webHidden/>
              </w:rPr>
              <w:instrText xml:space="preserve"> PAGEREF _Toc381784331 \h </w:instrText>
            </w:r>
            <w:r>
              <w:rPr>
                <w:noProof/>
                <w:webHidden/>
              </w:rPr>
            </w:r>
          </w:ins>
          <w:r>
            <w:rPr>
              <w:noProof/>
              <w:webHidden/>
            </w:rPr>
            <w:fldChar w:fldCharType="separate"/>
          </w:r>
          <w:ins w:id="133" w:author="amnikam" w:date="2014-03-05T12:02:00Z">
            <w:r>
              <w:rPr>
                <w:noProof/>
                <w:webHidden/>
              </w:rPr>
              <w:t>35</w:t>
            </w:r>
            <w:r>
              <w:rPr>
                <w:noProof/>
                <w:webHidden/>
              </w:rPr>
              <w:fldChar w:fldCharType="end"/>
            </w:r>
            <w:r w:rsidRPr="009C055F">
              <w:rPr>
                <w:rStyle w:val="Hyperlink"/>
                <w:noProof/>
              </w:rPr>
              <w:fldChar w:fldCharType="end"/>
            </w:r>
          </w:ins>
        </w:p>
        <w:p w:rsidR="00EC7883" w:rsidRDefault="00EC7883">
          <w:pPr>
            <w:pStyle w:val="TOC2"/>
            <w:tabs>
              <w:tab w:val="left" w:pos="880"/>
              <w:tab w:val="right" w:leader="dot" w:pos="9016"/>
            </w:tabs>
            <w:rPr>
              <w:ins w:id="134" w:author="amnikam" w:date="2014-03-05T12:02:00Z"/>
              <w:rFonts w:asciiTheme="minorHAnsi" w:eastAsiaTheme="minorEastAsia" w:hAnsiTheme="minorHAnsi" w:cstheme="minorBidi"/>
              <w:noProof/>
              <w:sz w:val="22"/>
              <w:szCs w:val="22"/>
              <w:lang w:val="en-US" w:eastAsia="en-US"/>
            </w:rPr>
          </w:pPr>
          <w:ins w:id="135"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"_Toc381784332"</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4.9</w:t>
            </w:r>
            <w:r>
              <w:rPr>
                <w:rFonts w:asciiTheme="minorHAnsi" w:eastAsiaTheme="minorEastAsia" w:hAnsiTheme="minorHAnsi" w:cstheme="minorBidi"/>
                <w:noProof/>
                <w:sz w:val="22"/>
                <w:szCs w:val="22"/>
                <w:lang w:val="en-US" w:eastAsia="en-US"/>
              </w:rPr>
              <w:tab/>
            </w:r>
            <w:r w:rsidRPr="009C055F">
              <w:rPr>
                <w:rStyle w:val="Hyperlink"/>
                <w:noProof/>
              </w:rPr>
              <w:t>Reusable Routines</w:t>
            </w:r>
            <w:r>
              <w:rPr>
                <w:noProof/>
                <w:webHidden/>
              </w:rPr>
              <w:tab/>
            </w:r>
            <w:r>
              <w:rPr>
                <w:noProof/>
                <w:webHidden/>
              </w:rPr>
              <w:fldChar w:fldCharType="begin"/>
            </w:r>
            <w:r>
              <w:rPr>
                <w:noProof/>
                <w:webHidden/>
              </w:rPr>
              <w:instrText xml:space="preserve"> PAGEREF _Toc381784332 \h </w:instrText>
            </w:r>
            <w:r>
              <w:rPr>
                <w:noProof/>
                <w:webHidden/>
              </w:rPr>
            </w:r>
          </w:ins>
          <w:r>
            <w:rPr>
              <w:noProof/>
              <w:webHidden/>
            </w:rPr>
            <w:fldChar w:fldCharType="separate"/>
          </w:r>
          <w:ins w:id="136" w:author="amnikam" w:date="2014-03-05T12:02:00Z">
            <w:r>
              <w:rPr>
                <w:noProof/>
                <w:webHidden/>
              </w:rPr>
              <w:t>36</w:t>
            </w:r>
            <w:r>
              <w:rPr>
                <w:noProof/>
                <w:webHidden/>
              </w:rPr>
              <w:fldChar w:fldCharType="end"/>
            </w:r>
            <w:r w:rsidRPr="009C055F">
              <w:rPr>
                <w:rStyle w:val="Hyperlink"/>
                <w:noProof/>
              </w:rPr>
              <w:fldChar w:fldCharType="end"/>
            </w:r>
          </w:ins>
        </w:p>
        <w:p w:rsidR="00EC7883" w:rsidRDefault="00EC7883">
          <w:pPr>
            <w:pStyle w:val="TOC1"/>
            <w:rPr>
              <w:ins w:id="137" w:author="amnikam" w:date="2014-03-05T12:02:00Z"/>
              <w:rFonts w:asciiTheme="minorHAnsi" w:eastAsiaTheme="minorEastAsia" w:hAnsiTheme="minorHAnsi" w:cstheme="minorBidi"/>
              <w:noProof/>
              <w:sz w:val="22"/>
              <w:szCs w:val="22"/>
              <w:lang w:val="en-US" w:eastAsia="en-US"/>
            </w:rPr>
          </w:pPr>
          <w:ins w:id="138"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"_Toc381784333"</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5</w:t>
            </w:r>
            <w:r>
              <w:rPr>
                <w:rFonts w:asciiTheme="minorHAnsi" w:eastAsiaTheme="minorEastAsia" w:hAnsiTheme="minorHAnsi" w:cstheme="minorBidi"/>
                <w:noProof/>
                <w:sz w:val="22"/>
                <w:szCs w:val="22"/>
                <w:lang w:val="en-US" w:eastAsia="en-US"/>
              </w:rPr>
              <w:tab/>
            </w:r>
            <w:r w:rsidRPr="009C055F">
              <w:rPr>
                <w:rStyle w:val="Hyperlink"/>
                <w:noProof/>
              </w:rPr>
              <w:t>Back-Ups</w:t>
            </w:r>
            <w:r>
              <w:rPr>
                <w:noProof/>
                <w:webHidden/>
              </w:rPr>
              <w:tab/>
            </w:r>
            <w:r>
              <w:rPr>
                <w:noProof/>
                <w:webHidden/>
              </w:rPr>
              <w:fldChar w:fldCharType="begin"/>
            </w:r>
            <w:r>
              <w:rPr>
                <w:noProof/>
                <w:webHidden/>
              </w:rPr>
              <w:instrText xml:space="preserve"> PAGEREF _Toc381784333 \h </w:instrText>
            </w:r>
            <w:r>
              <w:rPr>
                <w:noProof/>
                <w:webHidden/>
              </w:rPr>
            </w:r>
          </w:ins>
          <w:r>
            <w:rPr>
              <w:noProof/>
              <w:webHidden/>
            </w:rPr>
            <w:fldChar w:fldCharType="separate"/>
          </w:r>
          <w:ins w:id="139" w:author="amnikam" w:date="2014-03-05T12:02:00Z">
            <w:r>
              <w:rPr>
                <w:noProof/>
                <w:webHidden/>
              </w:rPr>
              <w:t>37</w:t>
            </w:r>
            <w:r>
              <w:rPr>
                <w:noProof/>
                <w:webHidden/>
              </w:rPr>
              <w:fldChar w:fldCharType="end"/>
            </w:r>
            <w:r w:rsidRPr="009C055F">
              <w:rPr>
                <w:rStyle w:val="Hyperlink"/>
                <w:noProof/>
              </w:rPr>
              <w:fldChar w:fldCharType="end"/>
            </w:r>
          </w:ins>
        </w:p>
        <w:p w:rsidR="00EC7883" w:rsidRDefault="00EC7883">
          <w:pPr>
            <w:pStyle w:val="TOC2"/>
            <w:tabs>
              <w:tab w:val="left" w:pos="880"/>
              <w:tab w:val="right" w:leader="dot" w:pos="9016"/>
            </w:tabs>
            <w:rPr>
              <w:ins w:id="140" w:author="amnikam" w:date="2014-03-05T12:02:00Z"/>
              <w:rFonts w:asciiTheme="minorHAnsi" w:eastAsiaTheme="minorEastAsia" w:hAnsiTheme="minorHAnsi" w:cstheme="minorBidi"/>
              <w:noProof/>
              <w:sz w:val="22"/>
              <w:szCs w:val="22"/>
              <w:lang w:val="en-US" w:eastAsia="en-US"/>
            </w:rPr>
          </w:pPr>
          <w:ins w:id="141"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"_Toc381784334"</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5.1</w:t>
            </w:r>
            <w:r>
              <w:rPr>
                <w:rFonts w:asciiTheme="minorHAnsi" w:eastAsiaTheme="minorEastAsia" w:hAnsiTheme="minorHAnsi" w:cstheme="minorBidi"/>
                <w:noProof/>
                <w:sz w:val="22"/>
                <w:szCs w:val="22"/>
                <w:lang w:val="en-US" w:eastAsia="en-US"/>
              </w:rPr>
              <w:tab/>
            </w:r>
            <w:r w:rsidRPr="009C055F">
              <w:rPr>
                <w:rStyle w:val="Hyperlink"/>
                <w:noProof/>
              </w:rPr>
              <w:t>Oracle Backups</w:t>
            </w:r>
            <w:r>
              <w:rPr>
                <w:noProof/>
                <w:webHidden/>
              </w:rPr>
              <w:tab/>
            </w:r>
            <w:r>
              <w:rPr>
                <w:noProof/>
                <w:webHidden/>
              </w:rPr>
              <w:fldChar w:fldCharType="begin"/>
            </w:r>
            <w:r>
              <w:rPr>
                <w:noProof/>
                <w:webHidden/>
              </w:rPr>
              <w:instrText xml:space="preserve"> PAGEREF _Toc381784334 \h </w:instrText>
            </w:r>
            <w:r>
              <w:rPr>
                <w:noProof/>
                <w:webHidden/>
              </w:rPr>
            </w:r>
          </w:ins>
          <w:r>
            <w:rPr>
              <w:noProof/>
              <w:webHidden/>
            </w:rPr>
            <w:fldChar w:fldCharType="separate"/>
          </w:r>
          <w:ins w:id="142" w:author="amnikam" w:date="2014-03-05T12:02:00Z">
            <w:r>
              <w:rPr>
                <w:noProof/>
                <w:webHidden/>
              </w:rPr>
              <w:t>37</w:t>
            </w:r>
            <w:r>
              <w:rPr>
                <w:noProof/>
                <w:webHidden/>
              </w:rPr>
              <w:fldChar w:fldCharType="end"/>
            </w:r>
            <w:r w:rsidRPr="009C055F">
              <w:rPr>
                <w:rStyle w:val="Hyperlink"/>
                <w:noProof/>
              </w:rPr>
              <w:fldChar w:fldCharType="end"/>
            </w:r>
          </w:ins>
        </w:p>
        <w:p w:rsidR="00EC7883" w:rsidRDefault="00EC7883">
          <w:pPr>
            <w:pStyle w:val="TOC2"/>
            <w:tabs>
              <w:tab w:val="left" w:pos="880"/>
              <w:tab w:val="right" w:leader="dot" w:pos="9016"/>
            </w:tabs>
            <w:rPr>
              <w:ins w:id="143" w:author="amnikam" w:date="2014-03-05T12:02:00Z"/>
              <w:rFonts w:asciiTheme="minorHAnsi" w:eastAsiaTheme="minorEastAsia" w:hAnsiTheme="minorHAnsi" w:cstheme="minorBidi"/>
              <w:noProof/>
              <w:sz w:val="22"/>
              <w:szCs w:val="22"/>
              <w:lang w:val="en-US" w:eastAsia="en-US"/>
            </w:rPr>
          </w:pPr>
          <w:ins w:id="144" w:author="amnikam" w:date="2014-03-05T12:02:00Z">
            <w:r w:rsidRPr="009C055F">
              <w:rPr>
                <w:rStyle w:val="Hyperlink"/>
                <w:noProof/>
              </w:rPr>
              <w:fldChar w:fldCharType="begin"/>
            </w:r>
            <w:r w:rsidRPr="009C055F">
              <w:rPr>
                <w:rStyle w:val="Hyperlink"/>
                <w:noProof/>
              </w:rPr>
              <w:instrText xml:space="preserve"> </w:instrText>
            </w:r>
            <w:r>
              <w:rPr>
                <w:noProof/>
              </w:rPr>
              <w:instrText>HYPERLINK \l "_Toc381784335"</w:instrText>
            </w:r>
            <w:r w:rsidRPr="009C055F">
              <w:rPr>
                <w:rStyle w:val="Hyperlink"/>
                <w:noProof/>
              </w:rPr>
              <w:instrText xml:space="preserve"> </w:instrText>
            </w:r>
            <w:r w:rsidRPr="009C055F">
              <w:rPr>
                <w:rStyle w:val="Hyperlink"/>
                <w:noProof/>
              </w:rPr>
            </w:r>
            <w:r w:rsidRPr="009C055F">
              <w:rPr>
                <w:rStyle w:val="Hyperlink"/>
                <w:noProof/>
              </w:rPr>
              <w:fldChar w:fldCharType="separate"/>
            </w:r>
            <w:r w:rsidRPr="009C055F">
              <w:rPr>
                <w:rStyle w:val="Hyperlink"/>
                <w:noProof/>
              </w:rPr>
              <w:t>5.2</w:t>
            </w:r>
            <w:r>
              <w:rPr>
                <w:rFonts w:asciiTheme="minorHAnsi" w:eastAsiaTheme="minorEastAsia" w:hAnsiTheme="minorHAnsi" w:cstheme="minorBidi"/>
                <w:noProof/>
                <w:sz w:val="22"/>
                <w:szCs w:val="22"/>
                <w:lang w:val="en-US" w:eastAsia="en-US"/>
              </w:rPr>
              <w:tab/>
            </w:r>
            <w:r w:rsidRPr="009C055F">
              <w:rPr>
                <w:rStyle w:val="Hyperlink"/>
                <w:noProof/>
              </w:rPr>
              <w:t>Windows Backups</w:t>
            </w:r>
            <w:r>
              <w:rPr>
                <w:noProof/>
                <w:webHidden/>
              </w:rPr>
              <w:tab/>
            </w:r>
            <w:r>
              <w:rPr>
                <w:noProof/>
                <w:webHidden/>
              </w:rPr>
              <w:fldChar w:fldCharType="begin"/>
            </w:r>
            <w:r>
              <w:rPr>
                <w:noProof/>
                <w:webHidden/>
              </w:rPr>
              <w:instrText xml:space="preserve"> PAGEREF _Toc381784335 \h </w:instrText>
            </w:r>
            <w:r>
              <w:rPr>
                <w:noProof/>
                <w:webHidden/>
              </w:rPr>
            </w:r>
          </w:ins>
          <w:r>
            <w:rPr>
              <w:noProof/>
              <w:webHidden/>
            </w:rPr>
            <w:fldChar w:fldCharType="separate"/>
          </w:r>
          <w:ins w:id="145" w:author="amnikam" w:date="2014-03-05T12:02:00Z">
            <w:r>
              <w:rPr>
                <w:noProof/>
                <w:webHidden/>
              </w:rPr>
              <w:t>37</w:t>
            </w:r>
            <w:r>
              <w:rPr>
                <w:noProof/>
                <w:webHidden/>
              </w:rPr>
              <w:fldChar w:fldCharType="end"/>
            </w:r>
            <w:r w:rsidRPr="009C055F">
              <w:rPr>
                <w:rStyle w:val="Hyperlink"/>
                <w:noProof/>
              </w:rPr>
              <w:fldChar w:fldCharType="end"/>
            </w:r>
          </w:ins>
        </w:p>
        <w:p w:rsidR="005B7DF7" w:rsidDel="00B51EAD" w:rsidRDefault="005B7DF7">
          <w:pPr>
            <w:pStyle w:val="TOC1"/>
            <w:rPr>
              <w:del w:id="146" w:author="amnikam" w:date="2014-03-04T10:07:00Z"/>
              <w:rFonts w:asciiTheme="minorHAnsi" w:eastAsiaTheme="minorEastAsia" w:hAnsiTheme="minorHAnsi" w:cstheme="minorBidi"/>
              <w:noProof/>
              <w:sz w:val="22"/>
              <w:szCs w:val="22"/>
              <w:lang w:val="en-US" w:eastAsia="en-US"/>
            </w:rPr>
          </w:pPr>
          <w:del w:id="147" w:author="amnikam" w:date="2014-03-04T10:07:00Z">
            <w:r w:rsidRPr="00B51EAD" w:rsidDel="00B51EAD">
              <w:rPr>
                <w:rStyle w:val="Hyperlink"/>
                <w:noProof/>
              </w:rPr>
              <w:delText>1</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Introduction</w:delText>
            </w:r>
            <w:r w:rsidDel="00B51EAD">
              <w:rPr>
                <w:noProof/>
                <w:webHidden/>
              </w:rPr>
              <w:tab/>
              <w:delText>7</w:delText>
            </w:r>
          </w:del>
        </w:p>
        <w:p w:rsidR="005B7DF7" w:rsidDel="00B51EAD" w:rsidRDefault="005B7DF7">
          <w:pPr>
            <w:pStyle w:val="TOC2"/>
            <w:tabs>
              <w:tab w:val="left" w:pos="880"/>
              <w:tab w:val="right" w:leader="dot" w:pos="9016"/>
            </w:tabs>
            <w:rPr>
              <w:del w:id="148" w:author="amnikam" w:date="2014-03-04T10:07:00Z"/>
              <w:rFonts w:asciiTheme="minorHAnsi" w:eastAsiaTheme="minorEastAsia" w:hAnsiTheme="minorHAnsi" w:cstheme="minorBidi"/>
              <w:noProof/>
              <w:sz w:val="22"/>
              <w:szCs w:val="22"/>
              <w:lang w:val="en-US" w:eastAsia="en-US"/>
            </w:rPr>
          </w:pPr>
          <w:del w:id="149" w:author="amnikam" w:date="2014-03-04T10:07:00Z">
            <w:r w:rsidRPr="00B51EAD" w:rsidDel="00B51EAD">
              <w:rPr>
                <w:rStyle w:val="Hyperlink"/>
                <w:noProof/>
              </w:rPr>
              <w:delText>1.1</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Document Purpose</w:delText>
            </w:r>
            <w:r w:rsidDel="00B51EAD">
              <w:rPr>
                <w:noProof/>
                <w:webHidden/>
              </w:rPr>
              <w:tab/>
              <w:delText>7</w:delText>
            </w:r>
          </w:del>
        </w:p>
        <w:p w:rsidR="005B7DF7" w:rsidDel="00B51EAD" w:rsidRDefault="005B7DF7">
          <w:pPr>
            <w:pStyle w:val="TOC2"/>
            <w:tabs>
              <w:tab w:val="left" w:pos="880"/>
              <w:tab w:val="right" w:leader="dot" w:pos="9016"/>
            </w:tabs>
            <w:rPr>
              <w:del w:id="150" w:author="amnikam" w:date="2014-03-04T10:07:00Z"/>
              <w:rFonts w:asciiTheme="minorHAnsi" w:eastAsiaTheme="minorEastAsia" w:hAnsiTheme="minorHAnsi" w:cstheme="minorBidi"/>
              <w:noProof/>
              <w:sz w:val="22"/>
              <w:szCs w:val="22"/>
              <w:lang w:val="en-US" w:eastAsia="en-US"/>
            </w:rPr>
          </w:pPr>
          <w:del w:id="151" w:author="amnikam" w:date="2014-03-04T10:07:00Z">
            <w:r w:rsidRPr="00B51EAD" w:rsidDel="00B51EAD">
              <w:rPr>
                <w:rStyle w:val="Hyperlink"/>
                <w:noProof/>
              </w:rPr>
              <w:delText>1.2</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Document Scope</w:delText>
            </w:r>
            <w:r w:rsidDel="00B51EAD">
              <w:rPr>
                <w:noProof/>
                <w:webHidden/>
              </w:rPr>
              <w:tab/>
              <w:delText>8</w:delText>
            </w:r>
          </w:del>
        </w:p>
        <w:p w:rsidR="005B7DF7" w:rsidDel="00B51EAD" w:rsidRDefault="005B7DF7">
          <w:pPr>
            <w:pStyle w:val="TOC2"/>
            <w:tabs>
              <w:tab w:val="left" w:pos="880"/>
              <w:tab w:val="right" w:leader="dot" w:pos="9016"/>
            </w:tabs>
            <w:rPr>
              <w:del w:id="152" w:author="amnikam" w:date="2014-03-04T10:07:00Z"/>
              <w:rFonts w:asciiTheme="minorHAnsi" w:eastAsiaTheme="minorEastAsia" w:hAnsiTheme="minorHAnsi" w:cstheme="minorBidi"/>
              <w:noProof/>
              <w:sz w:val="22"/>
              <w:szCs w:val="22"/>
              <w:lang w:val="en-US" w:eastAsia="en-US"/>
            </w:rPr>
          </w:pPr>
          <w:del w:id="153" w:author="amnikam" w:date="2014-03-04T10:07:00Z">
            <w:r w:rsidRPr="00B51EAD" w:rsidDel="00B51EAD">
              <w:rPr>
                <w:rStyle w:val="Hyperlink"/>
                <w:noProof/>
              </w:rPr>
              <w:delText>1.3</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Intended Audience</w:delText>
            </w:r>
            <w:r w:rsidDel="00B51EAD">
              <w:rPr>
                <w:noProof/>
                <w:webHidden/>
              </w:rPr>
              <w:tab/>
              <w:delText>9</w:delText>
            </w:r>
          </w:del>
        </w:p>
        <w:p w:rsidR="005B7DF7" w:rsidDel="00B51EAD" w:rsidRDefault="005B7DF7">
          <w:pPr>
            <w:pStyle w:val="TOC1"/>
            <w:rPr>
              <w:del w:id="154" w:author="amnikam" w:date="2014-03-04T10:07:00Z"/>
              <w:rFonts w:asciiTheme="minorHAnsi" w:eastAsiaTheme="minorEastAsia" w:hAnsiTheme="minorHAnsi" w:cstheme="minorBidi"/>
              <w:noProof/>
              <w:sz w:val="22"/>
              <w:szCs w:val="22"/>
              <w:lang w:val="en-US" w:eastAsia="en-US"/>
            </w:rPr>
          </w:pPr>
          <w:del w:id="155" w:author="amnikam" w:date="2014-03-04T10:07:00Z">
            <w:r w:rsidRPr="00B51EAD" w:rsidDel="00B51EAD">
              <w:rPr>
                <w:rStyle w:val="Hyperlink"/>
                <w:noProof/>
              </w:rPr>
              <w:delText>2</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Application Context</w:delText>
            </w:r>
            <w:r w:rsidDel="00B51EAD">
              <w:rPr>
                <w:noProof/>
                <w:webHidden/>
              </w:rPr>
              <w:tab/>
              <w:delText>10</w:delText>
            </w:r>
          </w:del>
        </w:p>
        <w:p w:rsidR="005B7DF7" w:rsidDel="00B51EAD" w:rsidRDefault="005B7DF7">
          <w:pPr>
            <w:pStyle w:val="TOC1"/>
            <w:rPr>
              <w:del w:id="156" w:author="amnikam" w:date="2014-03-04T10:07:00Z"/>
              <w:rFonts w:asciiTheme="minorHAnsi" w:eastAsiaTheme="minorEastAsia" w:hAnsiTheme="minorHAnsi" w:cstheme="minorBidi"/>
              <w:noProof/>
              <w:sz w:val="22"/>
              <w:szCs w:val="22"/>
              <w:lang w:val="en-US" w:eastAsia="en-US"/>
            </w:rPr>
          </w:pPr>
          <w:del w:id="157" w:author="amnikam" w:date="2014-03-04T10:07:00Z">
            <w:r w:rsidRPr="00B51EAD" w:rsidDel="00B51EAD">
              <w:rPr>
                <w:rStyle w:val="Hyperlink"/>
                <w:noProof/>
              </w:rPr>
              <w:delText>3</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Logical Design</w:delText>
            </w:r>
            <w:r w:rsidDel="00B51EAD">
              <w:rPr>
                <w:noProof/>
                <w:webHidden/>
              </w:rPr>
              <w:tab/>
              <w:delText>11</w:delText>
            </w:r>
          </w:del>
        </w:p>
        <w:p w:rsidR="005B7DF7" w:rsidDel="00B51EAD" w:rsidRDefault="005B7DF7">
          <w:pPr>
            <w:pStyle w:val="TOC2"/>
            <w:tabs>
              <w:tab w:val="left" w:pos="880"/>
              <w:tab w:val="right" w:leader="dot" w:pos="9016"/>
            </w:tabs>
            <w:rPr>
              <w:del w:id="158" w:author="amnikam" w:date="2014-03-04T10:07:00Z"/>
              <w:rFonts w:asciiTheme="minorHAnsi" w:eastAsiaTheme="minorEastAsia" w:hAnsiTheme="minorHAnsi" w:cstheme="minorBidi"/>
              <w:noProof/>
              <w:sz w:val="22"/>
              <w:szCs w:val="22"/>
              <w:lang w:val="en-US" w:eastAsia="en-US"/>
            </w:rPr>
          </w:pPr>
          <w:del w:id="159" w:author="amnikam" w:date="2014-03-04T10:07:00Z">
            <w:r w:rsidRPr="00B51EAD" w:rsidDel="00B51EAD">
              <w:rPr>
                <w:rStyle w:val="Hyperlink"/>
                <w:noProof/>
              </w:rPr>
              <w:delText>3.1</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Overview</w:delText>
            </w:r>
            <w:r w:rsidDel="00B51EAD">
              <w:rPr>
                <w:noProof/>
                <w:webHidden/>
              </w:rPr>
              <w:tab/>
              <w:delText>11</w:delText>
            </w:r>
          </w:del>
        </w:p>
        <w:p w:rsidR="005B7DF7" w:rsidDel="00B51EAD" w:rsidRDefault="005B7DF7">
          <w:pPr>
            <w:pStyle w:val="TOC2"/>
            <w:tabs>
              <w:tab w:val="left" w:pos="880"/>
              <w:tab w:val="right" w:leader="dot" w:pos="9016"/>
            </w:tabs>
            <w:rPr>
              <w:del w:id="160" w:author="amnikam" w:date="2014-03-04T10:07:00Z"/>
              <w:rFonts w:asciiTheme="minorHAnsi" w:eastAsiaTheme="minorEastAsia" w:hAnsiTheme="minorHAnsi" w:cstheme="minorBidi"/>
              <w:noProof/>
              <w:sz w:val="22"/>
              <w:szCs w:val="22"/>
              <w:lang w:val="en-US" w:eastAsia="en-US"/>
            </w:rPr>
          </w:pPr>
          <w:del w:id="161" w:author="amnikam" w:date="2014-03-04T10:07:00Z">
            <w:r w:rsidRPr="00B51EAD" w:rsidDel="00B51EAD">
              <w:rPr>
                <w:rStyle w:val="Hyperlink"/>
                <w:noProof/>
              </w:rPr>
              <w:delText>3.2</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Interface Tables</w:delText>
            </w:r>
            <w:r w:rsidDel="00B51EAD">
              <w:rPr>
                <w:noProof/>
                <w:webHidden/>
              </w:rPr>
              <w:tab/>
              <w:delText>13</w:delText>
            </w:r>
          </w:del>
        </w:p>
        <w:p w:rsidR="005B7DF7" w:rsidDel="00B51EAD" w:rsidRDefault="005B7DF7">
          <w:pPr>
            <w:pStyle w:val="TOC3"/>
            <w:tabs>
              <w:tab w:val="left" w:pos="1320"/>
              <w:tab w:val="right" w:leader="dot" w:pos="9016"/>
            </w:tabs>
            <w:rPr>
              <w:del w:id="162" w:author="amnikam" w:date="2014-03-04T10:07:00Z"/>
              <w:rFonts w:asciiTheme="minorHAnsi" w:eastAsiaTheme="minorEastAsia" w:hAnsiTheme="minorHAnsi" w:cstheme="minorBidi"/>
              <w:noProof/>
              <w:sz w:val="22"/>
              <w:szCs w:val="22"/>
              <w:lang w:val="en-US" w:eastAsia="en-US"/>
            </w:rPr>
          </w:pPr>
          <w:del w:id="163" w:author="amnikam" w:date="2014-03-04T10:07:00Z">
            <w:r w:rsidRPr="00B51EAD" w:rsidDel="00B51EAD">
              <w:rPr>
                <w:rStyle w:val="Hyperlink"/>
                <w:noProof/>
              </w:rPr>
              <w:delText>3.2.1</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Structure Data</w:delText>
            </w:r>
            <w:r w:rsidDel="00B51EAD">
              <w:rPr>
                <w:noProof/>
                <w:webHidden/>
              </w:rPr>
              <w:tab/>
              <w:delText>15</w:delText>
            </w:r>
          </w:del>
        </w:p>
        <w:p w:rsidR="005B7DF7" w:rsidDel="00B51EAD" w:rsidRDefault="005B7DF7">
          <w:pPr>
            <w:pStyle w:val="TOC4"/>
            <w:tabs>
              <w:tab w:val="left" w:pos="1760"/>
              <w:tab w:val="right" w:leader="dot" w:pos="9016"/>
            </w:tabs>
            <w:rPr>
              <w:del w:id="164" w:author="amnikam" w:date="2014-03-04T10:07:00Z"/>
              <w:rFonts w:asciiTheme="minorHAnsi" w:eastAsiaTheme="minorEastAsia" w:hAnsiTheme="minorHAnsi" w:cstheme="minorBidi"/>
              <w:noProof/>
              <w:sz w:val="22"/>
              <w:szCs w:val="22"/>
              <w:lang w:val="en-US" w:eastAsia="en-US"/>
            </w:rPr>
          </w:pPr>
          <w:del w:id="165" w:author="amnikam" w:date="2014-03-04T10:07:00Z">
            <w:r w:rsidRPr="00B51EAD" w:rsidDel="00B51EAD">
              <w:rPr>
                <w:rStyle w:val="Hyperlink"/>
                <w:noProof/>
              </w:rPr>
              <w:delText>3.2.1.1</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Data Integrity</w:delText>
            </w:r>
            <w:r w:rsidDel="00B51EAD">
              <w:rPr>
                <w:noProof/>
                <w:webHidden/>
              </w:rPr>
              <w:tab/>
              <w:delText>16</w:delText>
            </w:r>
          </w:del>
        </w:p>
        <w:p w:rsidR="005B7DF7" w:rsidDel="00B51EAD" w:rsidRDefault="005B7DF7">
          <w:pPr>
            <w:pStyle w:val="TOC4"/>
            <w:tabs>
              <w:tab w:val="left" w:pos="1760"/>
              <w:tab w:val="right" w:leader="dot" w:pos="9016"/>
            </w:tabs>
            <w:rPr>
              <w:del w:id="166" w:author="amnikam" w:date="2014-03-04T10:07:00Z"/>
              <w:rFonts w:asciiTheme="minorHAnsi" w:eastAsiaTheme="minorEastAsia" w:hAnsiTheme="minorHAnsi" w:cstheme="minorBidi"/>
              <w:noProof/>
              <w:sz w:val="22"/>
              <w:szCs w:val="22"/>
              <w:lang w:val="en-US" w:eastAsia="en-US"/>
            </w:rPr>
          </w:pPr>
          <w:del w:id="167" w:author="amnikam" w:date="2014-03-04T10:07:00Z">
            <w:r w:rsidRPr="00B51EAD" w:rsidDel="00B51EAD">
              <w:rPr>
                <w:rStyle w:val="Hyperlink"/>
                <w:noProof/>
              </w:rPr>
              <w:delText>3.2.1.2</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Data Resilience</w:delText>
            </w:r>
            <w:r w:rsidDel="00B51EAD">
              <w:rPr>
                <w:noProof/>
                <w:webHidden/>
              </w:rPr>
              <w:tab/>
              <w:delText>17</w:delText>
            </w:r>
          </w:del>
        </w:p>
        <w:p w:rsidR="005B7DF7" w:rsidDel="00B51EAD" w:rsidRDefault="005B7DF7">
          <w:pPr>
            <w:pStyle w:val="TOC3"/>
            <w:tabs>
              <w:tab w:val="left" w:pos="1320"/>
              <w:tab w:val="right" w:leader="dot" w:pos="9016"/>
            </w:tabs>
            <w:rPr>
              <w:del w:id="168" w:author="amnikam" w:date="2014-03-04T10:07:00Z"/>
              <w:rFonts w:asciiTheme="minorHAnsi" w:eastAsiaTheme="minorEastAsia" w:hAnsiTheme="minorHAnsi" w:cstheme="minorBidi"/>
              <w:noProof/>
              <w:sz w:val="22"/>
              <w:szCs w:val="22"/>
              <w:lang w:val="en-US" w:eastAsia="en-US"/>
            </w:rPr>
          </w:pPr>
          <w:del w:id="169" w:author="amnikam" w:date="2014-03-04T10:07:00Z">
            <w:r w:rsidRPr="00B51EAD" w:rsidDel="00B51EAD">
              <w:rPr>
                <w:rStyle w:val="Hyperlink"/>
                <w:noProof/>
              </w:rPr>
              <w:delText>3.2.2</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Transaction Data</w:delText>
            </w:r>
            <w:r w:rsidDel="00B51EAD">
              <w:rPr>
                <w:noProof/>
                <w:webHidden/>
              </w:rPr>
              <w:tab/>
              <w:delText>17</w:delText>
            </w:r>
          </w:del>
        </w:p>
        <w:p w:rsidR="005B7DF7" w:rsidDel="00B51EAD" w:rsidRDefault="005B7DF7">
          <w:pPr>
            <w:pStyle w:val="TOC4"/>
            <w:tabs>
              <w:tab w:val="left" w:pos="1760"/>
              <w:tab w:val="right" w:leader="dot" w:pos="9016"/>
            </w:tabs>
            <w:rPr>
              <w:del w:id="170" w:author="amnikam" w:date="2014-03-04T10:07:00Z"/>
              <w:rFonts w:asciiTheme="minorHAnsi" w:eastAsiaTheme="minorEastAsia" w:hAnsiTheme="minorHAnsi" w:cstheme="minorBidi"/>
              <w:noProof/>
              <w:sz w:val="22"/>
              <w:szCs w:val="22"/>
              <w:lang w:val="en-US" w:eastAsia="en-US"/>
            </w:rPr>
          </w:pPr>
          <w:del w:id="171" w:author="amnikam" w:date="2014-03-04T10:07:00Z">
            <w:r w:rsidRPr="00B51EAD" w:rsidDel="00B51EAD">
              <w:rPr>
                <w:rStyle w:val="Hyperlink"/>
                <w:noProof/>
              </w:rPr>
              <w:delText>3.2.2.1</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Data Integrity</w:delText>
            </w:r>
            <w:r w:rsidDel="00B51EAD">
              <w:rPr>
                <w:noProof/>
                <w:webHidden/>
              </w:rPr>
              <w:tab/>
              <w:delText>18</w:delText>
            </w:r>
          </w:del>
        </w:p>
        <w:p w:rsidR="005B7DF7" w:rsidDel="00B51EAD" w:rsidRDefault="005B7DF7">
          <w:pPr>
            <w:pStyle w:val="TOC4"/>
            <w:tabs>
              <w:tab w:val="left" w:pos="1760"/>
              <w:tab w:val="right" w:leader="dot" w:pos="9016"/>
            </w:tabs>
            <w:rPr>
              <w:del w:id="172" w:author="amnikam" w:date="2014-03-04T10:07:00Z"/>
              <w:rFonts w:asciiTheme="minorHAnsi" w:eastAsiaTheme="minorEastAsia" w:hAnsiTheme="minorHAnsi" w:cstheme="minorBidi"/>
              <w:noProof/>
              <w:sz w:val="22"/>
              <w:szCs w:val="22"/>
              <w:lang w:val="en-US" w:eastAsia="en-US"/>
            </w:rPr>
          </w:pPr>
          <w:del w:id="173" w:author="amnikam" w:date="2014-03-04T10:07:00Z">
            <w:r w:rsidRPr="00B51EAD" w:rsidDel="00B51EAD">
              <w:rPr>
                <w:rStyle w:val="Hyperlink"/>
                <w:noProof/>
              </w:rPr>
              <w:delText>3.2.2.2</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Data Resilience</w:delText>
            </w:r>
            <w:r w:rsidDel="00B51EAD">
              <w:rPr>
                <w:noProof/>
                <w:webHidden/>
              </w:rPr>
              <w:tab/>
              <w:delText>19</w:delText>
            </w:r>
          </w:del>
        </w:p>
        <w:p w:rsidR="005B7DF7" w:rsidDel="00B51EAD" w:rsidRDefault="005B7DF7">
          <w:pPr>
            <w:pStyle w:val="TOC4"/>
            <w:tabs>
              <w:tab w:val="left" w:pos="1760"/>
              <w:tab w:val="right" w:leader="dot" w:pos="9016"/>
            </w:tabs>
            <w:rPr>
              <w:del w:id="174" w:author="amnikam" w:date="2014-03-04T10:07:00Z"/>
              <w:rFonts w:asciiTheme="minorHAnsi" w:eastAsiaTheme="minorEastAsia" w:hAnsiTheme="minorHAnsi" w:cstheme="minorBidi"/>
              <w:noProof/>
              <w:sz w:val="22"/>
              <w:szCs w:val="22"/>
              <w:lang w:val="en-US" w:eastAsia="en-US"/>
            </w:rPr>
          </w:pPr>
          <w:del w:id="175" w:author="amnikam" w:date="2014-03-04T10:07:00Z">
            <w:r w:rsidRPr="00B51EAD" w:rsidDel="00B51EAD">
              <w:rPr>
                <w:rStyle w:val="Hyperlink"/>
                <w:noProof/>
              </w:rPr>
              <w:delText>3.2.2.3</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Transaction ID logic for BAU data load vs Conversions</w:delText>
            </w:r>
            <w:r w:rsidDel="00B51EAD">
              <w:rPr>
                <w:noProof/>
                <w:webHidden/>
              </w:rPr>
              <w:tab/>
              <w:delText>19</w:delText>
            </w:r>
          </w:del>
        </w:p>
        <w:p w:rsidR="005B7DF7" w:rsidDel="00B51EAD" w:rsidRDefault="005B7DF7">
          <w:pPr>
            <w:pStyle w:val="TOC2"/>
            <w:tabs>
              <w:tab w:val="left" w:pos="880"/>
              <w:tab w:val="right" w:leader="dot" w:pos="9016"/>
            </w:tabs>
            <w:rPr>
              <w:del w:id="176" w:author="amnikam" w:date="2014-03-04T10:07:00Z"/>
              <w:rFonts w:asciiTheme="minorHAnsi" w:eastAsiaTheme="minorEastAsia" w:hAnsiTheme="minorHAnsi" w:cstheme="minorBidi"/>
              <w:noProof/>
              <w:sz w:val="22"/>
              <w:szCs w:val="22"/>
              <w:lang w:val="en-US" w:eastAsia="en-US"/>
            </w:rPr>
          </w:pPr>
          <w:del w:id="177" w:author="amnikam" w:date="2014-03-04T10:07:00Z">
            <w:r w:rsidRPr="00B51EAD" w:rsidDel="00B51EAD">
              <w:rPr>
                <w:rStyle w:val="Hyperlink"/>
                <w:noProof/>
              </w:rPr>
              <w:delText>3.3</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Framework Components</w:delText>
            </w:r>
            <w:r w:rsidDel="00B51EAD">
              <w:rPr>
                <w:noProof/>
                <w:webHidden/>
              </w:rPr>
              <w:tab/>
              <w:delText>20</w:delText>
            </w:r>
          </w:del>
        </w:p>
        <w:p w:rsidR="005B7DF7" w:rsidDel="00B51EAD" w:rsidRDefault="005B7DF7">
          <w:pPr>
            <w:pStyle w:val="TOC2"/>
            <w:tabs>
              <w:tab w:val="left" w:pos="880"/>
              <w:tab w:val="right" w:leader="dot" w:pos="9016"/>
            </w:tabs>
            <w:rPr>
              <w:del w:id="178" w:author="amnikam" w:date="2014-03-04T10:07:00Z"/>
              <w:rFonts w:asciiTheme="minorHAnsi" w:eastAsiaTheme="minorEastAsia" w:hAnsiTheme="minorHAnsi" w:cstheme="minorBidi"/>
              <w:noProof/>
              <w:sz w:val="22"/>
              <w:szCs w:val="22"/>
              <w:lang w:val="en-US" w:eastAsia="en-US"/>
            </w:rPr>
          </w:pPr>
          <w:del w:id="179" w:author="amnikam" w:date="2014-03-04T10:07:00Z">
            <w:r w:rsidRPr="00B51EAD" w:rsidDel="00B51EAD">
              <w:rPr>
                <w:rStyle w:val="Hyperlink"/>
                <w:noProof/>
              </w:rPr>
              <w:delText>3.4</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Core Application Components</w:delText>
            </w:r>
            <w:r w:rsidDel="00B51EAD">
              <w:rPr>
                <w:noProof/>
                <w:webHidden/>
              </w:rPr>
              <w:tab/>
              <w:delText>21</w:delText>
            </w:r>
          </w:del>
        </w:p>
        <w:p w:rsidR="005B7DF7" w:rsidDel="00B51EAD" w:rsidRDefault="005B7DF7">
          <w:pPr>
            <w:pStyle w:val="TOC3"/>
            <w:tabs>
              <w:tab w:val="left" w:pos="1320"/>
              <w:tab w:val="right" w:leader="dot" w:pos="9016"/>
            </w:tabs>
            <w:rPr>
              <w:del w:id="180" w:author="amnikam" w:date="2014-03-04T10:07:00Z"/>
              <w:rFonts w:asciiTheme="minorHAnsi" w:eastAsiaTheme="minorEastAsia" w:hAnsiTheme="minorHAnsi" w:cstheme="minorBidi"/>
              <w:noProof/>
              <w:sz w:val="22"/>
              <w:szCs w:val="22"/>
              <w:lang w:val="en-US" w:eastAsia="en-US"/>
            </w:rPr>
          </w:pPr>
          <w:del w:id="181" w:author="amnikam" w:date="2014-03-04T10:07:00Z">
            <w:r w:rsidRPr="00B51EAD" w:rsidDel="00B51EAD">
              <w:rPr>
                <w:rStyle w:val="Hyperlink"/>
                <w:noProof/>
              </w:rPr>
              <w:delText>3.4.1</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EP Tables</w:delText>
            </w:r>
            <w:r w:rsidDel="00B51EAD">
              <w:rPr>
                <w:noProof/>
                <w:webHidden/>
              </w:rPr>
              <w:tab/>
              <w:delText>21</w:delText>
            </w:r>
          </w:del>
        </w:p>
        <w:p w:rsidR="005B7DF7" w:rsidDel="00B51EAD" w:rsidRDefault="005B7DF7">
          <w:pPr>
            <w:pStyle w:val="TOC3"/>
            <w:tabs>
              <w:tab w:val="left" w:pos="1320"/>
              <w:tab w:val="right" w:leader="dot" w:pos="9016"/>
            </w:tabs>
            <w:rPr>
              <w:del w:id="182" w:author="amnikam" w:date="2014-03-04T10:07:00Z"/>
              <w:rFonts w:asciiTheme="minorHAnsi" w:eastAsiaTheme="minorEastAsia" w:hAnsiTheme="minorHAnsi" w:cstheme="minorBidi"/>
              <w:noProof/>
              <w:sz w:val="22"/>
              <w:szCs w:val="22"/>
              <w:lang w:val="en-US" w:eastAsia="en-US"/>
            </w:rPr>
          </w:pPr>
          <w:del w:id="183" w:author="amnikam" w:date="2014-03-04T10:07:00Z">
            <w:r w:rsidRPr="00B51EAD" w:rsidDel="00B51EAD">
              <w:rPr>
                <w:rStyle w:val="Hyperlink"/>
                <w:noProof/>
              </w:rPr>
              <w:delText>3.4.2</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Processes</w:delText>
            </w:r>
            <w:r w:rsidDel="00B51EAD">
              <w:rPr>
                <w:noProof/>
                <w:webHidden/>
              </w:rPr>
              <w:tab/>
              <w:delText>21</w:delText>
            </w:r>
          </w:del>
        </w:p>
        <w:p w:rsidR="005B7DF7" w:rsidDel="00B51EAD" w:rsidRDefault="005B7DF7">
          <w:pPr>
            <w:pStyle w:val="TOC3"/>
            <w:tabs>
              <w:tab w:val="left" w:pos="1320"/>
              <w:tab w:val="right" w:leader="dot" w:pos="9016"/>
            </w:tabs>
            <w:rPr>
              <w:del w:id="184" w:author="amnikam" w:date="2014-03-04T10:07:00Z"/>
              <w:rFonts w:asciiTheme="minorHAnsi" w:eastAsiaTheme="minorEastAsia" w:hAnsiTheme="minorHAnsi" w:cstheme="minorBidi"/>
              <w:noProof/>
              <w:sz w:val="22"/>
              <w:szCs w:val="22"/>
              <w:lang w:val="en-US" w:eastAsia="en-US"/>
            </w:rPr>
          </w:pPr>
          <w:del w:id="185" w:author="amnikam" w:date="2014-03-04T10:07:00Z">
            <w:r w:rsidRPr="00B51EAD" w:rsidDel="00B51EAD">
              <w:rPr>
                <w:rStyle w:val="Hyperlink"/>
                <w:noProof/>
              </w:rPr>
              <w:delText>3.4.3</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Services</w:delText>
            </w:r>
            <w:r w:rsidDel="00B51EAD">
              <w:rPr>
                <w:noProof/>
                <w:webHidden/>
              </w:rPr>
              <w:tab/>
              <w:delText>21</w:delText>
            </w:r>
          </w:del>
        </w:p>
        <w:p w:rsidR="005B7DF7" w:rsidDel="00B51EAD" w:rsidRDefault="005B7DF7">
          <w:pPr>
            <w:pStyle w:val="TOC1"/>
            <w:rPr>
              <w:del w:id="186" w:author="amnikam" w:date="2014-03-04T10:07:00Z"/>
              <w:rFonts w:asciiTheme="minorHAnsi" w:eastAsiaTheme="minorEastAsia" w:hAnsiTheme="minorHAnsi" w:cstheme="minorBidi"/>
              <w:noProof/>
              <w:sz w:val="22"/>
              <w:szCs w:val="22"/>
              <w:lang w:val="en-US" w:eastAsia="en-US"/>
            </w:rPr>
          </w:pPr>
          <w:del w:id="187" w:author="amnikam" w:date="2014-03-04T10:07:00Z">
            <w:r w:rsidRPr="00B51EAD" w:rsidDel="00B51EAD">
              <w:rPr>
                <w:rStyle w:val="Hyperlink"/>
                <w:noProof/>
              </w:rPr>
              <w:delText>4</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Physical Design</w:delText>
            </w:r>
            <w:r w:rsidDel="00B51EAD">
              <w:rPr>
                <w:noProof/>
                <w:webHidden/>
              </w:rPr>
              <w:tab/>
              <w:delText>23</w:delText>
            </w:r>
          </w:del>
        </w:p>
        <w:p w:rsidR="005B7DF7" w:rsidDel="00B51EAD" w:rsidRDefault="005B7DF7">
          <w:pPr>
            <w:pStyle w:val="TOC2"/>
            <w:tabs>
              <w:tab w:val="left" w:pos="880"/>
              <w:tab w:val="right" w:leader="dot" w:pos="9016"/>
            </w:tabs>
            <w:rPr>
              <w:del w:id="188" w:author="amnikam" w:date="2014-03-04T10:07:00Z"/>
              <w:rFonts w:asciiTheme="minorHAnsi" w:eastAsiaTheme="minorEastAsia" w:hAnsiTheme="minorHAnsi" w:cstheme="minorBidi"/>
              <w:noProof/>
              <w:sz w:val="22"/>
              <w:szCs w:val="22"/>
              <w:lang w:val="en-US" w:eastAsia="en-US"/>
            </w:rPr>
          </w:pPr>
          <w:del w:id="189" w:author="amnikam" w:date="2014-03-04T10:07:00Z">
            <w:r w:rsidRPr="00B51EAD" w:rsidDel="00B51EAD">
              <w:rPr>
                <w:rStyle w:val="Hyperlink"/>
                <w:noProof/>
              </w:rPr>
              <w:delText>4.1</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Overview</w:delText>
            </w:r>
            <w:r w:rsidDel="00B51EAD">
              <w:rPr>
                <w:noProof/>
                <w:webHidden/>
              </w:rPr>
              <w:tab/>
              <w:delText>23</w:delText>
            </w:r>
          </w:del>
        </w:p>
        <w:p w:rsidR="005B7DF7" w:rsidDel="00B51EAD" w:rsidRDefault="005B7DF7">
          <w:pPr>
            <w:pStyle w:val="TOC2"/>
            <w:tabs>
              <w:tab w:val="left" w:pos="880"/>
              <w:tab w:val="right" w:leader="dot" w:pos="9016"/>
            </w:tabs>
            <w:rPr>
              <w:del w:id="190" w:author="amnikam" w:date="2014-03-04T10:07:00Z"/>
              <w:rFonts w:asciiTheme="minorHAnsi" w:eastAsiaTheme="minorEastAsia" w:hAnsiTheme="minorHAnsi" w:cstheme="minorBidi"/>
              <w:noProof/>
              <w:sz w:val="22"/>
              <w:szCs w:val="22"/>
              <w:lang w:val="en-US" w:eastAsia="en-US"/>
            </w:rPr>
          </w:pPr>
          <w:del w:id="191" w:author="amnikam" w:date="2014-03-04T10:07:00Z">
            <w:r w:rsidRPr="00B51EAD" w:rsidDel="00B51EAD">
              <w:rPr>
                <w:rStyle w:val="Hyperlink"/>
                <w:noProof/>
              </w:rPr>
              <w:delText>4.2</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File Systems &amp; Schemas</w:delText>
            </w:r>
            <w:r w:rsidDel="00B51EAD">
              <w:rPr>
                <w:noProof/>
                <w:webHidden/>
              </w:rPr>
              <w:tab/>
              <w:delText>24</w:delText>
            </w:r>
          </w:del>
        </w:p>
        <w:p w:rsidR="005B7DF7" w:rsidDel="00B51EAD" w:rsidRDefault="005B7DF7">
          <w:pPr>
            <w:pStyle w:val="TOC3"/>
            <w:tabs>
              <w:tab w:val="left" w:pos="1320"/>
              <w:tab w:val="right" w:leader="dot" w:pos="9016"/>
            </w:tabs>
            <w:rPr>
              <w:del w:id="192" w:author="amnikam" w:date="2014-03-04T10:07:00Z"/>
              <w:rFonts w:asciiTheme="minorHAnsi" w:eastAsiaTheme="minorEastAsia" w:hAnsiTheme="minorHAnsi" w:cstheme="minorBidi"/>
              <w:noProof/>
              <w:sz w:val="22"/>
              <w:szCs w:val="22"/>
              <w:lang w:val="en-US" w:eastAsia="en-US"/>
            </w:rPr>
          </w:pPr>
          <w:del w:id="193" w:author="amnikam" w:date="2014-03-04T10:07:00Z">
            <w:r w:rsidRPr="00B51EAD" w:rsidDel="00B51EAD">
              <w:rPr>
                <w:rStyle w:val="Hyperlink"/>
                <w:noProof/>
              </w:rPr>
              <w:delText>4.2.1</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Subversion Folder Structure</w:delText>
            </w:r>
            <w:r w:rsidDel="00B51EAD">
              <w:rPr>
                <w:noProof/>
                <w:webHidden/>
              </w:rPr>
              <w:tab/>
              <w:delText>24</w:delText>
            </w:r>
          </w:del>
        </w:p>
        <w:p w:rsidR="005B7DF7" w:rsidDel="00B51EAD" w:rsidRDefault="005B7DF7">
          <w:pPr>
            <w:pStyle w:val="TOC3"/>
            <w:tabs>
              <w:tab w:val="left" w:pos="1320"/>
              <w:tab w:val="right" w:leader="dot" w:pos="9016"/>
            </w:tabs>
            <w:rPr>
              <w:del w:id="194" w:author="amnikam" w:date="2014-03-04T10:07:00Z"/>
              <w:rFonts w:asciiTheme="minorHAnsi" w:eastAsiaTheme="minorEastAsia" w:hAnsiTheme="minorHAnsi" w:cstheme="minorBidi"/>
              <w:noProof/>
              <w:sz w:val="22"/>
              <w:szCs w:val="22"/>
              <w:lang w:val="en-US" w:eastAsia="en-US"/>
            </w:rPr>
          </w:pPr>
          <w:del w:id="195" w:author="amnikam" w:date="2014-03-04T10:07:00Z">
            <w:r w:rsidRPr="00B51EAD" w:rsidDel="00B51EAD">
              <w:rPr>
                <w:rStyle w:val="Hyperlink"/>
                <w:noProof/>
              </w:rPr>
              <w:delText>4.2.2</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Windows File System</w:delText>
            </w:r>
            <w:r w:rsidDel="00B51EAD">
              <w:rPr>
                <w:noProof/>
                <w:webHidden/>
              </w:rPr>
              <w:tab/>
              <w:delText>24</w:delText>
            </w:r>
          </w:del>
        </w:p>
        <w:p w:rsidR="005B7DF7" w:rsidDel="00B51EAD" w:rsidRDefault="005B7DF7">
          <w:pPr>
            <w:pStyle w:val="TOC3"/>
            <w:tabs>
              <w:tab w:val="left" w:pos="1320"/>
              <w:tab w:val="right" w:leader="dot" w:pos="9016"/>
            </w:tabs>
            <w:rPr>
              <w:del w:id="196" w:author="amnikam" w:date="2014-03-04T10:07:00Z"/>
              <w:rFonts w:asciiTheme="minorHAnsi" w:eastAsiaTheme="minorEastAsia" w:hAnsiTheme="minorHAnsi" w:cstheme="minorBidi"/>
              <w:noProof/>
              <w:sz w:val="22"/>
              <w:szCs w:val="22"/>
              <w:lang w:val="en-US" w:eastAsia="en-US"/>
            </w:rPr>
          </w:pPr>
          <w:del w:id="197" w:author="amnikam" w:date="2014-03-04T10:07:00Z">
            <w:r w:rsidRPr="00B51EAD" w:rsidDel="00B51EAD">
              <w:rPr>
                <w:rStyle w:val="Hyperlink"/>
                <w:noProof/>
              </w:rPr>
              <w:delText>4.2.3</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Oracle Schema</w:delText>
            </w:r>
            <w:r w:rsidDel="00B51EAD">
              <w:rPr>
                <w:noProof/>
                <w:webHidden/>
              </w:rPr>
              <w:tab/>
              <w:delText>25</w:delText>
            </w:r>
          </w:del>
        </w:p>
        <w:p w:rsidR="005B7DF7" w:rsidDel="00B51EAD" w:rsidRDefault="005B7DF7">
          <w:pPr>
            <w:pStyle w:val="TOC3"/>
            <w:tabs>
              <w:tab w:val="left" w:pos="1320"/>
              <w:tab w:val="right" w:leader="dot" w:pos="9016"/>
            </w:tabs>
            <w:rPr>
              <w:del w:id="198" w:author="amnikam" w:date="2014-03-04T10:07:00Z"/>
              <w:rFonts w:asciiTheme="minorHAnsi" w:eastAsiaTheme="minorEastAsia" w:hAnsiTheme="minorHAnsi" w:cstheme="minorBidi"/>
              <w:noProof/>
              <w:sz w:val="22"/>
              <w:szCs w:val="22"/>
              <w:lang w:val="en-US" w:eastAsia="en-US"/>
            </w:rPr>
          </w:pPr>
          <w:del w:id="199" w:author="amnikam" w:date="2014-03-04T10:07:00Z">
            <w:r w:rsidRPr="00B51EAD" w:rsidDel="00B51EAD">
              <w:rPr>
                <w:rStyle w:val="Hyperlink"/>
                <w:noProof/>
              </w:rPr>
              <w:delText>4.2.4</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Batch operations</w:delText>
            </w:r>
            <w:r w:rsidDel="00B51EAD">
              <w:rPr>
                <w:noProof/>
                <w:webHidden/>
              </w:rPr>
              <w:tab/>
              <w:delText>26</w:delText>
            </w:r>
          </w:del>
        </w:p>
        <w:p w:rsidR="005B7DF7" w:rsidDel="00B51EAD" w:rsidRDefault="005B7DF7">
          <w:pPr>
            <w:pStyle w:val="TOC4"/>
            <w:tabs>
              <w:tab w:val="left" w:pos="1760"/>
              <w:tab w:val="right" w:leader="dot" w:pos="9016"/>
            </w:tabs>
            <w:rPr>
              <w:del w:id="200" w:author="amnikam" w:date="2014-03-04T10:07:00Z"/>
              <w:rFonts w:asciiTheme="minorHAnsi" w:eastAsiaTheme="minorEastAsia" w:hAnsiTheme="minorHAnsi" w:cstheme="minorBidi"/>
              <w:noProof/>
              <w:sz w:val="22"/>
              <w:szCs w:val="22"/>
              <w:lang w:val="en-US" w:eastAsia="en-US"/>
            </w:rPr>
          </w:pPr>
          <w:del w:id="201" w:author="amnikam" w:date="2014-03-04T10:07:00Z">
            <w:r w:rsidRPr="00B51EAD" w:rsidDel="00B51EAD">
              <w:rPr>
                <w:rStyle w:val="Hyperlink"/>
                <w:noProof/>
              </w:rPr>
              <w:delText>4.2.4.1</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Standard Return Codes</w:delText>
            </w:r>
            <w:r w:rsidDel="00B51EAD">
              <w:rPr>
                <w:noProof/>
                <w:webHidden/>
              </w:rPr>
              <w:tab/>
              <w:delText>26</w:delText>
            </w:r>
          </w:del>
        </w:p>
        <w:p w:rsidR="005B7DF7" w:rsidDel="00B51EAD" w:rsidRDefault="005B7DF7">
          <w:pPr>
            <w:pStyle w:val="TOC4"/>
            <w:tabs>
              <w:tab w:val="left" w:pos="1760"/>
              <w:tab w:val="right" w:leader="dot" w:pos="9016"/>
            </w:tabs>
            <w:rPr>
              <w:del w:id="202" w:author="amnikam" w:date="2014-03-04T10:07:00Z"/>
              <w:rFonts w:asciiTheme="minorHAnsi" w:eastAsiaTheme="minorEastAsia" w:hAnsiTheme="minorHAnsi" w:cstheme="minorBidi"/>
              <w:noProof/>
              <w:sz w:val="22"/>
              <w:szCs w:val="22"/>
              <w:lang w:val="en-US" w:eastAsia="en-US"/>
            </w:rPr>
          </w:pPr>
          <w:del w:id="203" w:author="amnikam" w:date="2014-03-04T10:07:00Z">
            <w:r w:rsidRPr="00B51EAD" w:rsidDel="00B51EAD">
              <w:rPr>
                <w:rStyle w:val="Hyperlink"/>
                <w:noProof/>
              </w:rPr>
              <w:delText>4.2.4.2</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Standard file/table operation codes</w:delText>
            </w:r>
            <w:r w:rsidDel="00B51EAD">
              <w:rPr>
                <w:noProof/>
                <w:webHidden/>
              </w:rPr>
              <w:tab/>
              <w:delText>26</w:delText>
            </w:r>
          </w:del>
        </w:p>
        <w:p w:rsidR="005B7DF7" w:rsidDel="00B51EAD" w:rsidRDefault="005B7DF7">
          <w:pPr>
            <w:pStyle w:val="TOC4"/>
            <w:tabs>
              <w:tab w:val="left" w:pos="1760"/>
              <w:tab w:val="right" w:leader="dot" w:pos="9016"/>
            </w:tabs>
            <w:rPr>
              <w:del w:id="204" w:author="amnikam" w:date="2014-03-04T10:07:00Z"/>
              <w:rFonts w:asciiTheme="minorHAnsi" w:eastAsiaTheme="minorEastAsia" w:hAnsiTheme="minorHAnsi" w:cstheme="minorBidi"/>
              <w:noProof/>
              <w:sz w:val="22"/>
              <w:szCs w:val="22"/>
              <w:lang w:val="en-US" w:eastAsia="en-US"/>
            </w:rPr>
          </w:pPr>
          <w:del w:id="205" w:author="amnikam" w:date="2014-03-04T10:07:00Z">
            <w:r w:rsidRPr="00B51EAD" w:rsidDel="00B51EAD">
              <w:rPr>
                <w:rStyle w:val="Hyperlink"/>
                <w:noProof/>
              </w:rPr>
              <w:delText>4.2.4.3</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Configuration files</w:delText>
            </w:r>
            <w:r w:rsidDel="00B51EAD">
              <w:rPr>
                <w:noProof/>
                <w:webHidden/>
              </w:rPr>
              <w:tab/>
              <w:delText>26</w:delText>
            </w:r>
          </w:del>
        </w:p>
        <w:p w:rsidR="005B7DF7" w:rsidDel="00B51EAD" w:rsidRDefault="005B7DF7">
          <w:pPr>
            <w:pStyle w:val="TOC2"/>
            <w:tabs>
              <w:tab w:val="left" w:pos="880"/>
              <w:tab w:val="right" w:leader="dot" w:pos="9016"/>
            </w:tabs>
            <w:rPr>
              <w:del w:id="206" w:author="amnikam" w:date="2014-03-04T10:07:00Z"/>
              <w:rFonts w:asciiTheme="minorHAnsi" w:eastAsiaTheme="minorEastAsia" w:hAnsiTheme="minorHAnsi" w:cstheme="minorBidi"/>
              <w:noProof/>
              <w:sz w:val="22"/>
              <w:szCs w:val="22"/>
              <w:lang w:val="en-US" w:eastAsia="en-US"/>
            </w:rPr>
          </w:pPr>
          <w:del w:id="207" w:author="amnikam" w:date="2014-03-04T10:07:00Z">
            <w:r w:rsidRPr="00B51EAD" w:rsidDel="00B51EAD">
              <w:rPr>
                <w:rStyle w:val="Hyperlink"/>
                <w:noProof/>
              </w:rPr>
              <w:delText>4.3</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Process Scheduler (Windows)</w:delText>
            </w:r>
            <w:r w:rsidDel="00B51EAD">
              <w:rPr>
                <w:noProof/>
                <w:webHidden/>
              </w:rPr>
              <w:tab/>
              <w:delText>26</w:delText>
            </w:r>
          </w:del>
        </w:p>
        <w:p w:rsidR="005B7DF7" w:rsidDel="00B51EAD" w:rsidRDefault="005B7DF7">
          <w:pPr>
            <w:pStyle w:val="TOC2"/>
            <w:tabs>
              <w:tab w:val="left" w:pos="880"/>
              <w:tab w:val="right" w:leader="dot" w:pos="9016"/>
            </w:tabs>
            <w:rPr>
              <w:del w:id="208" w:author="amnikam" w:date="2014-03-04T10:07:00Z"/>
              <w:rFonts w:asciiTheme="minorHAnsi" w:eastAsiaTheme="minorEastAsia" w:hAnsiTheme="minorHAnsi" w:cstheme="minorBidi"/>
              <w:noProof/>
              <w:sz w:val="22"/>
              <w:szCs w:val="22"/>
              <w:lang w:val="en-US" w:eastAsia="en-US"/>
            </w:rPr>
          </w:pPr>
          <w:del w:id="209" w:author="amnikam" w:date="2014-03-04T10:07:00Z">
            <w:r w:rsidRPr="00B51EAD" w:rsidDel="00B51EAD">
              <w:rPr>
                <w:rStyle w:val="Hyperlink"/>
                <w:noProof/>
              </w:rPr>
              <w:delText>4.4</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Event Logger</w:delText>
            </w:r>
            <w:r w:rsidDel="00B51EAD">
              <w:rPr>
                <w:noProof/>
                <w:webHidden/>
              </w:rPr>
              <w:tab/>
              <w:delText>28</w:delText>
            </w:r>
          </w:del>
        </w:p>
        <w:p w:rsidR="005B7DF7" w:rsidDel="00B51EAD" w:rsidRDefault="005B7DF7">
          <w:pPr>
            <w:pStyle w:val="TOC3"/>
            <w:tabs>
              <w:tab w:val="left" w:pos="1320"/>
              <w:tab w:val="right" w:leader="dot" w:pos="9016"/>
            </w:tabs>
            <w:rPr>
              <w:del w:id="210" w:author="amnikam" w:date="2014-03-04T10:07:00Z"/>
              <w:rFonts w:asciiTheme="minorHAnsi" w:eastAsiaTheme="minorEastAsia" w:hAnsiTheme="minorHAnsi" w:cstheme="minorBidi"/>
              <w:noProof/>
              <w:sz w:val="22"/>
              <w:szCs w:val="22"/>
              <w:lang w:val="en-US" w:eastAsia="en-US"/>
            </w:rPr>
          </w:pPr>
          <w:del w:id="211" w:author="amnikam" w:date="2014-03-04T10:07:00Z">
            <w:r w:rsidRPr="00B51EAD" w:rsidDel="00B51EAD">
              <w:rPr>
                <w:rStyle w:val="Hyperlink"/>
                <w:noProof/>
              </w:rPr>
              <w:delText>4.4.1</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Windows Logs</w:delText>
            </w:r>
            <w:r w:rsidDel="00B51EAD">
              <w:rPr>
                <w:noProof/>
                <w:webHidden/>
              </w:rPr>
              <w:tab/>
              <w:delText>28</w:delText>
            </w:r>
          </w:del>
        </w:p>
        <w:p w:rsidR="005B7DF7" w:rsidDel="00B51EAD" w:rsidRDefault="005B7DF7">
          <w:pPr>
            <w:pStyle w:val="TOC3"/>
            <w:tabs>
              <w:tab w:val="left" w:pos="1320"/>
              <w:tab w:val="right" w:leader="dot" w:pos="9016"/>
            </w:tabs>
            <w:rPr>
              <w:del w:id="212" w:author="amnikam" w:date="2014-03-04T10:07:00Z"/>
              <w:rFonts w:asciiTheme="minorHAnsi" w:eastAsiaTheme="minorEastAsia" w:hAnsiTheme="minorHAnsi" w:cstheme="minorBidi"/>
              <w:noProof/>
              <w:sz w:val="22"/>
              <w:szCs w:val="22"/>
              <w:lang w:val="en-US" w:eastAsia="en-US"/>
            </w:rPr>
          </w:pPr>
          <w:del w:id="213" w:author="amnikam" w:date="2014-03-04T10:07:00Z">
            <w:r w:rsidRPr="00B51EAD" w:rsidDel="00B51EAD">
              <w:rPr>
                <w:rStyle w:val="Hyperlink"/>
                <w:noProof/>
              </w:rPr>
              <w:delText>4.4.2</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Oracle Logs</w:delText>
            </w:r>
            <w:r w:rsidDel="00B51EAD">
              <w:rPr>
                <w:noProof/>
                <w:webHidden/>
              </w:rPr>
              <w:tab/>
              <w:delText>31</w:delText>
            </w:r>
          </w:del>
        </w:p>
        <w:p w:rsidR="005B7DF7" w:rsidDel="00B51EAD" w:rsidRDefault="005B7DF7">
          <w:pPr>
            <w:pStyle w:val="TOC2"/>
            <w:tabs>
              <w:tab w:val="left" w:pos="880"/>
              <w:tab w:val="right" w:leader="dot" w:pos="9016"/>
            </w:tabs>
            <w:rPr>
              <w:del w:id="214" w:author="amnikam" w:date="2014-03-04T10:07:00Z"/>
              <w:rFonts w:asciiTheme="minorHAnsi" w:eastAsiaTheme="minorEastAsia" w:hAnsiTheme="minorHAnsi" w:cstheme="minorBidi"/>
              <w:noProof/>
              <w:sz w:val="22"/>
              <w:szCs w:val="22"/>
              <w:lang w:val="en-US" w:eastAsia="en-US"/>
            </w:rPr>
          </w:pPr>
          <w:del w:id="215" w:author="amnikam" w:date="2014-03-04T10:07:00Z">
            <w:r w:rsidRPr="00B51EAD" w:rsidDel="00B51EAD">
              <w:rPr>
                <w:rStyle w:val="Hyperlink"/>
                <w:noProof/>
              </w:rPr>
              <w:delText>4.5</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Data Retention\Replay</w:delText>
            </w:r>
            <w:r w:rsidDel="00B51EAD">
              <w:rPr>
                <w:noProof/>
                <w:webHidden/>
              </w:rPr>
              <w:tab/>
              <w:delText>31</w:delText>
            </w:r>
          </w:del>
        </w:p>
        <w:p w:rsidR="005B7DF7" w:rsidDel="00B51EAD" w:rsidRDefault="005B7DF7">
          <w:pPr>
            <w:pStyle w:val="TOC3"/>
            <w:tabs>
              <w:tab w:val="left" w:pos="1320"/>
              <w:tab w:val="right" w:leader="dot" w:pos="9016"/>
            </w:tabs>
            <w:rPr>
              <w:del w:id="216" w:author="amnikam" w:date="2014-03-04T10:07:00Z"/>
              <w:rFonts w:asciiTheme="minorHAnsi" w:eastAsiaTheme="minorEastAsia" w:hAnsiTheme="minorHAnsi" w:cstheme="minorBidi"/>
              <w:noProof/>
              <w:sz w:val="22"/>
              <w:szCs w:val="22"/>
              <w:lang w:val="en-US" w:eastAsia="en-US"/>
            </w:rPr>
          </w:pPr>
          <w:del w:id="217" w:author="amnikam" w:date="2014-03-04T10:07:00Z">
            <w:r w:rsidRPr="00B51EAD" w:rsidDel="00B51EAD">
              <w:rPr>
                <w:rStyle w:val="Hyperlink"/>
                <w:noProof/>
              </w:rPr>
              <w:delText>4.5.1</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Data Retention Approach</w:delText>
            </w:r>
            <w:r w:rsidDel="00B51EAD">
              <w:rPr>
                <w:noProof/>
                <w:webHidden/>
              </w:rPr>
              <w:tab/>
              <w:delText>31</w:delText>
            </w:r>
          </w:del>
        </w:p>
        <w:p w:rsidR="005B7DF7" w:rsidDel="00B51EAD" w:rsidRDefault="005B7DF7">
          <w:pPr>
            <w:pStyle w:val="TOC3"/>
            <w:tabs>
              <w:tab w:val="left" w:pos="1320"/>
              <w:tab w:val="right" w:leader="dot" w:pos="9016"/>
            </w:tabs>
            <w:rPr>
              <w:del w:id="218" w:author="amnikam" w:date="2014-03-04T10:07:00Z"/>
              <w:rFonts w:asciiTheme="minorHAnsi" w:eastAsiaTheme="minorEastAsia" w:hAnsiTheme="minorHAnsi" w:cstheme="minorBidi"/>
              <w:noProof/>
              <w:sz w:val="22"/>
              <w:szCs w:val="22"/>
              <w:lang w:val="en-US" w:eastAsia="en-US"/>
            </w:rPr>
          </w:pPr>
          <w:del w:id="219" w:author="amnikam" w:date="2014-03-04T10:07:00Z">
            <w:r w:rsidRPr="00B51EAD" w:rsidDel="00B51EAD">
              <w:rPr>
                <w:rStyle w:val="Hyperlink"/>
                <w:noProof/>
              </w:rPr>
              <w:delText>4.5.2</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Data Replay Approach</w:delText>
            </w:r>
            <w:r w:rsidDel="00B51EAD">
              <w:rPr>
                <w:noProof/>
                <w:webHidden/>
              </w:rPr>
              <w:tab/>
              <w:delText>32</w:delText>
            </w:r>
          </w:del>
        </w:p>
        <w:p w:rsidR="005B7DF7" w:rsidDel="00B51EAD" w:rsidRDefault="005B7DF7">
          <w:pPr>
            <w:pStyle w:val="TOC2"/>
            <w:tabs>
              <w:tab w:val="left" w:pos="880"/>
              <w:tab w:val="right" w:leader="dot" w:pos="9016"/>
            </w:tabs>
            <w:rPr>
              <w:del w:id="220" w:author="amnikam" w:date="2014-03-04T10:07:00Z"/>
              <w:rFonts w:asciiTheme="minorHAnsi" w:eastAsiaTheme="minorEastAsia" w:hAnsiTheme="minorHAnsi" w:cstheme="minorBidi"/>
              <w:noProof/>
              <w:sz w:val="22"/>
              <w:szCs w:val="22"/>
              <w:lang w:val="en-US" w:eastAsia="en-US"/>
            </w:rPr>
          </w:pPr>
          <w:del w:id="221" w:author="amnikam" w:date="2014-03-04T10:07:00Z">
            <w:r w:rsidRPr="00B51EAD" w:rsidDel="00B51EAD">
              <w:rPr>
                <w:rStyle w:val="Hyperlink"/>
                <w:noProof/>
              </w:rPr>
              <w:delText>4.6</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Error Handler</w:delText>
            </w:r>
            <w:r w:rsidDel="00B51EAD">
              <w:rPr>
                <w:noProof/>
                <w:webHidden/>
              </w:rPr>
              <w:tab/>
              <w:delText>32</w:delText>
            </w:r>
          </w:del>
        </w:p>
        <w:p w:rsidR="005B7DF7" w:rsidDel="00B51EAD" w:rsidRDefault="005B7DF7">
          <w:pPr>
            <w:pStyle w:val="TOC2"/>
            <w:tabs>
              <w:tab w:val="left" w:pos="880"/>
              <w:tab w:val="right" w:leader="dot" w:pos="9016"/>
            </w:tabs>
            <w:rPr>
              <w:del w:id="222" w:author="amnikam" w:date="2014-03-04T10:07:00Z"/>
              <w:rFonts w:asciiTheme="minorHAnsi" w:eastAsiaTheme="minorEastAsia" w:hAnsiTheme="minorHAnsi" w:cstheme="minorBidi"/>
              <w:noProof/>
              <w:sz w:val="22"/>
              <w:szCs w:val="22"/>
              <w:lang w:val="en-US" w:eastAsia="en-US"/>
            </w:rPr>
          </w:pPr>
          <w:del w:id="223" w:author="amnikam" w:date="2014-03-04T10:07:00Z">
            <w:r w:rsidRPr="00B51EAD" w:rsidDel="00B51EAD">
              <w:rPr>
                <w:rStyle w:val="Hyperlink"/>
                <w:noProof/>
              </w:rPr>
              <w:delText>4.7</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Report Generator</w:delText>
            </w:r>
            <w:r w:rsidDel="00B51EAD">
              <w:rPr>
                <w:noProof/>
                <w:webHidden/>
              </w:rPr>
              <w:tab/>
              <w:delText>33</w:delText>
            </w:r>
          </w:del>
        </w:p>
        <w:p w:rsidR="005B7DF7" w:rsidDel="00B51EAD" w:rsidRDefault="005B7DF7">
          <w:pPr>
            <w:pStyle w:val="TOC3"/>
            <w:tabs>
              <w:tab w:val="left" w:pos="1320"/>
              <w:tab w:val="right" w:leader="dot" w:pos="9016"/>
            </w:tabs>
            <w:rPr>
              <w:del w:id="224" w:author="amnikam" w:date="2014-03-04T10:07:00Z"/>
              <w:rFonts w:asciiTheme="minorHAnsi" w:eastAsiaTheme="minorEastAsia" w:hAnsiTheme="minorHAnsi" w:cstheme="minorBidi"/>
              <w:noProof/>
              <w:sz w:val="22"/>
              <w:szCs w:val="22"/>
              <w:lang w:val="en-US" w:eastAsia="en-US"/>
            </w:rPr>
          </w:pPr>
          <w:del w:id="225" w:author="amnikam" w:date="2014-03-04T10:07:00Z">
            <w:r w:rsidRPr="00B51EAD" w:rsidDel="00B51EAD">
              <w:rPr>
                <w:rStyle w:val="Hyperlink"/>
                <w:noProof/>
              </w:rPr>
              <w:delText>4.7.1</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User Notifications</w:delText>
            </w:r>
            <w:r w:rsidDel="00B51EAD">
              <w:rPr>
                <w:noProof/>
                <w:webHidden/>
              </w:rPr>
              <w:tab/>
              <w:delText>33</w:delText>
            </w:r>
          </w:del>
        </w:p>
        <w:p w:rsidR="005B7DF7" w:rsidDel="00B51EAD" w:rsidRDefault="005B7DF7">
          <w:pPr>
            <w:pStyle w:val="TOC3"/>
            <w:tabs>
              <w:tab w:val="left" w:pos="1320"/>
              <w:tab w:val="right" w:leader="dot" w:pos="9016"/>
            </w:tabs>
            <w:rPr>
              <w:del w:id="226" w:author="amnikam" w:date="2014-03-04T10:07:00Z"/>
              <w:rFonts w:asciiTheme="minorHAnsi" w:eastAsiaTheme="minorEastAsia" w:hAnsiTheme="minorHAnsi" w:cstheme="minorBidi"/>
              <w:noProof/>
              <w:sz w:val="22"/>
              <w:szCs w:val="22"/>
              <w:lang w:val="en-US" w:eastAsia="en-US"/>
            </w:rPr>
          </w:pPr>
          <w:del w:id="227" w:author="amnikam" w:date="2014-03-04T10:07:00Z">
            <w:r w:rsidRPr="00B51EAD" w:rsidDel="00B51EAD">
              <w:rPr>
                <w:rStyle w:val="Hyperlink"/>
                <w:noProof/>
              </w:rPr>
              <w:delText>4.7.2</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Exception Reports (Warnings)</w:delText>
            </w:r>
            <w:r w:rsidDel="00B51EAD">
              <w:rPr>
                <w:noProof/>
                <w:webHidden/>
              </w:rPr>
              <w:tab/>
              <w:delText>33</w:delText>
            </w:r>
          </w:del>
        </w:p>
        <w:p w:rsidR="005B7DF7" w:rsidDel="00B51EAD" w:rsidRDefault="005B7DF7">
          <w:pPr>
            <w:pStyle w:val="TOC2"/>
            <w:tabs>
              <w:tab w:val="left" w:pos="880"/>
              <w:tab w:val="right" w:leader="dot" w:pos="9016"/>
            </w:tabs>
            <w:rPr>
              <w:del w:id="228" w:author="amnikam" w:date="2014-03-04T10:07:00Z"/>
              <w:rFonts w:asciiTheme="minorHAnsi" w:eastAsiaTheme="minorEastAsia" w:hAnsiTheme="minorHAnsi" w:cstheme="minorBidi"/>
              <w:noProof/>
              <w:sz w:val="22"/>
              <w:szCs w:val="22"/>
              <w:lang w:val="en-US" w:eastAsia="en-US"/>
            </w:rPr>
          </w:pPr>
          <w:del w:id="229" w:author="amnikam" w:date="2014-03-04T10:07:00Z">
            <w:r w:rsidRPr="00B51EAD" w:rsidDel="00B51EAD">
              <w:rPr>
                <w:rStyle w:val="Hyperlink"/>
                <w:noProof/>
              </w:rPr>
              <w:delText>4.8</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Housekeeper</w:delText>
            </w:r>
            <w:r w:rsidDel="00B51EAD">
              <w:rPr>
                <w:noProof/>
                <w:webHidden/>
              </w:rPr>
              <w:tab/>
              <w:delText>33</w:delText>
            </w:r>
          </w:del>
        </w:p>
        <w:p w:rsidR="005B7DF7" w:rsidDel="00B51EAD" w:rsidRDefault="005B7DF7">
          <w:pPr>
            <w:pStyle w:val="TOC2"/>
            <w:tabs>
              <w:tab w:val="left" w:pos="880"/>
              <w:tab w:val="right" w:leader="dot" w:pos="9016"/>
            </w:tabs>
            <w:rPr>
              <w:del w:id="230" w:author="amnikam" w:date="2014-03-04T10:07:00Z"/>
              <w:rFonts w:asciiTheme="minorHAnsi" w:eastAsiaTheme="minorEastAsia" w:hAnsiTheme="minorHAnsi" w:cstheme="minorBidi"/>
              <w:noProof/>
              <w:sz w:val="22"/>
              <w:szCs w:val="22"/>
              <w:lang w:val="en-US" w:eastAsia="en-US"/>
            </w:rPr>
          </w:pPr>
          <w:del w:id="231" w:author="amnikam" w:date="2014-03-04T10:07:00Z">
            <w:r w:rsidRPr="00B51EAD" w:rsidDel="00B51EAD">
              <w:rPr>
                <w:rStyle w:val="Hyperlink"/>
                <w:noProof/>
              </w:rPr>
              <w:delText>4.9</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Reusable Routines</w:delText>
            </w:r>
            <w:r w:rsidDel="00B51EAD">
              <w:rPr>
                <w:noProof/>
                <w:webHidden/>
              </w:rPr>
              <w:tab/>
              <w:delText>34</w:delText>
            </w:r>
          </w:del>
        </w:p>
        <w:p w:rsidR="005B7DF7" w:rsidDel="00B51EAD" w:rsidRDefault="005B7DF7">
          <w:pPr>
            <w:pStyle w:val="TOC1"/>
            <w:rPr>
              <w:del w:id="232" w:author="amnikam" w:date="2014-03-04T10:07:00Z"/>
              <w:rFonts w:asciiTheme="minorHAnsi" w:eastAsiaTheme="minorEastAsia" w:hAnsiTheme="minorHAnsi" w:cstheme="minorBidi"/>
              <w:noProof/>
              <w:sz w:val="22"/>
              <w:szCs w:val="22"/>
              <w:lang w:val="en-US" w:eastAsia="en-US"/>
            </w:rPr>
          </w:pPr>
          <w:del w:id="233" w:author="amnikam" w:date="2014-03-04T10:07:00Z">
            <w:r w:rsidRPr="00B51EAD" w:rsidDel="00B51EAD">
              <w:rPr>
                <w:rStyle w:val="Hyperlink"/>
                <w:noProof/>
              </w:rPr>
              <w:delText>5</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Back-Ups</w:delText>
            </w:r>
            <w:r w:rsidDel="00B51EAD">
              <w:rPr>
                <w:noProof/>
                <w:webHidden/>
              </w:rPr>
              <w:tab/>
              <w:delText>35</w:delText>
            </w:r>
          </w:del>
        </w:p>
        <w:p w:rsidR="005B7DF7" w:rsidDel="00B51EAD" w:rsidRDefault="005B7DF7">
          <w:pPr>
            <w:pStyle w:val="TOC2"/>
            <w:tabs>
              <w:tab w:val="left" w:pos="880"/>
              <w:tab w:val="right" w:leader="dot" w:pos="9016"/>
            </w:tabs>
            <w:rPr>
              <w:del w:id="234" w:author="amnikam" w:date="2014-03-04T10:07:00Z"/>
              <w:rFonts w:asciiTheme="minorHAnsi" w:eastAsiaTheme="minorEastAsia" w:hAnsiTheme="minorHAnsi" w:cstheme="minorBidi"/>
              <w:noProof/>
              <w:sz w:val="22"/>
              <w:szCs w:val="22"/>
              <w:lang w:val="en-US" w:eastAsia="en-US"/>
            </w:rPr>
          </w:pPr>
          <w:del w:id="235" w:author="amnikam" w:date="2014-03-04T10:07:00Z">
            <w:r w:rsidRPr="00B51EAD" w:rsidDel="00B51EAD">
              <w:rPr>
                <w:rStyle w:val="Hyperlink"/>
                <w:noProof/>
              </w:rPr>
              <w:delText>5.1</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Oracle Backups</w:delText>
            </w:r>
            <w:r w:rsidDel="00B51EAD">
              <w:rPr>
                <w:noProof/>
                <w:webHidden/>
              </w:rPr>
              <w:tab/>
              <w:delText>35</w:delText>
            </w:r>
          </w:del>
        </w:p>
        <w:p w:rsidR="005B7DF7" w:rsidDel="00B51EAD" w:rsidRDefault="005B7DF7">
          <w:pPr>
            <w:pStyle w:val="TOC2"/>
            <w:tabs>
              <w:tab w:val="left" w:pos="880"/>
              <w:tab w:val="right" w:leader="dot" w:pos="9016"/>
            </w:tabs>
            <w:rPr>
              <w:del w:id="236" w:author="amnikam" w:date="2014-03-04T10:07:00Z"/>
              <w:rFonts w:asciiTheme="minorHAnsi" w:eastAsiaTheme="minorEastAsia" w:hAnsiTheme="minorHAnsi" w:cstheme="minorBidi"/>
              <w:noProof/>
              <w:sz w:val="22"/>
              <w:szCs w:val="22"/>
              <w:lang w:val="en-US" w:eastAsia="en-US"/>
            </w:rPr>
          </w:pPr>
          <w:del w:id="237" w:author="amnikam" w:date="2014-03-04T10:07:00Z">
            <w:r w:rsidRPr="00B51EAD" w:rsidDel="00B51EAD">
              <w:rPr>
                <w:rStyle w:val="Hyperlink"/>
                <w:noProof/>
              </w:rPr>
              <w:delText>5.2</w:delText>
            </w:r>
            <w:r w:rsidDel="00B51EAD">
              <w:rPr>
                <w:rFonts w:asciiTheme="minorHAnsi" w:eastAsiaTheme="minorEastAsia" w:hAnsiTheme="minorHAnsi" w:cstheme="minorBidi"/>
                <w:noProof/>
                <w:sz w:val="22"/>
                <w:szCs w:val="22"/>
                <w:lang w:val="en-US" w:eastAsia="en-US"/>
              </w:rPr>
              <w:tab/>
            </w:r>
            <w:r w:rsidRPr="00B51EAD" w:rsidDel="00B51EAD">
              <w:rPr>
                <w:rStyle w:val="Hyperlink"/>
                <w:noProof/>
              </w:rPr>
              <w:delText>Windows Backups</w:delText>
            </w:r>
            <w:r w:rsidDel="00B51EAD">
              <w:rPr>
                <w:noProof/>
                <w:webHidden/>
              </w:rPr>
              <w:tab/>
              <w:delText>35</w:delText>
            </w:r>
          </w:del>
        </w:p>
        <w:p w:rsidR="003E6AD6" w:rsidRPr="00F203DE" w:rsidRDefault="00E57AFB" w:rsidP="00994C4E">
          <w:pPr>
            <w:jc w:val="both"/>
          </w:pPr>
          <w:r>
            <w:fldChar w:fldCharType="end"/>
          </w:r>
        </w:p>
      </w:sdtContent>
    </w:sdt>
    <w:p w:rsidR="003E6AD6" w:rsidRDefault="003E6AD6" w:rsidP="00994C4E">
      <w:pPr>
        <w:pStyle w:val="Heading1"/>
        <w:spacing w:after="0" w:line="276" w:lineRule="auto"/>
        <w:ind w:left="431" w:hanging="431"/>
        <w:jc w:val="both"/>
      </w:pPr>
      <w:bookmarkStart w:id="238" w:name="_Toc381784288"/>
      <w:r w:rsidRPr="001403AA">
        <w:lastRenderedPageBreak/>
        <w:t>Introduction</w:t>
      </w:r>
      <w:bookmarkEnd w:id="238"/>
    </w:p>
    <w:p w:rsidR="003E6AD6" w:rsidRDefault="003E6AD6" w:rsidP="00994C4E">
      <w:pPr>
        <w:pStyle w:val="Heading2"/>
        <w:spacing w:before="200" w:after="0" w:line="276" w:lineRule="auto"/>
        <w:jc w:val="both"/>
      </w:pPr>
      <w:bookmarkStart w:id="239" w:name="_Toc381784289"/>
      <w:r>
        <w:t>Document Purpose</w:t>
      </w:r>
      <w:bookmarkEnd w:id="239"/>
    </w:p>
    <w:p w:rsidR="003E6AD6" w:rsidRDefault="003E6AD6" w:rsidP="00994C4E">
      <w:pPr>
        <w:jc w:val="both"/>
      </w:pPr>
      <w:r>
        <w:t>The purpose of this document is to specify the software</w:t>
      </w:r>
      <w:r w:rsidR="006A3845">
        <w:t>/t</w:t>
      </w:r>
      <w:r w:rsidR="008C5B84">
        <w:t>echnical</w:t>
      </w:r>
      <w:r>
        <w:t xml:space="preserve"> framework that will support the Reports, Interfaces, Conversions, Enhancements and Forms (RICEF) Object components required by the Marks and Spencer (M&amp;S) implementation of the JDA </w:t>
      </w:r>
      <w:r w:rsidR="00B4713E">
        <w:t>Enterprise Planning</w:t>
      </w:r>
      <w:r>
        <w:t xml:space="preserve"> module.</w:t>
      </w:r>
    </w:p>
    <w:p w:rsidR="001448BD" w:rsidRDefault="001448BD" w:rsidP="00994C4E">
      <w:pPr>
        <w:jc w:val="both"/>
      </w:pPr>
    </w:p>
    <w:p w:rsidR="001448BD" w:rsidRDefault="00745806" w:rsidP="00994C4E">
      <w:pPr>
        <w:jc w:val="both"/>
      </w:pPr>
      <w:r>
        <w:rPr>
          <w:noProof/>
          <w:lang w:val="en-US" w:eastAsia="en-US"/>
        </w:rPr>
        <w:drawing>
          <wp:inline distT="0" distB="0" distL="0" distR="0">
            <wp:extent cx="5731510" cy="3821007"/>
            <wp:effectExtent l="19050" t="0" r="254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5760640"/>
                      <a:chOff x="251520" y="332656"/>
                      <a:chExt cx="8640960" cy="5760640"/>
                    </a:xfrm>
                  </a:grpSpPr>
                  <a:sp>
                    <a:nvSpPr>
                      <a:cNvPr id="9" name="Rectangle 8"/>
                      <a:cNvSpPr/>
                    </a:nvSpPr>
                    <a:spPr>
                      <a:xfrm>
                        <a:off x="4716016" y="1700808"/>
                        <a:ext cx="1979712" cy="10081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Functional Configuration Document</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4716016" y="3933056"/>
                        <a:ext cx="1979712" cy="10081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Technical Configuration Document</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1835696" y="3933056"/>
                        <a:ext cx="1979712" cy="10081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Functional Specifications + DOMD</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51520" y="764704"/>
                        <a:ext cx="8640960" cy="5328592"/>
                      </a:xfrm>
                      <a:prstGeom prst="rect">
                        <a:avLst/>
                      </a:prstGeom>
                      <a:solidFill>
                        <a:schemeClr val="accent1">
                          <a:lumMod val="60000"/>
                          <a:lumOff val="40000"/>
                          <a:alpha val="39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Connector 13"/>
                      <a:cNvCxnSpPr>
                        <a:endCxn id="10" idx="0"/>
                      </a:cNvCxnSpPr>
                    </a:nvCxnSpPr>
                    <a:spPr>
                      <a:xfrm flipH="1">
                        <a:off x="5705872" y="2708920"/>
                        <a:ext cx="18256" cy="1224136"/>
                      </a:xfrm>
                      <a:prstGeom prst="line">
                        <a:avLst/>
                      </a:prstGeom>
                      <a:ln w="38100">
                        <a:tailEnd type="stealth"/>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stCxn id="9" idx="1"/>
                        <a:endCxn id="11" idx="0"/>
                      </a:cNvCxnSpPr>
                    </a:nvCxnSpPr>
                    <a:spPr>
                      <a:xfrm flipH="1">
                        <a:off x="2825552" y="2204864"/>
                        <a:ext cx="1890464" cy="1728192"/>
                      </a:xfrm>
                      <a:prstGeom prst="line">
                        <a:avLst/>
                      </a:prstGeom>
                      <a:ln w="38100">
                        <a:headEnd type="stealth"/>
                        <a:tailEnd type="stealth"/>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stCxn id="10" idx="1"/>
                        <a:endCxn id="11" idx="3"/>
                      </a:cNvCxnSpPr>
                    </a:nvCxnSpPr>
                    <a:spPr>
                      <a:xfrm flipH="1">
                        <a:off x="3815408" y="4437112"/>
                        <a:ext cx="900608" cy="0"/>
                      </a:xfrm>
                      <a:prstGeom prst="line">
                        <a:avLst/>
                      </a:prstGeom>
                      <a:ln w="38100">
                        <a:headEnd type="stealth"/>
                        <a:tailEnd type="stealth"/>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611560" y="764704"/>
                        <a:ext cx="820891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dirty="0" smtClean="0"/>
                            <a:t>Solution Framework leverages functional specifications, configuration and application components to enable the integration and supportability of the MP solution</a:t>
                          </a:r>
                          <a:endParaRPr lang="en-GB" dirty="0"/>
                        </a:p>
                      </a:txBody>
                      <a:useSpRect/>
                    </a:txSp>
                  </a:sp>
                  <a:sp>
                    <a:nvSpPr>
                      <a:cNvPr id="26" name="TextBox 25"/>
                      <a:cNvSpPr txBox="1"/>
                    </a:nvSpPr>
                    <a:spPr>
                      <a:xfrm>
                        <a:off x="251520" y="332656"/>
                        <a:ext cx="8640960" cy="461665"/>
                      </a:xfrm>
                      <a:prstGeom prst="rect">
                        <a:avLst/>
                      </a:prstGeom>
                      <a:noFill/>
                      <a:ln>
                        <a:solidFill>
                          <a:schemeClr val="accent1">
                            <a:shade val="50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2400" dirty="0" smtClean="0"/>
                            <a:t>MP Solution Framework Document</a:t>
                          </a:r>
                          <a:endParaRPr lang="en-GB" sz="2400" dirty="0"/>
                        </a:p>
                      </a:txBody>
                      <a:useSpRect/>
                    </a:txSp>
                  </a:sp>
                </lc:lockedCanvas>
              </a:graphicData>
            </a:graphic>
          </wp:inline>
        </w:drawing>
      </w:r>
    </w:p>
    <w:p w:rsidR="00972442" w:rsidRPr="003D6631" w:rsidRDefault="00972442" w:rsidP="00972442">
      <w:pPr>
        <w:pStyle w:val="JDAnormal"/>
        <w:spacing w:before="120" w:after="0"/>
        <w:jc w:val="both"/>
        <w:rPr>
          <w:rFonts w:ascii="Calibri" w:hAnsi="Calibri" w:cs="Calibri"/>
          <w:sz w:val="24"/>
        </w:rPr>
      </w:pPr>
      <w:r w:rsidRPr="003D6631">
        <w:rPr>
          <w:rFonts w:ascii="Calibri" w:hAnsi="Calibri" w:cs="Calibri"/>
          <w:sz w:val="24"/>
        </w:rPr>
        <w:t>This do</w:t>
      </w:r>
      <w:r>
        <w:rPr>
          <w:rFonts w:ascii="Calibri" w:hAnsi="Calibri" w:cs="Calibri"/>
          <w:sz w:val="24"/>
        </w:rPr>
        <w:t xml:space="preserve">cument gives information about: </w:t>
      </w:r>
    </w:p>
    <w:p w:rsidR="00972442" w:rsidRPr="003D6631" w:rsidRDefault="00972442" w:rsidP="00972442">
      <w:pPr>
        <w:pStyle w:val="JDAnormal"/>
        <w:numPr>
          <w:ilvl w:val="0"/>
          <w:numId w:val="32"/>
        </w:numPr>
        <w:spacing w:before="120" w:after="0"/>
        <w:jc w:val="both"/>
        <w:rPr>
          <w:rFonts w:ascii="Calibri" w:hAnsi="Calibri" w:cs="Calibri"/>
          <w:sz w:val="24"/>
        </w:rPr>
      </w:pPr>
      <w:r w:rsidRPr="003D6631">
        <w:rPr>
          <w:rFonts w:ascii="Calibri" w:hAnsi="Calibri" w:cs="Calibri"/>
          <w:sz w:val="24"/>
        </w:rPr>
        <w:t xml:space="preserve">Overview of JDA Enterprise Planning </w:t>
      </w:r>
      <w:r w:rsidR="00E96F22">
        <w:rPr>
          <w:rFonts w:ascii="Calibri" w:hAnsi="Calibri" w:cs="Calibri"/>
          <w:sz w:val="24"/>
        </w:rPr>
        <w:t xml:space="preserve">(EP) </w:t>
      </w:r>
      <w:r w:rsidRPr="003D6631">
        <w:rPr>
          <w:rFonts w:ascii="Calibri" w:hAnsi="Calibri" w:cs="Calibri"/>
          <w:sz w:val="24"/>
        </w:rPr>
        <w:t>Architecture.</w:t>
      </w:r>
    </w:p>
    <w:p w:rsidR="00972442" w:rsidRDefault="00972442" w:rsidP="00972442">
      <w:pPr>
        <w:pStyle w:val="JDAnormal"/>
        <w:numPr>
          <w:ilvl w:val="0"/>
          <w:numId w:val="32"/>
        </w:numPr>
        <w:spacing w:before="120" w:after="0"/>
        <w:jc w:val="both"/>
        <w:rPr>
          <w:rFonts w:ascii="Calibri" w:hAnsi="Calibri" w:cs="Calibri"/>
          <w:sz w:val="24"/>
        </w:rPr>
      </w:pPr>
      <w:r w:rsidRPr="003D6631">
        <w:rPr>
          <w:rFonts w:ascii="Calibri" w:hAnsi="Calibri" w:cs="Calibri"/>
          <w:sz w:val="24"/>
        </w:rPr>
        <w:t>Components involved in JDA E</w:t>
      </w:r>
      <w:r w:rsidR="007F7A86">
        <w:rPr>
          <w:rFonts w:ascii="Calibri" w:hAnsi="Calibri" w:cs="Calibri"/>
          <w:sz w:val="24"/>
        </w:rPr>
        <w:t>P</w:t>
      </w:r>
      <w:r w:rsidRPr="003D6631">
        <w:rPr>
          <w:rFonts w:ascii="Calibri" w:hAnsi="Calibri" w:cs="Calibri"/>
          <w:sz w:val="24"/>
        </w:rPr>
        <w:t>.</w:t>
      </w:r>
    </w:p>
    <w:p w:rsidR="00E97E40" w:rsidRPr="00892531" w:rsidRDefault="00DC4220" w:rsidP="00E97E40">
      <w:pPr>
        <w:pStyle w:val="JDAnormal"/>
        <w:numPr>
          <w:ilvl w:val="0"/>
          <w:numId w:val="32"/>
        </w:numPr>
        <w:spacing w:before="120" w:after="0"/>
        <w:jc w:val="both"/>
        <w:rPr>
          <w:rFonts w:ascii="Calibri" w:hAnsi="Calibri" w:cs="Calibri"/>
          <w:sz w:val="24"/>
        </w:rPr>
      </w:pPr>
      <w:r>
        <w:rPr>
          <w:rFonts w:ascii="Calibri" w:hAnsi="Calibri" w:cs="Calibri"/>
          <w:sz w:val="24"/>
        </w:rPr>
        <w:t xml:space="preserve">JDA Database server </w:t>
      </w:r>
      <w:r w:rsidR="009D3F04">
        <w:rPr>
          <w:rFonts w:ascii="Calibri" w:hAnsi="Calibri" w:cs="Calibri"/>
          <w:sz w:val="24"/>
        </w:rPr>
        <w:t xml:space="preserve">Process </w:t>
      </w:r>
      <w:r w:rsidR="00E20D97">
        <w:rPr>
          <w:rFonts w:ascii="Calibri" w:hAnsi="Calibri" w:cs="Calibri"/>
          <w:sz w:val="24"/>
        </w:rPr>
        <w:t xml:space="preserve">and JDA EP client automation Batch Process </w:t>
      </w:r>
      <w:r w:rsidR="009D3F04">
        <w:rPr>
          <w:rFonts w:ascii="Calibri" w:hAnsi="Calibri" w:cs="Calibri"/>
          <w:sz w:val="24"/>
        </w:rPr>
        <w:t>involved in JDA EP</w:t>
      </w:r>
      <w:r w:rsidR="00E97E40" w:rsidRPr="003D6631">
        <w:rPr>
          <w:rFonts w:ascii="Calibri" w:hAnsi="Calibri" w:cs="Calibri"/>
          <w:sz w:val="24"/>
        </w:rPr>
        <w:t>.</w:t>
      </w:r>
    </w:p>
    <w:p w:rsidR="00212327" w:rsidRPr="001F454E" w:rsidRDefault="001F454E" w:rsidP="00972442">
      <w:pPr>
        <w:pStyle w:val="ListParagraph"/>
        <w:numPr>
          <w:ilvl w:val="0"/>
          <w:numId w:val="32"/>
        </w:numPr>
        <w:spacing w:before="120"/>
        <w:jc w:val="both"/>
        <w:rPr>
          <w:rFonts w:cs="Calibri"/>
        </w:rPr>
      </w:pPr>
      <w:r>
        <w:rPr>
          <w:rFonts w:eastAsia="Batang" w:cs="Calibri"/>
          <w:szCs w:val="24"/>
          <w:lang w:val="en-US" w:eastAsia="en-US"/>
        </w:rPr>
        <w:t xml:space="preserve">Framework, </w:t>
      </w:r>
      <w:r w:rsidRPr="001F454E">
        <w:rPr>
          <w:rFonts w:eastAsia="Batang" w:cs="Calibri"/>
          <w:szCs w:val="24"/>
          <w:lang w:val="en-US" w:eastAsia="en-US"/>
        </w:rPr>
        <w:t xml:space="preserve">Error </w:t>
      </w:r>
      <w:r w:rsidR="00880335">
        <w:rPr>
          <w:rFonts w:eastAsia="Batang" w:cs="Calibri"/>
          <w:szCs w:val="24"/>
          <w:lang w:val="en-US" w:eastAsia="en-US"/>
        </w:rPr>
        <w:t>and</w:t>
      </w:r>
      <w:r w:rsidRPr="001F454E">
        <w:rPr>
          <w:rFonts w:eastAsia="Batang" w:cs="Calibri"/>
          <w:szCs w:val="24"/>
          <w:lang w:val="en-US" w:eastAsia="en-US"/>
        </w:rPr>
        <w:t xml:space="preserve"> Exception Handling (including logging, al</w:t>
      </w:r>
      <w:r w:rsidR="00B71D32">
        <w:rPr>
          <w:rFonts w:eastAsia="Batang" w:cs="Calibri"/>
          <w:szCs w:val="24"/>
          <w:lang w:val="en-US" w:eastAsia="en-US"/>
        </w:rPr>
        <w:t>erting</w:t>
      </w:r>
      <w:r>
        <w:rPr>
          <w:rFonts w:eastAsia="Batang" w:cs="Calibri"/>
          <w:szCs w:val="24"/>
          <w:lang w:val="en-US" w:eastAsia="en-US"/>
        </w:rPr>
        <w:t xml:space="preserve"> and replay</w:t>
      </w:r>
      <w:r w:rsidR="00292628">
        <w:rPr>
          <w:rFonts w:eastAsia="Batang" w:cs="Calibri"/>
          <w:szCs w:val="24"/>
          <w:lang w:val="en-US" w:eastAsia="en-US"/>
        </w:rPr>
        <w:t xml:space="preserve">), data </w:t>
      </w:r>
      <w:r w:rsidR="00880335">
        <w:rPr>
          <w:rFonts w:eastAsia="Batang" w:cs="Calibri"/>
          <w:szCs w:val="24"/>
          <w:lang w:val="en-US" w:eastAsia="en-US"/>
        </w:rPr>
        <w:t>retention,</w:t>
      </w:r>
      <w:r w:rsidRPr="001F454E">
        <w:rPr>
          <w:rFonts w:eastAsia="Batang" w:cs="Calibri"/>
          <w:szCs w:val="24"/>
          <w:lang w:val="en-US" w:eastAsia="en-US"/>
        </w:rPr>
        <w:t xml:space="preserve"> archiving/</w:t>
      </w:r>
      <w:r w:rsidR="00880335" w:rsidRPr="001F454E">
        <w:rPr>
          <w:rFonts w:eastAsia="Batang" w:cs="Calibri"/>
          <w:szCs w:val="24"/>
          <w:lang w:val="en-US" w:eastAsia="en-US"/>
        </w:rPr>
        <w:t>housekeeping</w:t>
      </w:r>
      <w:r w:rsidR="00880335">
        <w:rPr>
          <w:rFonts w:eastAsia="Batang" w:cs="Calibri"/>
          <w:szCs w:val="24"/>
          <w:lang w:val="en-US" w:eastAsia="en-US"/>
        </w:rPr>
        <w:t xml:space="preserve"> and scheduling </w:t>
      </w:r>
      <w:r w:rsidR="00212327" w:rsidRPr="001F454E">
        <w:rPr>
          <w:rFonts w:cs="Calibri"/>
        </w:rPr>
        <w:t>involved in overall development</w:t>
      </w:r>
      <w:r w:rsidR="00A02E41" w:rsidRPr="001F454E">
        <w:rPr>
          <w:rFonts w:cs="Calibri"/>
        </w:rPr>
        <w:t xml:space="preserve"> of RICEF</w:t>
      </w:r>
      <w:r w:rsidR="00212327" w:rsidRPr="001F454E">
        <w:rPr>
          <w:rFonts w:cs="Calibri"/>
        </w:rPr>
        <w:t>.</w:t>
      </w:r>
    </w:p>
    <w:p w:rsidR="003E6AD6" w:rsidRDefault="003E6AD6" w:rsidP="00994C4E">
      <w:pPr>
        <w:pStyle w:val="Heading2"/>
        <w:spacing w:before="200" w:after="0" w:line="276" w:lineRule="auto"/>
        <w:jc w:val="both"/>
      </w:pPr>
      <w:bookmarkStart w:id="240" w:name="_Toc381784290"/>
      <w:r>
        <w:lastRenderedPageBreak/>
        <w:t>Document Scope</w:t>
      </w:r>
      <w:bookmarkEnd w:id="240"/>
    </w:p>
    <w:p w:rsidR="003E6AD6" w:rsidRDefault="003E6AD6" w:rsidP="00994C4E">
      <w:pPr>
        <w:jc w:val="both"/>
      </w:pPr>
      <w:r>
        <w:t xml:space="preserve">The scope of this document is to </w:t>
      </w:r>
      <w:r w:rsidR="00F33B95">
        <w:t>define</w:t>
      </w:r>
      <w:r>
        <w:t xml:space="preserve"> the </w:t>
      </w:r>
      <w:r w:rsidR="0090249A">
        <w:t>software</w:t>
      </w:r>
      <w:r w:rsidR="00F55CAE">
        <w:t>/t</w:t>
      </w:r>
      <w:r w:rsidR="0090249A">
        <w:t>echnical solution f</w:t>
      </w:r>
      <w:r>
        <w:t xml:space="preserve">ramework for </w:t>
      </w:r>
      <w:r w:rsidR="00B4713E">
        <w:t>Enterprise Planning</w:t>
      </w:r>
      <w:r w:rsidR="00EF35B2">
        <w:t xml:space="preserve"> </w:t>
      </w:r>
      <w:r w:rsidR="00E71D1C">
        <w:t>JDA EP</w:t>
      </w:r>
      <w:r w:rsidR="00665A5B">
        <w:t>/EKB</w:t>
      </w:r>
      <w:r w:rsidR="00156F99">
        <w:t xml:space="preserve"> </w:t>
      </w:r>
      <w:r w:rsidR="00A03F0C">
        <w:t xml:space="preserve">and </w:t>
      </w:r>
      <w:r w:rsidR="00156F99">
        <w:t>will not detail</w:t>
      </w:r>
      <w:r w:rsidR="00EF35B2">
        <w:t xml:space="preserve"> </w:t>
      </w:r>
      <w:r w:rsidR="00156F99">
        <w:t xml:space="preserve">out </w:t>
      </w:r>
      <w:r w:rsidR="00EF35B2">
        <w:t>any integration</w:t>
      </w:r>
      <w:r w:rsidR="00156F99">
        <w:t xml:space="preserve"> of the source system and any changes which have been made outside JDA EP/EKB</w:t>
      </w:r>
      <w:r>
        <w:t>.</w:t>
      </w:r>
    </w:p>
    <w:p w:rsidR="00537714" w:rsidRDefault="00537714" w:rsidP="00994C4E">
      <w:pPr>
        <w:jc w:val="both"/>
      </w:pPr>
    </w:p>
    <w:p w:rsidR="00D907AD" w:rsidRDefault="00745806" w:rsidP="00994C4E">
      <w:pPr>
        <w:jc w:val="both"/>
      </w:pPr>
      <w:r>
        <w:rPr>
          <w:noProof/>
          <w:lang w:val="en-US" w:eastAsia="en-US"/>
        </w:rPr>
        <w:drawing>
          <wp:inline distT="0" distB="0" distL="0" distR="0">
            <wp:extent cx="5731510" cy="4180451"/>
            <wp:effectExtent l="1905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48464" cy="6381328"/>
                      <a:chOff x="395536" y="0"/>
                      <a:chExt cx="8748464" cy="6381328"/>
                    </a:xfrm>
                  </a:grpSpPr>
                  <a:sp>
                    <a:nvSpPr>
                      <a:cNvPr id="45" name="Rectangle 44"/>
                      <a:cNvSpPr/>
                    </a:nvSpPr>
                    <a:spPr>
                      <a:xfrm>
                        <a:off x="395536" y="1916832"/>
                        <a:ext cx="1979712" cy="10081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Technical Configuration Document</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Rectangle 45"/>
                      <a:cNvSpPr/>
                    </a:nvSpPr>
                    <a:spPr>
                      <a:xfrm>
                        <a:off x="432048" y="332656"/>
                        <a:ext cx="1979712" cy="10081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Functional Configuration Document</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TextBox 46"/>
                      <a:cNvSpPr txBox="1"/>
                    </a:nvSpPr>
                    <a:spPr>
                      <a:xfrm>
                        <a:off x="1043608" y="1280954"/>
                        <a:ext cx="648072"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4000" b="1" dirty="0" smtClean="0">
                              <a:solidFill>
                                <a:schemeClr val="accent1"/>
                              </a:solidFill>
                            </a:rPr>
                            <a:t>+</a:t>
                          </a:r>
                          <a:endParaRPr lang="en-GB" sz="4000" b="1" dirty="0">
                            <a:solidFill>
                              <a:schemeClr val="accent1"/>
                            </a:solidFill>
                          </a:endParaRPr>
                        </a:p>
                      </a:txBody>
                      <a:useSpRect/>
                    </a:txSp>
                  </a:sp>
                  <a:sp>
                    <a:nvSpPr>
                      <a:cNvPr id="49" name="TextBox 48"/>
                      <a:cNvSpPr txBox="1"/>
                    </a:nvSpPr>
                    <a:spPr>
                      <a:xfrm>
                        <a:off x="1043608" y="2865130"/>
                        <a:ext cx="648072"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4000" b="1" dirty="0" smtClean="0">
                              <a:solidFill>
                                <a:schemeClr val="accent1"/>
                              </a:solidFill>
                            </a:rPr>
                            <a:t>+</a:t>
                          </a:r>
                          <a:endParaRPr lang="en-GB" sz="4000" b="1" dirty="0">
                            <a:solidFill>
                              <a:schemeClr val="accent1"/>
                            </a:solidFill>
                          </a:endParaRPr>
                        </a:p>
                      </a:txBody>
                      <a:useSpRect/>
                    </a:txSp>
                  </a:sp>
                  <a:cxnSp>
                    <a:nvCxnSpPr>
                      <a:cNvPr id="52" name="Straight Connector 51"/>
                      <a:cNvCxnSpPr/>
                    </a:nvCxnSpPr>
                    <a:spPr>
                      <a:xfrm>
                        <a:off x="2699792" y="188640"/>
                        <a:ext cx="0" cy="6408712"/>
                      </a:xfrm>
                      <a:prstGeom prst="line">
                        <a:avLst/>
                      </a:prstGeom>
                      <a:ln w="38100"/>
                    </a:spPr>
                    <a:style>
                      <a:lnRef idx="1">
                        <a:schemeClr val="accent1"/>
                      </a:lnRef>
                      <a:fillRef idx="0">
                        <a:schemeClr val="accent1"/>
                      </a:fillRef>
                      <a:effectRef idx="0">
                        <a:schemeClr val="accent1"/>
                      </a:effectRef>
                      <a:fontRef idx="minor">
                        <a:schemeClr val="tx1"/>
                      </a:fontRef>
                    </a:style>
                  </a:cxnSp>
                  <a:sp>
                    <a:nvSpPr>
                      <a:cNvPr id="55" name="Rectangle 54"/>
                      <a:cNvSpPr/>
                    </a:nvSpPr>
                    <a:spPr>
                      <a:xfrm>
                        <a:off x="395536" y="3645024"/>
                        <a:ext cx="1979712" cy="1008112"/>
                      </a:xfrm>
                      <a:prstGeom prst="rect">
                        <a:avLst/>
                      </a:prstGeom>
                      <a:solidFill>
                        <a:srgbClr val="FFC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MP Solution Framework </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Rectangle 56"/>
                      <a:cNvSpPr/>
                    </a:nvSpPr>
                    <a:spPr>
                      <a:xfrm>
                        <a:off x="395536" y="5229200"/>
                        <a:ext cx="1979712" cy="1008112"/>
                      </a:xfrm>
                      <a:prstGeom prst="rect">
                        <a:avLst/>
                      </a:prstGeom>
                      <a:solidFill>
                        <a:srgbClr val="FFC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DILO &amp; Batch Schedule</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TextBox 57"/>
                      <a:cNvSpPr txBox="1"/>
                    </a:nvSpPr>
                    <a:spPr>
                      <a:xfrm>
                        <a:off x="1043608" y="4521314"/>
                        <a:ext cx="648072"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4000" b="1" dirty="0" smtClean="0">
                              <a:solidFill>
                                <a:schemeClr val="accent1"/>
                              </a:solidFill>
                            </a:rPr>
                            <a:t>+</a:t>
                          </a:r>
                          <a:endParaRPr lang="en-GB" sz="4000" b="1" dirty="0">
                            <a:solidFill>
                              <a:schemeClr val="accent1"/>
                            </a:solidFill>
                          </a:endParaRPr>
                        </a:p>
                      </a:txBody>
                      <a:useSpRect/>
                    </a:txSp>
                  </a:sp>
                  <a:sp>
                    <a:nvSpPr>
                      <a:cNvPr id="73" name="Rectangle 72"/>
                      <a:cNvSpPr/>
                    </a:nvSpPr>
                    <a:spPr>
                      <a:xfrm>
                        <a:off x="2843808" y="1916832"/>
                        <a:ext cx="1872208" cy="1008112"/>
                      </a:xfrm>
                      <a:prstGeom prst="rect">
                        <a:avLst/>
                      </a:prstGeom>
                      <a:solidFill>
                        <a:schemeClr val="bg1">
                          <a:lumMod val="6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Transaction Data Integration &amp; Conversions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Rectangle 74"/>
                      <a:cNvSpPr/>
                    </a:nvSpPr>
                    <a:spPr>
                      <a:xfrm>
                        <a:off x="2843808" y="3284984"/>
                        <a:ext cx="1872208" cy="1008112"/>
                      </a:xfrm>
                      <a:prstGeom prst="rect">
                        <a:avLst/>
                      </a:prstGeom>
                      <a:solidFill>
                        <a:schemeClr val="bg1">
                          <a:lumMod val="6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Master Data Integration &amp; Conversions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Rectangle 75"/>
                      <a:cNvSpPr/>
                    </a:nvSpPr>
                    <a:spPr>
                      <a:xfrm>
                        <a:off x="4860032" y="2420888"/>
                        <a:ext cx="1296144" cy="1008112"/>
                      </a:xfrm>
                      <a:prstGeom prst="rect">
                        <a:avLst/>
                      </a:prstGeom>
                      <a:solidFill>
                        <a:schemeClr val="tx2">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Staging Tables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Rectangle 76"/>
                      <a:cNvSpPr/>
                    </a:nvSpPr>
                    <a:spPr>
                      <a:xfrm>
                        <a:off x="6300192" y="2420888"/>
                        <a:ext cx="1224136" cy="1008112"/>
                      </a:xfrm>
                      <a:prstGeom prst="rect">
                        <a:avLst/>
                      </a:prstGeom>
                      <a:solidFill>
                        <a:srgbClr val="FFC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Processing</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ectangle 77"/>
                      <a:cNvSpPr/>
                    </a:nvSpPr>
                    <a:spPr>
                      <a:xfrm>
                        <a:off x="7668344" y="2420888"/>
                        <a:ext cx="1224136" cy="1008112"/>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Live Tables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TextBox 78"/>
                      <a:cNvSpPr txBox="1"/>
                    </a:nvSpPr>
                    <a:spPr>
                      <a:xfrm>
                        <a:off x="7055768" y="0"/>
                        <a:ext cx="208823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Overview</a:t>
                          </a:r>
                          <a:endParaRPr lang="en-GB" dirty="0"/>
                        </a:p>
                      </a:txBody>
                      <a:useSpRect/>
                    </a:txSp>
                  </a:sp>
                  <a:sp>
                    <a:nvSpPr>
                      <a:cNvPr id="80" name="Right Brace 79"/>
                      <a:cNvSpPr/>
                    </a:nvSpPr>
                    <a:spPr>
                      <a:xfrm>
                        <a:off x="2987824" y="4365104"/>
                        <a:ext cx="288032" cy="2016224"/>
                      </a:xfrm>
                      <a:prstGeom prst="rightBrace">
                        <a:avLst/>
                      </a:prstGeom>
                      <a:ln w="38100"/>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cxnSp>
                    <a:nvCxnSpPr>
                      <a:cNvPr id="82" name="Shape 81"/>
                      <a:cNvCxnSpPr/>
                    </a:nvCxnSpPr>
                    <a:spPr>
                      <a:xfrm flipV="1">
                        <a:off x="3275856" y="3429000"/>
                        <a:ext cx="3492388" cy="1944216"/>
                      </a:xfrm>
                      <a:prstGeom prst="bentConnector2">
                        <a:avLst/>
                      </a:prstGeom>
                      <a:ln w="38100">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5490B" w:rsidRPr="0065490B" w:rsidRDefault="0065490B" w:rsidP="0065490B">
      <w:pPr>
        <w:jc w:val="both"/>
        <w:rPr>
          <w:lang w:val="en-US"/>
        </w:rPr>
      </w:pPr>
      <w:r w:rsidRPr="0065490B">
        <w:t xml:space="preserve">The MP Solution Framework describes how data will be processed in and out of the solution.  There are Core Application Components such as JDA load utilities that are executed by a controlled batched schedule. For these JDA utilities to be scheduled and batched, it is necessary to package or wrap them. By wrapping them it is possible to enable sequencing, calling, tracing, </w:t>
      </w:r>
      <w:r w:rsidR="00387610" w:rsidRPr="0065490B">
        <w:t>and logging</w:t>
      </w:r>
      <w:r w:rsidRPr="0065490B">
        <w:t>. It also provides the ability to perform housekeeping and replay.</w:t>
      </w:r>
    </w:p>
    <w:p w:rsidR="0065490B" w:rsidRPr="0065490B" w:rsidRDefault="0065490B" w:rsidP="0065490B">
      <w:pPr>
        <w:jc w:val="both"/>
        <w:rPr>
          <w:lang w:val="en-US"/>
        </w:rPr>
      </w:pPr>
      <w:r w:rsidRPr="0065490B">
        <w:t>The MP Solution Framework adheres to the details contained in both Functional and Tec</w:t>
      </w:r>
      <w:r w:rsidR="000F0CB1">
        <w:t xml:space="preserve">hnical Configuration </w:t>
      </w:r>
      <w:r w:rsidR="00387610">
        <w:t>documents.</w:t>
      </w:r>
      <w:r w:rsidR="00387610" w:rsidRPr="0065490B">
        <w:t xml:space="preserve"> The</w:t>
      </w:r>
      <w:r w:rsidRPr="0065490B">
        <w:t xml:space="preserve"> processing of both transaction and master data from staging tables to live tables is described in the MP Solution </w:t>
      </w:r>
      <w:r w:rsidR="00387610" w:rsidRPr="0065490B">
        <w:t>Framework</w:t>
      </w:r>
      <w:r w:rsidRPr="0065490B">
        <w:t xml:space="preserve">. </w:t>
      </w:r>
    </w:p>
    <w:p w:rsidR="00D907AD" w:rsidRDefault="009B34C2" w:rsidP="00994C4E">
      <w:pPr>
        <w:jc w:val="both"/>
      </w:pPr>
      <w:r>
        <w:t xml:space="preserve">Application management will leverage this document </w:t>
      </w:r>
      <w:r w:rsidR="006D2CBC">
        <w:t xml:space="preserve">to develop documentation </w:t>
      </w:r>
      <w:r>
        <w:t>for support.</w:t>
      </w:r>
    </w:p>
    <w:p w:rsidR="0065490B" w:rsidRDefault="0065490B" w:rsidP="00994C4E">
      <w:pPr>
        <w:jc w:val="both"/>
      </w:pPr>
    </w:p>
    <w:p w:rsidR="00537714" w:rsidRDefault="00537714" w:rsidP="00B339EE">
      <w:pPr>
        <w:tabs>
          <w:tab w:val="left" w:pos="4500"/>
        </w:tabs>
        <w:jc w:val="both"/>
      </w:pPr>
      <w:r>
        <w:t xml:space="preserve">This document assumes the deployment of a single batch server based on </w:t>
      </w:r>
      <w:r w:rsidR="00936956">
        <w:t xml:space="preserve">the specification detailed in section </w:t>
      </w:r>
      <w:hyperlink w:anchor="_File_Systems_&amp;" w:history="1">
        <w:r w:rsidR="00936956" w:rsidRPr="00936956">
          <w:rPr>
            <w:rStyle w:val="Hyperlink"/>
          </w:rPr>
          <w:t>4.2</w:t>
        </w:r>
      </w:hyperlink>
      <w:r w:rsidR="00936956">
        <w:t>.</w:t>
      </w:r>
      <w:r w:rsidR="00E96F22">
        <w:t xml:space="preserve"> </w:t>
      </w:r>
      <w:r w:rsidR="00936956">
        <w:t>Although the application deployment is expected to include multiple mid-tier application servers, batch deployment assumes a single instance/server.</w:t>
      </w:r>
      <w:r w:rsidR="00B339EE">
        <w:t xml:space="preserve"> </w:t>
      </w:r>
    </w:p>
    <w:p w:rsidR="00890141" w:rsidRPr="00395BE1" w:rsidRDefault="00890141" w:rsidP="00994C4E">
      <w:pPr>
        <w:jc w:val="both"/>
      </w:pPr>
    </w:p>
    <w:p w:rsidR="003E6AD6" w:rsidRPr="001403AA" w:rsidRDefault="003E6AD6" w:rsidP="00994C4E">
      <w:pPr>
        <w:pStyle w:val="Heading2"/>
        <w:spacing w:before="200" w:after="0" w:line="276" w:lineRule="auto"/>
        <w:jc w:val="both"/>
      </w:pPr>
      <w:bookmarkStart w:id="241" w:name="_Toc381784291"/>
      <w:r>
        <w:t>Intended Audience</w:t>
      </w:r>
      <w:bookmarkEnd w:id="241"/>
    </w:p>
    <w:p w:rsidR="003E6AD6" w:rsidRPr="0009756C" w:rsidRDefault="003E6AD6" w:rsidP="00994C4E">
      <w:pPr>
        <w:jc w:val="both"/>
      </w:pPr>
      <w:r w:rsidRPr="0009756C">
        <w:t xml:space="preserve">The intended audience for this document are the developers, data conversion team, </w:t>
      </w:r>
      <w:r>
        <w:t>integration team,</w:t>
      </w:r>
      <w:r w:rsidRPr="0009756C">
        <w:t xml:space="preserve"> testing team and batch scheduling team.</w:t>
      </w:r>
    </w:p>
    <w:p w:rsidR="003E6AD6" w:rsidRDefault="003E6AD6" w:rsidP="00994C4E">
      <w:pPr>
        <w:pStyle w:val="Heading1"/>
        <w:spacing w:after="0" w:line="276" w:lineRule="auto"/>
        <w:ind w:left="431" w:hanging="431"/>
        <w:jc w:val="both"/>
      </w:pPr>
      <w:bookmarkStart w:id="242" w:name="_Toc381784292"/>
      <w:r>
        <w:lastRenderedPageBreak/>
        <w:t>Application Context</w:t>
      </w:r>
      <w:bookmarkEnd w:id="242"/>
    </w:p>
    <w:p w:rsidR="003D10DE" w:rsidRDefault="003D10DE" w:rsidP="006D2973">
      <w:pPr>
        <w:pStyle w:val="SectionText"/>
        <w:rPr>
          <w:rFonts w:ascii="Calibri" w:hAnsi="Calibri"/>
        </w:rPr>
      </w:pPr>
    </w:p>
    <w:p w:rsidR="006D2973" w:rsidRDefault="006D2973" w:rsidP="006D2973">
      <w:pPr>
        <w:pStyle w:val="SectionText"/>
        <w:rPr>
          <w:rFonts w:ascii="Calibri" w:hAnsi="Calibri"/>
        </w:rPr>
      </w:pPr>
      <w:r w:rsidRPr="00E37156">
        <w:rPr>
          <w:rFonts w:ascii="Calibri" w:hAnsi="Calibri"/>
        </w:rPr>
        <w:t xml:space="preserve">The </w:t>
      </w:r>
      <w:r w:rsidR="003D10DE">
        <w:rPr>
          <w:rFonts w:ascii="Calibri" w:hAnsi="Calibri"/>
        </w:rPr>
        <w:t>f</w:t>
      </w:r>
      <w:r w:rsidRPr="00E37156">
        <w:rPr>
          <w:rFonts w:ascii="Calibri" w:hAnsi="Calibri"/>
        </w:rPr>
        <w:t xml:space="preserve">ollowing is an application context only. This context is meant to convey integration and boundaries between all </w:t>
      </w:r>
      <w:r w:rsidR="00333147" w:rsidRPr="00E37156">
        <w:rPr>
          <w:rFonts w:ascii="Calibri" w:hAnsi="Calibri"/>
        </w:rPr>
        <w:t>layers. This context is not an architectural diagram and should not be used for application specific deployment. Application details are covered in the appropriate Environment Requirements Definition document (ERD).</w:t>
      </w:r>
    </w:p>
    <w:p w:rsidR="003D10DE" w:rsidRDefault="003D10DE" w:rsidP="006D2973">
      <w:pPr>
        <w:pStyle w:val="SectionText"/>
        <w:rPr>
          <w:rFonts w:ascii="Calibri" w:hAnsi="Calibri"/>
        </w:rPr>
      </w:pPr>
    </w:p>
    <w:p w:rsidR="003D10DE" w:rsidRPr="00E37156" w:rsidRDefault="003D10DE" w:rsidP="006D2973">
      <w:pPr>
        <w:pStyle w:val="SectionText"/>
        <w:rPr>
          <w:rFonts w:ascii="Calibri" w:hAnsi="Calibri"/>
        </w:rPr>
      </w:pPr>
    </w:p>
    <w:p w:rsidR="00913198" w:rsidRPr="00913198" w:rsidRDefault="00DB1370" w:rsidP="00913198">
      <w:pPr>
        <w:pStyle w:val="SectionText"/>
      </w:pPr>
      <w:r>
        <w:object w:dxaOrig="23115" w:dyaOrig="14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75pt;height:293.25pt" o:ole="">
            <v:imagedata r:id="rId14" o:title=""/>
          </v:shape>
          <o:OLEObject Type="Embed" ProgID="Visio.Drawing.11" ShapeID="_x0000_i1026" DrawAspect="Content" ObjectID="_1455527260" r:id="rId15"/>
        </w:object>
      </w:r>
    </w:p>
    <w:p w:rsidR="00F96A78" w:rsidRPr="00F96A78" w:rsidRDefault="00F96A78" w:rsidP="00F96A78">
      <w:pPr>
        <w:pStyle w:val="SectionText"/>
      </w:pPr>
    </w:p>
    <w:p w:rsidR="00994C4E" w:rsidRDefault="00265868" w:rsidP="00265868">
      <w:pPr>
        <w:pStyle w:val="Caption"/>
        <w:jc w:val="center"/>
        <w:rPr>
          <w:rFonts w:eastAsia="Batang" w:cs="Calibri"/>
          <w:szCs w:val="24"/>
          <w:lang w:val="en-US" w:eastAsia="en-US"/>
        </w:rPr>
      </w:pPr>
      <w:r>
        <w:t xml:space="preserve">Figure </w:t>
      </w:r>
      <w:ins w:id="243" w:author="rokohn" w:date="2014-03-04T11:41:00Z">
        <w:r w:rsidR="00E57AFB">
          <w:fldChar w:fldCharType="begin"/>
        </w:r>
        <w:r w:rsidR="002D3A35">
          <w:instrText xml:space="preserve"> SEQ Figure \* ARABIC </w:instrText>
        </w:r>
      </w:ins>
      <w:r w:rsidR="00E57AFB">
        <w:fldChar w:fldCharType="separate"/>
      </w:r>
      <w:ins w:id="244" w:author="amnikam" w:date="2014-03-04T14:20:00Z">
        <w:r w:rsidR="002230D0">
          <w:rPr>
            <w:noProof/>
          </w:rPr>
          <w:t>1</w:t>
        </w:r>
      </w:ins>
      <w:ins w:id="245" w:author="rokohn" w:date="2014-03-04T11:41:00Z">
        <w:r w:rsidR="00E57AFB">
          <w:fldChar w:fldCharType="end"/>
        </w:r>
      </w:ins>
      <w:del w:id="246" w:author="rokohn" w:date="2014-03-04T11:41:00Z">
        <w:r w:rsidR="00E57AFB" w:rsidDel="002D3A35">
          <w:fldChar w:fldCharType="begin"/>
        </w:r>
        <w:r w:rsidR="00716DEA" w:rsidDel="002D3A35">
          <w:delInstrText xml:space="preserve"> SEQ Figure \* ARABIC </w:delInstrText>
        </w:r>
        <w:r w:rsidR="00E57AFB" w:rsidDel="002D3A35">
          <w:fldChar w:fldCharType="separate"/>
        </w:r>
        <w:r w:rsidDel="002D3A35">
          <w:rPr>
            <w:noProof/>
          </w:rPr>
          <w:delText>1</w:delText>
        </w:r>
        <w:r w:rsidR="00E57AFB" w:rsidDel="002D3A35">
          <w:fldChar w:fldCharType="end"/>
        </w:r>
      </w:del>
      <w:r>
        <w:t xml:space="preserve"> Application Context</w:t>
      </w:r>
    </w:p>
    <w:p w:rsidR="00502A33" w:rsidRPr="00842ED7" w:rsidRDefault="00502A33" w:rsidP="00994C4E">
      <w:pPr>
        <w:pStyle w:val="JDAnormal"/>
        <w:spacing w:before="120" w:after="0"/>
        <w:ind w:left="720"/>
        <w:jc w:val="both"/>
        <w:rPr>
          <w:rFonts w:ascii="Arial" w:hAnsi="Arial"/>
          <w:sz w:val="20"/>
        </w:rPr>
      </w:pPr>
    </w:p>
    <w:p w:rsidR="000F3710" w:rsidRDefault="000F3710" w:rsidP="00994C4E">
      <w:pPr>
        <w:jc w:val="both"/>
      </w:pPr>
    </w:p>
    <w:p w:rsidR="003E6AD6" w:rsidRDefault="003E6AD6" w:rsidP="00994C4E">
      <w:pPr>
        <w:pStyle w:val="Heading1"/>
        <w:jc w:val="both"/>
      </w:pPr>
      <w:bookmarkStart w:id="247" w:name="_Toc381784293"/>
      <w:r>
        <w:lastRenderedPageBreak/>
        <w:t>Logical Design</w:t>
      </w:r>
      <w:bookmarkEnd w:id="247"/>
    </w:p>
    <w:p w:rsidR="003E6AD6" w:rsidRDefault="003E6AD6" w:rsidP="00994C4E">
      <w:pPr>
        <w:pStyle w:val="Heading2"/>
        <w:jc w:val="both"/>
      </w:pPr>
      <w:bookmarkStart w:id="248" w:name="_Toc381784294"/>
      <w:r>
        <w:t>Overview</w:t>
      </w:r>
      <w:bookmarkEnd w:id="248"/>
    </w:p>
    <w:p w:rsidR="00730F10" w:rsidRPr="00730F10" w:rsidRDefault="00730F10" w:rsidP="00730F10"/>
    <w:p w:rsidR="0018677C" w:rsidRDefault="00E57AFB" w:rsidP="0018677C">
      <w:pPr>
        <w:keepNext/>
        <w:jc w:val="both"/>
      </w:pPr>
      <w:r w:rsidRPr="00E57AFB">
        <w:rPr>
          <w:noProof/>
        </w:rPr>
        <w:pict>
          <v:shapetype id="_x0000_t202" coordsize="21600,21600" o:spt="202" path="m,l,21600r21600,l21600,xe">
            <v:stroke joinstyle="miter"/>
            <v:path gradientshapeok="t" o:connecttype="rect"/>
          </v:shapetype>
          <v:shape id="_x0000_s1623" type="#_x0000_t202" style="position:absolute;left:0;text-align:left;margin-left:146.25pt;margin-top:319.8pt;width:53.25pt;height:27.75pt;z-index:251661312" stroked="f">
            <v:textbox>
              <w:txbxContent>
                <w:p w:rsidR="00DA0276" w:rsidRDefault="00DA0276">
                  <w:pPr>
                    <w:rPr>
                      <w:rFonts w:ascii="Arial" w:hAnsi="Arial" w:cs="Arial"/>
                      <w:color w:val="808080" w:themeColor="background1" w:themeShade="80"/>
                      <w:sz w:val="16"/>
                      <w:szCs w:val="16"/>
                    </w:rPr>
                  </w:pPr>
                  <w:r w:rsidRPr="00B81A5A">
                    <w:rPr>
                      <w:rFonts w:ascii="Arial" w:hAnsi="Arial" w:cs="Arial"/>
                      <w:color w:val="808080" w:themeColor="background1" w:themeShade="80"/>
                      <w:sz w:val="16"/>
                      <w:szCs w:val="16"/>
                    </w:rPr>
                    <w:t xml:space="preserve">External </w:t>
                  </w:r>
                </w:p>
                <w:p w:rsidR="00DA0276" w:rsidRPr="00B81A5A" w:rsidRDefault="00DA0276">
                  <w:pPr>
                    <w:rPr>
                      <w:rFonts w:ascii="Arial" w:hAnsi="Arial" w:cs="Arial"/>
                      <w:color w:val="808080" w:themeColor="background1" w:themeShade="80"/>
                      <w:sz w:val="16"/>
                      <w:szCs w:val="16"/>
                    </w:rPr>
                  </w:pPr>
                  <w:r w:rsidRPr="00B81A5A">
                    <w:rPr>
                      <w:rFonts w:ascii="Arial" w:hAnsi="Arial" w:cs="Arial"/>
                      <w:color w:val="808080" w:themeColor="background1" w:themeShade="80"/>
                      <w:sz w:val="16"/>
                      <w:szCs w:val="16"/>
                    </w:rPr>
                    <w:t>Systems</w:t>
                  </w:r>
                </w:p>
              </w:txbxContent>
            </v:textbox>
          </v:shape>
        </w:pict>
      </w:r>
      <w:r w:rsidR="00C61F10">
        <w:rPr>
          <w:noProof/>
          <w:lang w:val="en-US" w:eastAsia="en-US"/>
        </w:rPr>
        <w:drawing>
          <wp:inline distT="0" distB="0" distL="0" distR="0">
            <wp:extent cx="5391150" cy="44196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l="3490" t="3067" r="2448" b="2045"/>
                    <a:stretch>
                      <a:fillRect/>
                    </a:stretch>
                  </pic:blipFill>
                  <pic:spPr bwMode="auto">
                    <a:xfrm>
                      <a:off x="0" y="0"/>
                      <a:ext cx="5391150" cy="4419600"/>
                    </a:xfrm>
                    <a:prstGeom prst="rect">
                      <a:avLst/>
                    </a:prstGeom>
                    <a:noFill/>
                    <a:ln w="9525">
                      <a:noFill/>
                      <a:miter lim="800000"/>
                      <a:headEnd/>
                      <a:tailEnd/>
                    </a:ln>
                  </pic:spPr>
                </pic:pic>
              </a:graphicData>
            </a:graphic>
          </wp:inline>
        </w:drawing>
      </w:r>
    </w:p>
    <w:p w:rsidR="000113E9" w:rsidRDefault="0018677C" w:rsidP="0018677C">
      <w:pPr>
        <w:pStyle w:val="Caption"/>
        <w:jc w:val="center"/>
      </w:pPr>
      <w:r>
        <w:t xml:space="preserve">Figure </w:t>
      </w:r>
      <w:ins w:id="249" w:author="rokohn" w:date="2014-03-04T11:41:00Z">
        <w:r w:rsidR="00E57AFB">
          <w:fldChar w:fldCharType="begin"/>
        </w:r>
        <w:r w:rsidR="002D3A35">
          <w:instrText xml:space="preserve"> SEQ Figure \* ARABIC </w:instrText>
        </w:r>
      </w:ins>
      <w:r w:rsidR="00E57AFB">
        <w:fldChar w:fldCharType="separate"/>
      </w:r>
      <w:ins w:id="250" w:author="rokohn" w:date="2014-03-04T11:41:00Z">
        <w:r w:rsidR="002D3A35">
          <w:rPr>
            <w:noProof/>
          </w:rPr>
          <w:t>2</w:t>
        </w:r>
        <w:r w:rsidR="00E57AFB">
          <w:fldChar w:fldCharType="end"/>
        </w:r>
      </w:ins>
      <w:del w:id="251" w:author="rokohn" w:date="2014-03-04T11:41:00Z">
        <w:r w:rsidR="00E57AFB" w:rsidDel="002D3A35">
          <w:fldChar w:fldCharType="begin"/>
        </w:r>
        <w:r w:rsidR="00716DEA" w:rsidDel="002D3A35">
          <w:delInstrText xml:space="preserve"> SEQ Figure \* ARABIC </w:delInstrText>
        </w:r>
        <w:r w:rsidR="00E57AFB" w:rsidDel="002D3A35">
          <w:fldChar w:fldCharType="separate"/>
        </w:r>
        <w:r w:rsidR="00265868" w:rsidDel="002D3A35">
          <w:rPr>
            <w:noProof/>
          </w:rPr>
          <w:delText>2</w:delText>
        </w:r>
        <w:r w:rsidR="00E57AFB" w:rsidDel="002D3A35">
          <w:fldChar w:fldCharType="end"/>
        </w:r>
      </w:del>
      <w:r w:rsidR="00364AF6">
        <w:t xml:space="preserve"> </w:t>
      </w:r>
      <w:r>
        <w:t>EP Architecture</w:t>
      </w:r>
    </w:p>
    <w:p w:rsidR="00DE0368" w:rsidRDefault="00DE0368" w:rsidP="00994C4E">
      <w:pPr>
        <w:jc w:val="both"/>
      </w:pPr>
    </w:p>
    <w:p w:rsidR="0018645E" w:rsidRDefault="0018645E" w:rsidP="003D10DE">
      <w:pPr>
        <w:jc w:val="both"/>
      </w:pPr>
      <w:r>
        <w:t>A simplified view of JDA Enterprise Planning is described below:</w:t>
      </w:r>
    </w:p>
    <w:p w:rsidR="006D2FBB" w:rsidRDefault="00726706" w:rsidP="003D10DE">
      <w:pPr>
        <w:jc w:val="both"/>
      </w:pPr>
      <w:r>
        <w:t xml:space="preserve">JDA </w:t>
      </w:r>
      <w:r w:rsidR="005605CE">
        <w:t>Enterprise</w:t>
      </w:r>
      <w:r>
        <w:t xml:space="preserve"> </w:t>
      </w:r>
      <w:r w:rsidR="0042411A">
        <w:t xml:space="preserve">Planning </w:t>
      </w:r>
      <w:r>
        <w:t xml:space="preserve">is a Client Server architecture set up. </w:t>
      </w:r>
      <w:proofErr w:type="gramStart"/>
      <w:r w:rsidR="0018677C">
        <w:t xml:space="preserve">Figure </w:t>
      </w:r>
      <w:r w:rsidR="00BA6273">
        <w:t>2</w:t>
      </w:r>
      <w:r w:rsidR="0018677C">
        <w:t>.</w:t>
      </w:r>
      <w:proofErr w:type="gramEnd"/>
      <w:r w:rsidR="00523B02">
        <w:t xml:space="preserve"> </w:t>
      </w:r>
      <w:proofErr w:type="gramStart"/>
      <w:r>
        <w:t>shows</w:t>
      </w:r>
      <w:proofErr w:type="gramEnd"/>
      <w:r>
        <w:t xml:space="preserve"> the different components</w:t>
      </w:r>
      <w:r w:rsidR="006374C9">
        <w:t xml:space="preserve"> of </w:t>
      </w:r>
      <w:r w:rsidR="0042411A">
        <w:t xml:space="preserve">the </w:t>
      </w:r>
      <w:r w:rsidR="006374C9">
        <w:t>E</w:t>
      </w:r>
      <w:r w:rsidR="0036430B">
        <w:t>P</w:t>
      </w:r>
      <w:r w:rsidR="006374C9">
        <w:t xml:space="preserve"> architecture</w:t>
      </w:r>
      <w:r>
        <w:t>.</w:t>
      </w:r>
      <w:r w:rsidR="006D2FBB" w:rsidRPr="006D2FBB">
        <w:t xml:space="preserve"> </w:t>
      </w:r>
      <w:r w:rsidR="006D2FBB">
        <w:t>JDA E</w:t>
      </w:r>
      <w:r w:rsidR="0036430B">
        <w:t>P</w:t>
      </w:r>
      <w:r w:rsidR="006D2FBB">
        <w:t xml:space="preserve"> </w:t>
      </w:r>
      <w:r w:rsidR="00183ED0">
        <w:t xml:space="preserve">consists of </w:t>
      </w:r>
      <w:r w:rsidR="002A0F17">
        <w:t>Database,</w:t>
      </w:r>
      <w:r w:rsidR="00183ED0">
        <w:t xml:space="preserve"> </w:t>
      </w:r>
      <w:r w:rsidR="003C6941">
        <w:t>Application and</w:t>
      </w:r>
      <w:r w:rsidR="00183ED0">
        <w:t xml:space="preserve"> </w:t>
      </w:r>
      <w:r w:rsidR="006D2FBB">
        <w:t xml:space="preserve">the Components consist of: </w:t>
      </w:r>
    </w:p>
    <w:p w:rsidR="00A07419" w:rsidRDefault="00A07419" w:rsidP="00A07419">
      <w:pPr>
        <w:pStyle w:val="ListParagraph"/>
        <w:numPr>
          <w:ilvl w:val="0"/>
          <w:numId w:val="38"/>
        </w:numPr>
        <w:jc w:val="both"/>
      </w:pPr>
      <w:r>
        <w:t>EP Client</w:t>
      </w:r>
    </w:p>
    <w:p w:rsidR="006D2FBB" w:rsidRDefault="006D2FBB" w:rsidP="006D2FBB">
      <w:pPr>
        <w:pStyle w:val="ListParagraph"/>
        <w:numPr>
          <w:ilvl w:val="0"/>
          <w:numId w:val="38"/>
        </w:numPr>
        <w:jc w:val="both"/>
      </w:pPr>
      <w:r>
        <w:t>Enterprise Knowledge Base (EKB)</w:t>
      </w:r>
    </w:p>
    <w:p w:rsidR="006D2FBB" w:rsidRDefault="006D2FBB" w:rsidP="006D2FBB">
      <w:pPr>
        <w:pStyle w:val="ListParagraph"/>
        <w:numPr>
          <w:ilvl w:val="0"/>
          <w:numId w:val="38"/>
        </w:numPr>
        <w:jc w:val="both"/>
      </w:pPr>
      <w:r>
        <w:t>Central repository of structure (EKB)</w:t>
      </w:r>
    </w:p>
    <w:p w:rsidR="006D2FBB" w:rsidRDefault="006D2FBB" w:rsidP="006D2FBB">
      <w:pPr>
        <w:pStyle w:val="ListParagraph"/>
        <w:numPr>
          <w:ilvl w:val="0"/>
          <w:numId w:val="38"/>
        </w:numPr>
        <w:jc w:val="both"/>
      </w:pPr>
      <w:r>
        <w:t>Central repository of fact data (EKB)</w:t>
      </w:r>
    </w:p>
    <w:p w:rsidR="006D2FBB" w:rsidRDefault="006D2FBB" w:rsidP="006D2FBB">
      <w:pPr>
        <w:pStyle w:val="ListParagraph"/>
        <w:numPr>
          <w:ilvl w:val="0"/>
          <w:numId w:val="38"/>
        </w:numPr>
        <w:jc w:val="both"/>
      </w:pPr>
      <w:r>
        <w:t>Enterprise Planning Mid-Tier (EP Mid-Tier)</w:t>
      </w:r>
    </w:p>
    <w:p w:rsidR="006D2FBB" w:rsidRDefault="006D2FBB" w:rsidP="006D2FBB">
      <w:pPr>
        <w:pStyle w:val="ListParagraph"/>
        <w:numPr>
          <w:ilvl w:val="0"/>
          <w:numId w:val="38"/>
        </w:numPr>
        <w:jc w:val="both"/>
      </w:pPr>
      <w:r>
        <w:t>JDA Integrator</w:t>
      </w:r>
    </w:p>
    <w:p w:rsidR="003276C1" w:rsidRDefault="00382758" w:rsidP="006D2FBB">
      <w:pPr>
        <w:pStyle w:val="ListParagraph"/>
        <w:numPr>
          <w:ilvl w:val="0"/>
          <w:numId w:val="38"/>
        </w:numPr>
        <w:jc w:val="both"/>
      </w:pPr>
      <w:r>
        <w:t>Cubes</w:t>
      </w:r>
      <w:r w:rsidR="0042411A">
        <w:t xml:space="preserve"> </w:t>
      </w:r>
      <w:r w:rsidR="003276C1">
        <w:t>(Quartz)</w:t>
      </w:r>
    </w:p>
    <w:p w:rsidR="00A37B87" w:rsidRDefault="00A37B87" w:rsidP="00A37B87">
      <w:pPr>
        <w:pStyle w:val="ListParagraph"/>
        <w:numPr>
          <w:ilvl w:val="0"/>
          <w:numId w:val="38"/>
        </w:numPr>
        <w:jc w:val="both"/>
      </w:pPr>
      <w:r w:rsidRPr="00AF2CD7">
        <w:t>EP Server Administrator Workbench</w:t>
      </w:r>
    </w:p>
    <w:p w:rsidR="00A37B87" w:rsidRDefault="00E23B3A" w:rsidP="00A37B87">
      <w:pPr>
        <w:pStyle w:val="ListParagraph"/>
        <w:numPr>
          <w:ilvl w:val="0"/>
          <w:numId w:val="38"/>
        </w:numPr>
        <w:jc w:val="both"/>
      </w:pPr>
      <w:r>
        <w:lastRenderedPageBreak/>
        <w:t xml:space="preserve">Host </w:t>
      </w:r>
      <w:r w:rsidR="0042411A">
        <w:t xml:space="preserve">System </w:t>
      </w:r>
      <w:r>
        <w:t>represents those systems acting as source data and/or system of record (e.g. SAP ECC, SAP BI, EDW and their corresponding integration layers)</w:t>
      </w:r>
    </w:p>
    <w:p w:rsidR="001F5381" w:rsidRDefault="001F5381" w:rsidP="00726706">
      <w:pPr>
        <w:ind w:left="576"/>
        <w:jc w:val="both"/>
      </w:pPr>
    </w:p>
    <w:p w:rsidR="001F5381" w:rsidRDefault="0042411A" w:rsidP="003D10DE">
      <w:pPr>
        <w:jc w:val="both"/>
      </w:pPr>
      <w:r>
        <w:t xml:space="preserve">The </w:t>
      </w:r>
      <w:r w:rsidR="001F5381">
        <w:t xml:space="preserve">Mid-Tier application handles the request between the EP Client and EKB. </w:t>
      </w:r>
      <w:r w:rsidR="0018645E">
        <w:t xml:space="preserve">The </w:t>
      </w:r>
      <w:r w:rsidR="001F5381">
        <w:t>Mid-Tier can be configure</w:t>
      </w:r>
      <w:r w:rsidR="0018645E">
        <w:t>d</w:t>
      </w:r>
      <w:r w:rsidR="001F5381">
        <w:t xml:space="preserve"> to have multiple Application machine</w:t>
      </w:r>
      <w:r w:rsidR="0018645E">
        <w:t>s</w:t>
      </w:r>
      <w:r w:rsidR="001F5381">
        <w:t xml:space="preserve"> set up </w:t>
      </w:r>
      <w:r w:rsidR="0018645E">
        <w:t>in order to</w:t>
      </w:r>
      <w:r w:rsidR="001F5381">
        <w:t xml:space="preserve"> handle the load based on the number of EP Clients set up on the system.</w:t>
      </w:r>
    </w:p>
    <w:p w:rsidR="00726706" w:rsidRDefault="00382758" w:rsidP="003D10DE">
      <w:pPr>
        <w:jc w:val="both"/>
      </w:pPr>
      <w:r>
        <w:t>Cubes (Quartz) are</w:t>
      </w:r>
      <w:r w:rsidR="00EE6A5D">
        <w:t xml:space="preserve"> built</w:t>
      </w:r>
      <w:r w:rsidR="00726706">
        <w:t xml:space="preserve"> to handle data </w:t>
      </w:r>
      <w:r w:rsidR="00EE6A5D">
        <w:t xml:space="preserve">aggregation and storage </w:t>
      </w:r>
      <w:r w:rsidR="00726706">
        <w:t>associated for a particular group</w:t>
      </w:r>
      <w:r w:rsidR="00EE6A5D">
        <w:t xml:space="preserve"> of plans</w:t>
      </w:r>
      <w:r w:rsidR="00726706">
        <w:t xml:space="preserve">. This makes the process to deal with large set of data and generate results in expected time. </w:t>
      </w:r>
    </w:p>
    <w:p w:rsidR="0011507B" w:rsidRDefault="0011507B" w:rsidP="00726706">
      <w:pPr>
        <w:ind w:left="576"/>
        <w:jc w:val="both"/>
      </w:pPr>
    </w:p>
    <w:p w:rsidR="0011507B" w:rsidRDefault="0011507B" w:rsidP="0011507B">
      <w:pPr>
        <w:keepNext/>
        <w:ind w:left="1440" w:firstLine="720"/>
        <w:jc w:val="both"/>
      </w:pPr>
      <w:r>
        <w:object w:dxaOrig="6081" w:dyaOrig="3237">
          <v:shape id="_x0000_i1027" type="#_x0000_t75" style="width:303.75pt;height:162pt" o:ole="">
            <v:imagedata r:id="rId17" o:title=""/>
          </v:shape>
          <o:OLEObject Type="Embed" ProgID="Visio.Drawing.11" ShapeID="_x0000_i1027" DrawAspect="Content" ObjectID="_1455527261" r:id="rId18"/>
        </w:object>
      </w:r>
    </w:p>
    <w:p w:rsidR="00E1403F" w:rsidRDefault="0011507B">
      <w:pPr>
        <w:pStyle w:val="Caption"/>
        <w:jc w:val="center"/>
      </w:pPr>
      <w:r>
        <w:t xml:space="preserve">Figure </w:t>
      </w:r>
      <w:ins w:id="252" w:author="rokohn" w:date="2014-03-04T11:41:00Z">
        <w:r w:rsidR="00E57AFB">
          <w:fldChar w:fldCharType="begin"/>
        </w:r>
        <w:r w:rsidR="002D3A35">
          <w:instrText xml:space="preserve"> SEQ Figure \* ARABIC </w:instrText>
        </w:r>
      </w:ins>
      <w:r w:rsidR="00E57AFB">
        <w:fldChar w:fldCharType="separate"/>
      </w:r>
      <w:ins w:id="253" w:author="rokohn" w:date="2014-03-04T11:41:00Z">
        <w:r w:rsidR="002D3A35">
          <w:rPr>
            <w:noProof/>
          </w:rPr>
          <w:t>3</w:t>
        </w:r>
        <w:r w:rsidR="00E57AFB">
          <w:fldChar w:fldCharType="end"/>
        </w:r>
      </w:ins>
      <w:del w:id="254" w:author="rokohn" w:date="2014-03-04T11:41:00Z">
        <w:r w:rsidR="00E57AFB" w:rsidDel="002D3A35">
          <w:fldChar w:fldCharType="begin"/>
        </w:r>
        <w:r w:rsidR="00716DEA" w:rsidDel="002D3A35">
          <w:delInstrText xml:space="preserve"> SEQ Figure \* ARABIC </w:delInstrText>
        </w:r>
        <w:r w:rsidR="00E57AFB" w:rsidDel="002D3A35">
          <w:fldChar w:fldCharType="separate"/>
        </w:r>
        <w:r w:rsidDel="002D3A35">
          <w:rPr>
            <w:noProof/>
          </w:rPr>
          <w:delText>3</w:delText>
        </w:r>
        <w:r w:rsidR="00E57AFB" w:rsidDel="002D3A35">
          <w:fldChar w:fldCharType="end"/>
        </w:r>
      </w:del>
      <w:r>
        <w:t xml:space="preserve"> EP Components for RICEF</w:t>
      </w:r>
    </w:p>
    <w:p w:rsidR="00A05776" w:rsidRDefault="00BA6273" w:rsidP="003D10DE">
      <w:pPr>
        <w:spacing w:after="200" w:line="276" w:lineRule="auto"/>
      </w:pPr>
      <w:proofErr w:type="gramStart"/>
      <w:r>
        <w:t>Figure 3</w:t>
      </w:r>
      <w:r w:rsidR="0018677C">
        <w:t>.</w:t>
      </w:r>
      <w:proofErr w:type="gramEnd"/>
      <w:r w:rsidR="00A05776">
        <w:t xml:space="preserve"> </w:t>
      </w:r>
      <w:r w:rsidR="00565A11">
        <w:t>Shows</w:t>
      </w:r>
      <w:r w:rsidR="00A05776">
        <w:t xml:space="preserve"> the different components involved for development of </w:t>
      </w:r>
      <w:r w:rsidR="00CB3273">
        <w:t xml:space="preserve">EP </w:t>
      </w:r>
      <w:r w:rsidR="00A05776">
        <w:t>RICEF</w:t>
      </w:r>
      <w:r w:rsidR="00BD7CC7">
        <w:t xml:space="preserve"> </w:t>
      </w:r>
      <w:r w:rsidR="004766C8">
        <w:t>objects</w:t>
      </w:r>
      <w:r w:rsidR="00565A11">
        <w:t xml:space="preserve"> which </w:t>
      </w:r>
      <w:r w:rsidR="0018645E">
        <w:t>are described</w:t>
      </w:r>
      <w:r w:rsidR="00565A11">
        <w:t xml:space="preserve"> below</w:t>
      </w:r>
      <w:r w:rsidR="00553B81">
        <w:t>.</w:t>
      </w:r>
    </w:p>
    <w:p w:rsidR="000A297A" w:rsidRDefault="000A297A" w:rsidP="000A297A">
      <w:pPr>
        <w:pStyle w:val="Heading2"/>
        <w:jc w:val="both"/>
      </w:pPr>
      <w:bookmarkStart w:id="255" w:name="_Toc381784295"/>
      <w:r>
        <w:lastRenderedPageBreak/>
        <w:t>Interface Tables</w:t>
      </w:r>
      <w:bookmarkEnd w:id="255"/>
    </w:p>
    <w:p w:rsidR="00562205" w:rsidRDefault="00745806" w:rsidP="000A297A">
      <w:r>
        <w:rPr>
          <w:noProof/>
          <w:lang w:val="en-US" w:eastAsia="en-US"/>
        </w:rPr>
        <w:drawing>
          <wp:inline distT="0" distB="0" distL="0" distR="0">
            <wp:extent cx="5731510" cy="4433347"/>
            <wp:effectExtent l="19050" t="0" r="2540" b="0"/>
            <wp:docPr id="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73616" cy="6785992"/>
                      <a:chOff x="251520" y="0"/>
                      <a:chExt cx="8773616" cy="6785992"/>
                    </a:xfrm>
                  </a:grpSpPr>
                  <a:sp>
                    <a:nvSpPr>
                      <a:cNvPr id="45" name="Rectangle 44"/>
                      <a:cNvSpPr/>
                    </a:nvSpPr>
                    <a:spPr>
                      <a:xfrm>
                        <a:off x="251520" y="1412776"/>
                        <a:ext cx="1979712" cy="10081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Technical Configuration Document</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Rectangle 45"/>
                      <a:cNvSpPr/>
                    </a:nvSpPr>
                    <a:spPr>
                      <a:xfrm>
                        <a:off x="288032" y="44624"/>
                        <a:ext cx="1979712" cy="10081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Functional Configuration Document</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TextBox 46"/>
                      <a:cNvSpPr txBox="1"/>
                    </a:nvSpPr>
                    <a:spPr>
                      <a:xfrm>
                        <a:off x="899592" y="836712"/>
                        <a:ext cx="648072"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4000" b="1" dirty="0" smtClean="0">
                              <a:solidFill>
                                <a:schemeClr val="accent1"/>
                              </a:solidFill>
                            </a:rPr>
                            <a:t>+</a:t>
                          </a:r>
                          <a:endParaRPr lang="en-GB" sz="4000" b="1" dirty="0">
                            <a:solidFill>
                              <a:schemeClr val="accent1"/>
                            </a:solidFill>
                          </a:endParaRPr>
                        </a:p>
                      </a:txBody>
                      <a:useSpRect/>
                    </a:txSp>
                  </a:sp>
                  <a:sp>
                    <a:nvSpPr>
                      <a:cNvPr id="48" name="Rectangle 47"/>
                      <a:cNvSpPr/>
                    </a:nvSpPr>
                    <a:spPr>
                      <a:xfrm>
                        <a:off x="251520" y="2852936"/>
                        <a:ext cx="1979712" cy="10081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Functional Specification &amp; DOMD</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TextBox 48"/>
                      <a:cNvSpPr txBox="1"/>
                    </a:nvSpPr>
                    <a:spPr>
                      <a:xfrm>
                        <a:off x="899592" y="2276872"/>
                        <a:ext cx="648072"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4000" b="1" dirty="0" smtClean="0">
                              <a:solidFill>
                                <a:schemeClr val="accent1"/>
                              </a:solidFill>
                            </a:rPr>
                            <a:t>+</a:t>
                          </a:r>
                          <a:endParaRPr lang="en-GB" sz="4000" b="1" dirty="0">
                            <a:solidFill>
                              <a:schemeClr val="accent1"/>
                            </a:solidFill>
                          </a:endParaRPr>
                        </a:p>
                      </a:txBody>
                      <a:useSpRect/>
                    </a:txSp>
                  </a:sp>
                  <a:cxnSp>
                    <a:nvCxnSpPr>
                      <a:cNvPr id="52" name="Straight Connector 51"/>
                      <a:cNvCxnSpPr/>
                    </a:nvCxnSpPr>
                    <a:spPr>
                      <a:xfrm>
                        <a:off x="2339752" y="188640"/>
                        <a:ext cx="0" cy="6408712"/>
                      </a:xfrm>
                      <a:prstGeom prst="line">
                        <a:avLst/>
                      </a:prstGeom>
                      <a:ln w="38100"/>
                    </a:spPr>
                    <a:style>
                      <a:lnRef idx="1">
                        <a:schemeClr val="accent1"/>
                      </a:lnRef>
                      <a:fillRef idx="0">
                        <a:schemeClr val="accent1"/>
                      </a:fillRef>
                      <a:effectRef idx="0">
                        <a:schemeClr val="accent1"/>
                      </a:effectRef>
                      <a:fontRef idx="minor">
                        <a:schemeClr val="tx1"/>
                      </a:fontRef>
                    </a:style>
                  </a:cxnSp>
                  <a:sp>
                    <a:nvSpPr>
                      <a:cNvPr id="55" name="Rectangle 54"/>
                      <a:cNvSpPr/>
                    </a:nvSpPr>
                    <a:spPr>
                      <a:xfrm>
                        <a:off x="251520" y="4293096"/>
                        <a:ext cx="1979712" cy="1008112"/>
                      </a:xfrm>
                      <a:prstGeom prst="rect">
                        <a:avLst/>
                      </a:prstGeom>
                      <a:solidFill>
                        <a:srgbClr val="FFC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MP Solution Framework </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TextBox 55"/>
                      <a:cNvSpPr txBox="1"/>
                    </a:nvSpPr>
                    <a:spPr>
                      <a:xfrm>
                        <a:off x="899592" y="3717032"/>
                        <a:ext cx="648072"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4000" b="1" dirty="0" smtClean="0">
                              <a:solidFill>
                                <a:schemeClr val="accent1"/>
                              </a:solidFill>
                            </a:rPr>
                            <a:t>+</a:t>
                          </a:r>
                          <a:endParaRPr lang="en-GB" sz="4000" b="1" dirty="0">
                            <a:solidFill>
                              <a:schemeClr val="accent1"/>
                            </a:solidFill>
                          </a:endParaRPr>
                        </a:p>
                      </a:txBody>
                      <a:useSpRect/>
                    </a:txSp>
                  </a:sp>
                  <a:sp>
                    <a:nvSpPr>
                      <a:cNvPr id="57" name="Rectangle 56"/>
                      <a:cNvSpPr/>
                    </a:nvSpPr>
                    <a:spPr>
                      <a:xfrm>
                        <a:off x="251520" y="5777880"/>
                        <a:ext cx="1979712" cy="1008112"/>
                      </a:xfrm>
                      <a:prstGeom prst="rect">
                        <a:avLst/>
                      </a:prstGeom>
                      <a:solidFill>
                        <a:srgbClr val="FFC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DILO &amp; Batch Schedule</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TextBox 57"/>
                      <a:cNvSpPr txBox="1"/>
                    </a:nvSpPr>
                    <a:spPr>
                      <a:xfrm>
                        <a:off x="899592" y="5229200"/>
                        <a:ext cx="648072"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4000" b="1" dirty="0" smtClean="0">
                              <a:solidFill>
                                <a:schemeClr val="accent1"/>
                              </a:solidFill>
                            </a:rPr>
                            <a:t>+</a:t>
                          </a:r>
                          <a:endParaRPr lang="en-GB" sz="4000" b="1" dirty="0">
                            <a:solidFill>
                              <a:schemeClr val="accent1"/>
                            </a:solidFill>
                          </a:endParaRPr>
                        </a:p>
                      </a:txBody>
                      <a:useSpRect/>
                    </a:txSp>
                  </a:sp>
                  <a:sp>
                    <a:nvSpPr>
                      <a:cNvPr id="59" name="Rectangle 58"/>
                      <a:cNvSpPr/>
                    </a:nvSpPr>
                    <a:spPr>
                      <a:xfrm>
                        <a:off x="2411760" y="2060848"/>
                        <a:ext cx="2592288" cy="1008112"/>
                      </a:xfrm>
                      <a:prstGeom prst="rect">
                        <a:avLst/>
                      </a:prstGeom>
                      <a:solidFill>
                        <a:schemeClr val="tx2">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EXT Master Data Staging Tables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Rectangle 59"/>
                      <a:cNvSpPr/>
                    </a:nvSpPr>
                    <a:spPr>
                      <a:xfrm>
                        <a:off x="2699792" y="3356992"/>
                        <a:ext cx="2592288" cy="1008112"/>
                      </a:xfrm>
                      <a:prstGeom prst="rect">
                        <a:avLst/>
                      </a:prstGeom>
                      <a:solidFill>
                        <a:schemeClr val="bg1">
                          <a:lumMod val="9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sz="1400" dirty="0" smtClean="0">
                              <a:solidFill>
                                <a:schemeClr val="tx1"/>
                              </a:solidFill>
                            </a:rPr>
                            <a:t>Product (Article...)</a:t>
                          </a:r>
                        </a:p>
                        <a:p>
                          <a:pPr algn="ctr"/>
                          <a:r>
                            <a:rPr lang="en-GB" sz="1400" dirty="0" smtClean="0">
                              <a:solidFill>
                                <a:schemeClr val="tx1"/>
                              </a:solidFill>
                            </a:rPr>
                            <a:t>Organisation (Stores, DC’s...)</a:t>
                          </a:r>
                        </a:p>
                        <a:p>
                          <a:pPr algn="ctr"/>
                          <a:r>
                            <a:rPr lang="en-GB" sz="1400" dirty="0" smtClean="0">
                              <a:solidFill>
                                <a:schemeClr val="tx1"/>
                              </a:solidFill>
                            </a:rPr>
                            <a:t>Calendar</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ectangle 60"/>
                      <a:cNvSpPr/>
                    </a:nvSpPr>
                    <a:spPr>
                      <a:xfrm>
                        <a:off x="2564160" y="2213248"/>
                        <a:ext cx="2592288" cy="1008112"/>
                      </a:xfrm>
                      <a:prstGeom prst="rect">
                        <a:avLst/>
                      </a:prstGeom>
                      <a:solidFill>
                        <a:schemeClr val="tx2">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EXT Master Data Staging Tables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2716560" y="2365648"/>
                        <a:ext cx="2592288" cy="1008112"/>
                      </a:xfrm>
                      <a:prstGeom prst="rect">
                        <a:avLst/>
                      </a:prstGeom>
                      <a:solidFill>
                        <a:schemeClr val="tx2">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EXT Master Data Staging Tables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TextBox 33"/>
                      <a:cNvSpPr txBox="1"/>
                    </a:nvSpPr>
                    <a:spPr>
                      <a:xfrm>
                        <a:off x="6911752" y="0"/>
                        <a:ext cx="208823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Master Data</a:t>
                          </a:r>
                          <a:endParaRPr lang="en-GB" dirty="0"/>
                        </a:p>
                      </a:txBody>
                      <a:useSpRect/>
                    </a:txSp>
                  </a:sp>
                  <a:sp>
                    <a:nvSpPr>
                      <a:cNvPr id="35" name="Rectangle 34"/>
                      <a:cNvSpPr/>
                    </a:nvSpPr>
                    <a:spPr>
                      <a:xfrm>
                        <a:off x="5436096" y="2708920"/>
                        <a:ext cx="1440160" cy="1008112"/>
                      </a:xfrm>
                      <a:prstGeom prst="rect">
                        <a:avLst/>
                      </a:prstGeom>
                      <a:solidFill>
                        <a:srgbClr val="FFC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Processing</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Rectangle 39"/>
                      <a:cNvSpPr/>
                    </a:nvSpPr>
                    <a:spPr>
                      <a:xfrm>
                        <a:off x="6948264" y="2276872"/>
                        <a:ext cx="1619672" cy="1008112"/>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Live Master Tables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ectangle 40"/>
                      <a:cNvSpPr/>
                    </a:nvSpPr>
                    <a:spPr>
                      <a:xfrm>
                        <a:off x="7405464" y="3717032"/>
                        <a:ext cx="1619672" cy="1008112"/>
                      </a:xfrm>
                      <a:prstGeom prst="rect">
                        <a:avLst/>
                      </a:prstGeom>
                      <a:solidFill>
                        <a:schemeClr val="bg1">
                          <a:lumMod val="9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sz="1400" dirty="0" smtClean="0">
                              <a:solidFill>
                                <a:schemeClr val="tx1"/>
                              </a:solidFill>
                            </a:rPr>
                            <a:t>Product (Article...)</a:t>
                          </a:r>
                        </a:p>
                        <a:p>
                          <a:pPr algn="ctr"/>
                          <a:r>
                            <a:rPr lang="en-GB" sz="1400" dirty="0" smtClean="0">
                              <a:solidFill>
                                <a:schemeClr val="tx1"/>
                              </a:solidFill>
                            </a:rPr>
                            <a:t>Organisation (Stores, DC’s...)</a:t>
                          </a:r>
                        </a:p>
                        <a:p>
                          <a:pPr algn="ctr"/>
                          <a:r>
                            <a:rPr lang="en-GB" sz="1400" dirty="0" smtClean="0">
                              <a:solidFill>
                                <a:schemeClr val="tx1"/>
                              </a:solidFill>
                            </a:rPr>
                            <a:t>Calendar</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Rectangle 41"/>
                      <a:cNvSpPr/>
                    </a:nvSpPr>
                    <a:spPr>
                      <a:xfrm>
                        <a:off x="7100664" y="2429272"/>
                        <a:ext cx="1619672" cy="1008112"/>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Live Master Tables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ectangle 42"/>
                      <a:cNvSpPr/>
                    </a:nvSpPr>
                    <a:spPr>
                      <a:xfrm>
                        <a:off x="7253064" y="2581672"/>
                        <a:ext cx="1619672" cy="1008112"/>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Live Master Tables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Rectangle 43"/>
                      <a:cNvSpPr/>
                    </a:nvSpPr>
                    <a:spPr>
                      <a:xfrm>
                        <a:off x="7405464" y="2734072"/>
                        <a:ext cx="1619672" cy="1008112"/>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Live Master Tables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62205" w:rsidRDefault="00562205" w:rsidP="000A297A"/>
    <w:p w:rsidR="00562205" w:rsidRDefault="00745806" w:rsidP="000A297A">
      <w:r>
        <w:rPr>
          <w:noProof/>
          <w:lang w:val="en-US" w:eastAsia="en-US"/>
        </w:rPr>
        <w:lastRenderedPageBreak/>
        <w:drawing>
          <wp:inline distT="0" distB="0" distL="0" distR="0">
            <wp:extent cx="5731510" cy="4446207"/>
            <wp:effectExtent l="19050" t="0" r="0" b="0"/>
            <wp:docPr id="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48464" cy="6785992"/>
                      <a:chOff x="395536" y="0"/>
                      <a:chExt cx="8748464" cy="6785992"/>
                    </a:xfrm>
                  </a:grpSpPr>
                  <a:sp>
                    <a:nvSpPr>
                      <a:cNvPr id="26" name="Rectangle 25"/>
                      <a:cNvSpPr/>
                    </a:nvSpPr>
                    <a:spPr>
                      <a:xfrm>
                        <a:off x="6012160" y="908720"/>
                        <a:ext cx="1979712" cy="1008112"/>
                      </a:xfrm>
                      <a:prstGeom prst="rect">
                        <a:avLst/>
                      </a:prstGeom>
                      <a:solidFill>
                        <a:schemeClr val="tx2">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FACT TABLES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ectangle 26"/>
                      <a:cNvSpPr/>
                    </a:nvSpPr>
                    <a:spPr>
                      <a:xfrm>
                        <a:off x="6164560" y="1061120"/>
                        <a:ext cx="1979712" cy="1008112"/>
                      </a:xfrm>
                      <a:prstGeom prst="rect">
                        <a:avLst/>
                      </a:prstGeom>
                      <a:solidFill>
                        <a:schemeClr val="tx2">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FACT TABLES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ectangle 27"/>
                      <a:cNvSpPr/>
                    </a:nvSpPr>
                    <a:spPr>
                      <a:xfrm>
                        <a:off x="6316960" y="1213520"/>
                        <a:ext cx="1979712" cy="1008112"/>
                      </a:xfrm>
                      <a:prstGeom prst="rect">
                        <a:avLst/>
                      </a:prstGeom>
                      <a:solidFill>
                        <a:schemeClr val="tx2">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FACT TABLES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ectangle 28"/>
                      <a:cNvSpPr/>
                    </a:nvSpPr>
                    <a:spPr>
                      <a:xfrm>
                        <a:off x="6469360" y="1365920"/>
                        <a:ext cx="1979712" cy="1008112"/>
                      </a:xfrm>
                      <a:prstGeom prst="rect">
                        <a:avLst/>
                      </a:prstGeom>
                      <a:solidFill>
                        <a:schemeClr val="tx2">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FACT TABLES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Rectangle 29"/>
                      <a:cNvSpPr/>
                    </a:nvSpPr>
                    <a:spPr>
                      <a:xfrm>
                        <a:off x="6621760" y="1518320"/>
                        <a:ext cx="1979712" cy="1008112"/>
                      </a:xfrm>
                      <a:prstGeom prst="rect">
                        <a:avLst/>
                      </a:prstGeom>
                      <a:solidFill>
                        <a:schemeClr val="tx2">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STAGING TABLES (Base Transaction Data)</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Rectangle 38"/>
                      <a:cNvSpPr/>
                    </a:nvSpPr>
                    <a:spPr>
                      <a:xfrm>
                        <a:off x="6660232" y="2564904"/>
                        <a:ext cx="1944216" cy="1080120"/>
                      </a:xfrm>
                      <a:prstGeom prst="rect">
                        <a:avLst/>
                      </a:prstGeom>
                      <a:solidFill>
                        <a:schemeClr val="bg1">
                          <a:lumMod val="9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sz="1400" dirty="0" smtClean="0">
                              <a:solidFill>
                                <a:schemeClr val="tx1"/>
                              </a:solidFill>
                            </a:rPr>
                            <a:t>STAGING TABLE 1</a:t>
                          </a:r>
                        </a:p>
                        <a:p>
                          <a:pPr algn="ctr"/>
                          <a:r>
                            <a:rPr lang="en-GB" sz="1400" dirty="0" smtClean="0">
                              <a:solidFill>
                                <a:schemeClr val="tx1"/>
                              </a:solidFill>
                            </a:rPr>
                            <a:t>STAGING TABLE 2</a:t>
                          </a:r>
                        </a:p>
                        <a:p>
                          <a:pPr algn="ctr"/>
                          <a:r>
                            <a:rPr lang="en-GB" sz="1400" dirty="0" smtClean="0">
                              <a:solidFill>
                                <a:schemeClr val="tx1"/>
                              </a:solidFill>
                            </a:rPr>
                            <a:t>STAGING TABLE 3</a:t>
                          </a:r>
                        </a:p>
                        <a:p>
                          <a:pPr algn="ctr"/>
                          <a:r>
                            <a:rPr lang="en-GB" sz="1400" dirty="0" smtClean="0">
                              <a:solidFill>
                                <a:schemeClr val="tx1"/>
                              </a:solidFill>
                            </a:rPr>
                            <a:t>STAGING TABLE 4</a:t>
                          </a:r>
                        </a:p>
                        <a:p>
                          <a:pPr algn="ctr"/>
                          <a:r>
                            <a:rPr lang="en-GB" sz="1400" dirty="0" smtClean="0">
                              <a:solidFill>
                                <a:schemeClr val="tx1"/>
                              </a:solidFill>
                            </a:rPr>
                            <a:t>STAGING TABLE 5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Rectangle 44"/>
                      <a:cNvSpPr/>
                    </a:nvSpPr>
                    <a:spPr>
                      <a:xfrm>
                        <a:off x="395536" y="1412776"/>
                        <a:ext cx="1979712" cy="10081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Technical Configuration Document</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Rectangle 45"/>
                      <a:cNvSpPr/>
                    </a:nvSpPr>
                    <a:spPr>
                      <a:xfrm>
                        <a:off x="432048" y="44624"/>
                        <a:ext cx="1979712" cy="10081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Functional Configuration Document</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TextBox 46"/>
                      <a:cNvSpPr txBox="1"/>
                    </a:nvSpPr>
                    <a:spPr>
                      <a:xfrm>
                        <a:off x="1043608" y="836712"/>
                        <a:ext cx="648072"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4000" b="1" dirty="0" smtClean="0">
                              <a:solidFill>
                                <a:schemeClr val="accent1"/>
                              </a:solidFill>
                            </a:rPr>
                            <a:t>+</a:t>
                          </a:r>
                          <a:endParaRPr lang="en-GB" sz="4000" b="1" dirty="0">
                            <a:solidFill>
                              <a:schemeClr val="accent1"/>
                            </a:solidFill>
                          </a:endParaRPr>
                        </a:p>
                      </a:txBody>
                      <a:useSpRect/>
                    </a:txSp>
                  </a:sp>
                  <a:sp>
                    <a:nvSpPr>
                      <a:cNvPr id="48" name="Rectangle 47"/>
                      <a:cNvSpPr/>
                    </a:nvSpPr>
                    <a:spPr>
                      <a:xfrm>
                        <a:off x="395536" y="2852936"/>
                        <a:ext cx="1979712" cy="10081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Functional Specification &amp; DOMD</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TextBox 48"/>
                      <a:cNvSpPr txBox="1"/>
                    </a:nvSpPr>
                    <a:spPr>
                      <a:xfrm>
                        <a:off x="1043608" y="2276872"/>
                        <a:ext cx="648072"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4000" b="1" dirty="0" smtClean="0">
                              <a:solidFill>
                                <a:schemeClr val="accent1"/>
                              </a:solidFill>
                            </a:rPr>
                            <a:t>+</a:t>
                          </a:r>
                          <a:endParaRPr lang="en-GB" sz="4000" b="1" dirty="0">
                            <a:solidFill>
                              <a:schemeClr val="accent1"/>
                            </a:solidFill>
                          </a:endParaRPr>
                        </a:p>
                      </a:txBody>
                      <a:useSpRect/>
                    </a:txSp>
                  </a:sp>
                  <a:sp>
                    <a:nvSpPr>
                      <a:cNvPr id="50" name="TextBox 49"/>
                      <a:cNvSpPr txBox="1"/>
                    </a:nvSpPr>
                    <a:spPr>
                      <a:xfrm>
                        <a:off x="5164832" y="1501552"/>
                        <a:ext cx="648072"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4000" b="1" dirty="0" smtClean="0">
                              <a:solidFill>
                                <a:schemeClr val="accent1"/>
                              </a:solidFill>
                            </a:rPr>
                            <a:t>=</a:t>
                          </a:r>
                          <a:endParaRPr lang="en-GB" sz="4000" b="1" dirty="0">
                            <a:solidFill>
                              <a:schemeClr val="accent1"/>
                            </a:solidFill>
                          </a:endParaRPr>
                        </a:p>
                      </a:txBody>
                      <a:useSpRect/>
                    </a:txSp>
                  </a:sp>
                  <a:cxnSp>
                    <a:nvCxnSpPr>
                      <a:cNvPr id="52" name="Straight Connector 51"/>
                      <a:cNvCxnSpPr/>
                    </a:nvCxnSpPr>
                    <a:spPr>
                      <a:xfrm>
                        <a:off x="2699792" y="188640"/>
                        <a:ext cx="0" cy="6408712"/>
                      </a:xfrm>
                      <a:prstGeom prst="line">
                        <a:avLst/>
                      </a:prstGeom>
                      <a:ln w="38100"/>
                    </a:spPr>
                    <a:style>
                      <a:lnRef idx="1">
                        <a:schemeClr val="accent1"/>
                      </a:lnRef>
                      <a:fillRef idx="0">
                        <a:schemeClr val="accent1"/>
                      </a:fillRef>
                      <a:effectRef idx="0">
                        <a:schemeClr val="accent1"/>
                      </a:effectRef>
                      <a:fontRef idx="minor">
                        <a:schemeClr val="tx1"/>
                      </a:fontRef>
                    </a:style>
                  </a:cxnSp>
                  <a:sp>
                    <a:nvSpPr>
                      <a:cNvPr id="55" name="Rectangle 54"/>
                      <a:cNvSpPr/>
                    </a:nvSpPr>
                    <a:spPr>
                      <a:xfrm>
                        <a:off x="395536" y="4293096"/>
                        <a:ext cx="1979712" cy="1008112"/>
                      </a:xfrm>
                      <a:prstGeom prst="rect">
                        <a:avLst/>
                      </a:prstGeom>
                      <a:solidFill>
                        <a:srgbClr val="FFC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MP Solution Framework </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TextBox 55"/>
                      <a:cNvSpPr txBox="1"/>
                    </a:nvSpPr>
                    <a:spPr>
                      <a:xfrm>
                        <a:off x="1043608" y="3717032"/>
                        <a:ext cx="648072"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4000" b="1" dirty="0" smtClean="0">
                              <a:solidFill>
                                <a:schemeClr val="accent1"/>
                              </a:solidFill>
                            </a:rPr>
                            <a:t>+</a:t>
                          </a:r>
                          <a:endParaRPr lang="en-GB" sz="4000" b="1" dirty="0">
                            <a:solidFill>
                              <a:schemeClr val="accent1"/>
                            </a:solidFill>
                          </a:endParaRPr>
                        </a:p>
                      </a:txBody>
                      <a:useSpRect/>
                    </a:txSp>
                  </a:sp>
                  <a:sp>
                    <a:nvSpPr>
                      <a:cNvPr id="57" name="Rectangle 56"/>
                      <a:cNvSpPr/>
                    </a:nvSpPr>
                    <a:spPr>
                      <a:xfrm>
                        <a:off x="395536" y="5777880"/>
                        <a:ext cx="1979712" cy="1008112"/>
                      </a:xfrm>
                      <a:prstGeom prst="rect">
                        <a:avLst/>
                      </a:prstGeom>
                      <a:solidFill>
                        <a:srgbClr val="FFC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DILO &amp; Batch Schedule</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TextBox 57"/>
                      <a:cNvSpPr txBox="1"/>
                    </a:nvSpPr>
                    <a:spPr>
                      <a:xfrm>
                        <a:off x="1043608" y="5229200"/>
                        <a:ext cx="648072"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4000" b="1" dirty="0" smtClean="0">
                              <a:solidFill>
                                <a:schemeClr val="accent1"/>
                              </a:solidFill>
                            </a:rPr>
                            <a:t>+</a:t>
                          </a:r>
                          <a:endParaRPr lang="en-GB" sz="4000" b="1" dirty="0">
                            <a:solidFill>
                              <a:schemeClr val="accent1"/>
                            </a:solidFill>
                          </a:endParaRPr>
                        </a:p>
                      </a:txBody>
                      <a:useSpRect/>
                    </a:txSp>
                  </a:sp>
                  <a:sp>
                    <a:nvSpPr>
                      <a:cNvPr id="68" name="Rectangle 67"/>
                      <a:cNvSpPr/>
                    </a:nvSpPr>
                    <a:spPr>
                      <a:xfrm>
                        <a:off x="3059832" y="764704"/>
                        <a:ext cx="1872208" cy="1008112"/>
                      </a:xfrm>
                      <a:prstGeom prst="rect">
                        <a:avLst/>
                      </a:prstGeom>
                      <a:solidFill>
                        <a:schemeClr val="bg1">
                          <a:lumMod val="6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External Conversions Mirror Staging Tables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Rectangle 68"/>
                      <a:cNvSpPr/>
                    </a:nvSpPr>
                    <a:spPr>
                      <a:xfrm>
                        <a:off x="3059832" y="1772816"/>
                        <a:ext cx="1872208" cy="1008112"/>
                      </a:xfrm>
                      <a:prstGeom prst="rect">
                        <a:avLst/>
                      </a:prstGeom>
                      <a:solidFill>
                        <a:schemeClr val="bg1">
                          <a:lumMod val="9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sz="1400" dirty="0" smtClean="0">
                              <a:solidFill>
                                <a:schemeClr val="tx1"/>
                              </a:solidFill>
                            </a:rPr>
                            <a:t>STAGING TABLE 1</a:t>
                          </a:r>
                        </a:p>
                        <a:p>
                          <a:pPr algn="ctr"/>
                          <a:r>
                            <a:rPr lang="en-GB" sz="1400" dirty="0" smtClean="0">
                              <a:solidFill>
                                <a:schemeClr val="tx1"/>
                              </a:solidFill>
                            </a:rPr>
                            <a:t>STAGING TABLE 2</a:t>
                          </a:r>
                        </a:p>
                        <a:p>
                          <a:pPr algn="ctr"/>
                          <a:r>
                            <a:rPr lang="en-GB" sz="1400" dirty="0" smtClean="0">
                              <a:solidFill>
                                <a:schemeClr val="tx1"/>
                              </a:solidFill>
                            </a:rPr>
                            <a:t>STAGING TABLE 3</a:t>
                          </a:r>
                        </a:p>
                        <a:p>
                          <a:pPr algn="ctr"/>
                          <a:r>
                            <a:rPr lang="en-GB" sz="1400" dirty="0" smtClean="0">
                              <a:solidFill>
                                <a:schemeClr val="tx1"/>
                              </a:solidFill>
                            </a:rPr>
                            <a:t>STAGING TABLE 4</a:t>
                          </a:r>
                        </a:p>
                        <a:p>
                          <a:pPr algn="ctr"/>
                          <a:r>
                            <a:rPr lang="en-GB" sz="1400" dirty="0" smtClean="0">
                              <a:solidFill>
                                <a:schemeClr val="tx1"/>
                              </a:solidFill>
                            </a:rPr>
                            <a:t>STAGING TABLE 5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TextBox 69"/>
                      <a:cNvSpPr txBox="1"/>
                    </a:nvSpPr>
                    <a:spPr>
                      <a:xfrm>
                        <a:off x="3635896" y="2780928"/>
                        <a:ext cx="64807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3600" b="1" dirty="0" smtClean="0">
                              <a:solidFill>
                                <a:schemeClr val="accent1"/>
                              </a:solidFill>
                            </a:rPr>
                            <a:t>or</a:t>
                          </a:r>
                          <a:endParaRPr lang="en-GB" sz="3600" b="1" dirty="0">
                            <a:solidFill>
                              <a:schemeClr val="accent1"/>
                            </a:solidFill>
                          </a:endParaRPr>
                        </a:p>
                      </a:txBody>
                      <a:useSpRect/>
                    </a:txSp>
                  </a:sp>
                  <a:sp>
                    <a:nvSpPr>
                      <a:cNvPr id="71" name="Rectangle 70"/>
                      <a:cNvSpPr/>
                    </a:nvSpPr>
                    <a:spPr>
                      <a:xfrm>
                        <a:off x="3131840" y="3429000"/>
                        <a:ext cx="1872208" cy="10081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Tactical  BAU Views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Rectangle 71"/>
                      <a:cNvSpPr/>
                    </a:nvSpPr>
                    <a:spPr>
                      <a:xfrm>
                        <a:off x="3131840" y="4437112"/>
                        <a:ext cx="1872208" cy="1512168"/>
                      </a:xfrm>
                      <a:prstGeom prst="rect">
                        <a:avLst/>
                      </a:prstGeom>
                      <a:solidFill>
                        <a:schemeClr val="bg1">
                          <a:lumMod val="9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sz="1400" dirty="0" smtClean="0">
                              <a:solidFill>
                                <a:schemeClr val="tx1"/>
                              </a:solidFill>
                            </a:rPr>
                            <a:t>View 1</a:t>
                          </a:r>
                        </a:p>
                        <a:p>
                          <a:pPr algn="ctr"/>
                          <a:r>
                            <a:rPr lang="en-GB" sz="1400" dirty="0" smtClean="0">
                              <a:solidFill>
                                <a:schemeClr val="tx1"/>
                              </a:solidFill>
                            </a:rPr>
                            <a:t>View 2</a:t>
                          </a:r>
                        </a:p>
                        <a:p>
                          <a:pPr algn="ctr"/>
                          <a:r>
                            <a:rPr lang="en-GB" sz="1400" dirty="0" smtClean="0">
                              <a:solidFill>
                                <a:schemeClr val="tx1"/>
                              </a:solidFill>
                            </a:rPr>
                            <a:t>View 3</a:t>
                          </a:r>
                        </a:p>
                        <a:p>
                          <a:pPr algn="ctr"/>
                          <a:r>
                            <a:rPr lang="en-GB" sz="1400" dirty="0" smtClean="0">
                              <a:solidFill>
                                <a:schemeClr val="tx1"/>
                              </a:solidFill>
                            </a:rPr>
                            <a:t>View 4</a:t>
                          </a:r>
                        </a:p>
                        <a:p>
                          <a:pPr algn="ctr"/>
                          <a:r>
                            <a:rPr lang="en-GB" sz="1400" dirty="0" smtClean="0">
                              <a:solidFill>
                                <a:schemeClr val="tx1"/>
                              </a:solidFill>
                            </a:rPr>
                            <a:t>View 5</a:t>
                          </a:r>
                        </a:p>
                        <a:p>
                          <a:pPr algn="ctr"/>
                          <a:r>
                            <a:rPr lang="en-GB" sz="1400" dirty="0" smtClean="0">
                              <a:solidFill>
                                <a:schemeClr val="tx1"/>
                              </a:solidFill>
                            </a:rPr>
                            <a:t>View 6</a:t>
                          </a:r>
                        </a:p>
                        <a:p>
                          <a:pPr algn="ctr"/>
                          <a:r>
                            <a:rPr lang="en-GB" sz="1400" dirty="0" smtClean="0">
                              <a:solidFill>
                                <a:schemeClr val="tx1"/>
                              </a:solidFill>
                            </a:rPr>
                            <a:t>View 7</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30"/>
                      <a:cNvSpPr txBox="1"/>
                    </a:nvSpPr>
                    <a:spPr>
                      <a:xfrm>
                        <a:off x="7055768" y="0"/>
                        <a:ext cx="208823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Transactional Data</a:t>
                          </a:r>
                          <a:endParaRPr lang="en-GB" dirty="0"/>
                        </a:p>
                      </a:txBody>
                      <a:useSpRect/>
                    </a:txSp>
                  </a:sp>
                  <a:sp>
                    <a:nvSpPr>
                      <a:cNvPr id="32" name="Rectangle 31"/>
                      <a:cNvSpPr/>
                    </a:nvSpPr>
                    <a:spPr>
                      <a:xfrm>
                        <a:off x="5148064" y="4509120"/>
                        <a:ext cx="1512168" cy="1008112"/>
                      </a:xfrm>
                      <a:prstGeom prst="rect">
                        <a:avLst/>
                      </a:prstGeom>
                      <a:solidFill>
                        <a:srgbClr val="FFC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Processing</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ectangle 32"/>
                      <a:cNvSpPr/>
                    </a:nvSpPr>
                    <a:spPr>
                      <a:xfrm>
                        <a:off x="6815608" y="4077072"/>
                        <a:ext cx="1619672" cy="1008112"/>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Live Master Tables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Rectangle 33"/>
                      <a:cNvSpPr/>
                    </a:nvSpPr>
                    <a:spPr>
                      <a:xfrm>
                        <a:off x="7272808" y="5517232"/>
                        <a:ext cx="1619672" cy="1008112"/>
                      </a:xfrm>
                      <a:prstGeom prst="rect">
                        <a:avLst/>
                      </a:prstGeom>
                      <a:solidFill>
                        <a:schemeClr val="bg1">
                          <a:lumMod val="9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sz="1400" dirty="0" smtClean="0">
                              <a:solidFill>
                                <a:schemeClr val="tx1"/>
                              </a:solidFill>
                            </a:rPr>
                            <a:t>FACT TABLE  1</a:t>
                          </a:r>
                        </a:p>
                        <a:p>
                          <a:pPr algn="ctr"/>
                          <a:r>
                            <a:rPr lang="en-GB" sz="1400" dirty="0" smtClean="0">
                              <a:solidFill>
                                <a:schemeClr val="tx1"/>
                              </a:solidFill>
                            </a:rPr>
                            <a:t>FACT TABLE  2</a:t>
                          </a:r>
                        </a:p>
                        <a:p>
                          <a:pPr algn="ctr"/>
                          <a:r>
                            <a:rPr lang="en-GB" sz="1400" dirty="0" smtClean="0">
                              <a:solidFill>
                                <a:schemeClr val="tx1"/>
                              </a:solidFill>
                            </a:rPr>
                            <a:t>FACT TABLE  3</a:t>
                          </a:r>
                        </a:p>
                        <a:p>
                          <a:pPr algn="ctr"/>
                          <a:r>
                            <a:rPr lang="en-GB" sz="1400" dirty="0" smtClean="0">
                              <a:solidFill>
                                <a:schemeClr val="tx1"/>
                              </a:solidFill>
                            </a:rPr>
                            <a:t>FACT TABLE  4</a:t>
                          </a:r>
                        </a:p>
                        <a:p>
                          <a:pPr algn="ctr"/>
                          <a:r>
                            <a:rPr lang="en-GB" sz="1400" dirty="0" smtClean="0">
                              <a:solidFill>
                                <a:schemeClr val="tx1"/>
                              </a:solidFill>
                            </a:rPr>
                            <a:t>FACT TABLE  5</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Rectangle 34"/>
                      <a:cNvSpPr/>
                    </a:nvSpPr>
                    <a:spPr>
                      <a:xfrm>
                        <a:off x="6968008" y="4229472"/>
                        <a:ext cx="1619672" cy="1008112"/>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Live Master Tables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ectangle 35"/>
                      <a:cNvSpPr/>
                    </a:nvSpPr>
                    <a:spPr>
                      <a:xfrm>
                        <a:off x="7120408" y="4381872"/>
                        <a:ext cx="1619672" cy="1008112"/>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Live Master Tables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Rectangle 36"/>
                      <a:cNvSpPr/>
                    </a:nvSpPr>
                    <a:spPr>
                      <a:xfrm>
                        <a:off x="7272808" y="4534272"/>
                        <a:ext cx="1619672" cy="1008112"/>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Live FACT Tables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Connector 37"/>
                      <a:cNvCxnSpPr/>
                    </a:nvCxnSpPr>
                    <a:spPr>
                      <a:xfrm>
                        <a:off x="5148064" y="3789040"/>
                        <a:ext cx="3744416" cy="0"/>
                      </a:xfrm>
                      <a:prstGeom prst="line">
                        <a:avLst/>
                      </a:prstGeom>
                      <a:ln w="38100"/>
                    </a:spPr>
                    <a:style>
                      <a:lnRef idx="1">
                        <a:schemeClr val="accent1"/>
                      </a:lnRef>
                      <a:fillRef idx="0">
                        <a:schemeClr val="accent1"/>
                      </a:fillRef>
                      <a:effectRef idx="0">
                        <a:schemeClr val="accent1"/>
                      </a:effectRef>
                      <a:fontRef idx="minor">
                        <a:schemeClr val="tx1"/>
                      </a:fontRef>
                    </a:style>
                  </a:cxnSp>
                  <a:sp>
                    <a:nvSpPr>
                      <a:cNvPr id="51" name="TextBox 50"/>
                      <a:cNvSpPr txBox="1"/>
                    </a:nvSpPr>
                    <a:spPr>
                      <a:xfrm>
                        <a:off x="5220072" y="3717032"/>
                        <a:ext cx="64807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3600" b="1" dirty="0" smtClean="0">
                              <a:solidFill>
                                <a:schemeClr val="accent1"/>
                              </a:solidFill>
                            </a:rPr>
                            <a:t>&amp;</a:t>
                          </a:r>
                          <a:endParaRPr lang="en-GB" sz="3600" b="1" dirty="0">
                            <a:solidFill>
                              <a:schemeClr val="accent1"/>
                            </a:solidFill>
                          </a:endParaRPr>
                        </a:p>
                      </a:txBody>
                      <a:useSpRect/>
                    </a:txSp>
                  </a:sp>
                </lc:lockedCanvas>
              </a:graphicData>
            </a:graphic>
          </wp:inline>
        </w:drawing>
      </w:r>
    </w:p>
    <w:p w:rsidR="00AD402D" w:rsidRDefault="00AD402D" w:rsidP="000A297A"/>
    <w:p w:rsidR="007E110C" w:rsidRDefault="007E110C" w:rsidP="007E110C">
      <w:r w:rsidRPr="007E110C">
        <w:t>Master data sent by source systems are written into a separate schema. This separate schema is controlled by JDA Integrator (JI). This integration layer leverages 3</w:t>
      </w:r>
      <w:r w:rsidRPr="007E110C">
        <w:rPr>
          <w:vertAlign w:val="superscript"/>
        </w:rPr>
        <w:t>rd</w:t>
      </w:r>
      <w:r w:rsidRPr="007E110C">
        <w:t xml:space="preserve"> party components from IBM </w:t>
      </w:r>
      <w:proofErr w:type="spellStart"/>
      <w:r w:rsidRPr="007E110C">
        <w:t>DataStage</w:t>
      </w:r>
      <w:proofErr w:type="spellEnd"/>
      <w:r w:rsidRPr="007E110C">
        <w:t>. JDA Processing includes either JI utilities or JDA proprietary components.</w:t>
      </w:r>
    </w:p>
    <w:p w:rsidR="007E110C" w:rsidRPr="007E110C" w:rsidRDefault="007E110C" w:rsidP="007E110C">
      <w:pPr>
        <w:rPr>
          <w:lang w:val="en-US"/>
        </w:rPr>
      </w:pPr>
      <w:r w:rsidRPr="007E110C">
        <w:t>Transaction data sent by source systems are always written to JDA Staging Tables. The Staging Tables are a mirror of the JDA Live Tables (FACT Tables) excluding the Transaction ID and Sequence Number columns.</w:t>
      </w:r>
    </w:p>
    <w:p w:rsidR="007E110C" w:rsidRPr="007E110C" w:rsidRDefault="007E110C" w:rsidP="007E110C">
      <w:pPr>
        <w:rPr>
          <w:lang w:val="en-US"/>
        </w:rPr>
      </w:pPr>
      <w:r w:rsidRPr="007E110C">
        <w:t xml:space="preserve">The </w:t>
      </w:r>
      <w:r w:rsidR="00D2386E" w:rsidRPr="007E110C">
        <w:t>staging tables</w:t>
      </w:r>
      <w:r w:rsidRPr="007E110C">
        <w:t xml:space="preserve"> are prefixed with “PKB_”.  The update type of each of these tables is described in the Technical Configuration Document.</w:t>
      </w:r>
    </w:p>
    <w:p w:rsidR="007E110C" w:rsidRPr="007E110C" w:rsidRDefault="007E110C" w:rsidP="007E110C">
      <w:pPr>
        <w:rPr>
          <w:lang w:val="en-US"/>
        </w:rPr>
      </w:pPr>
      <w:r w:rsidRPr="007E110C">
        <w:t xml:space="preserve">Wrappers will leverage JI utilities to process master data and JDA components to process transaction data and master data. </w:t>
      </w:r>
    </w:p>
    <w:p w:rsidR="00AD402D" w:rsidRDefault="00AD402D" w:rsidP="000A297A"/>
    <w:p w:rsidR="00A6772B" w:rsidRDefault="00505823" w:rsidP="000A297A">
      <w:r>
        <w:t xml:space="preserve">Interface tables will be held in two schemas of the EKB database </w:t>
      </w:r>
    </w:p>
    <w:p w:rsidR="00A6772B" w:rsidRDefault="00A6772B" w:rsidP="000A297A">
      <w:r>
        <w:t>The schemas are</w:t>
      </w:r>
      <w:r w:rsidR="0018645E">
        <w:t>:</w:t>
      </w:r>
    </w:p>
    <w:p w:rsidR="00E1403F" w:rsidRDefault="00A6772B">
      <w:pPr>
        <w:pStyle w:val="ListParagraph"/>
        <w:numPr>
          <w:ilvl w:val="0"/>
          <w:numId w:val="50"/>
        </w:numPr>
      </w:pPr>
      <w:r>
        <w:t>EXT</w:t>
      </w:r>
      <w:r w:rsidR="0018645E">
        <w:t>:</w:t>
      </w:r>
    </w:p>
    <w:p w:rsidR="00E1403F" w:rsidRDefault="00D47F25">
      <w:pPr>
        <w:pStyle w:val="ListParagraph"/>
        <w:ind w:firstLine="360"/>
      </w:pPr>
      <w:r>
        <w:t xml:space="preserve">Interface tables which will hold the </w:t>
      </w:r>
      <w:r w:rsidR="0018645E">
        <w:t>S</w:t>
      </w:r>
      <w:r w:rsidR="006F1FA3">
        <w:t>tructure</w:t>
      </w:r>
      <w:r>
        <w:t xml:space="preserve"> data will be held in this schema</w:t>
      </w:r>
    </w:p>
    <w:p w:rsidR="00E1403F" w:rsidRDefault="00505823">
      <w:pPr>
        <w:pStyle w:val="ListParagraph"/>
        <w:numPr>
          <w:ilvl w:val="0"/>
          <w:numId w:val="50"/>
        </w:numPr>
      </w:pPr>
      <w:r>
        <w:t>EKB</w:t>
      </w:r>
      <w:r w:rsidR="0018645E">
        <w:t>:</w:t>
      </w:r>
    </w:p>
    <w:p w:rsidR="00E1403F" w:rsidRDefault="00D47F25">
      <w:pPr>
        <w:pStyle w:val="ListParagraph"/>
        <w:ind w:left="1080"/>
      </w:pPr>
      <w:r>
        <w:lastRenderedPageBreak/>
        <w:t xml:space="preserve">Interface tables which will hold the </w:t>
      </w:r>
      <w:r w:rsidR="00401475">
        <w:t xml:space="preserve">Fact </w:t>
      </w:r>
      <w:r>
        <w:t>transactional data will be held in this schema</w:t>
      </w:r>
    </w:p>
    <w:p w:rsidR="00D47F25" w:rsidRDefault="00D47F25" w:rsidP="00D47F25">
      <w:pPr>
        <w:ind w:left="360"/>
      </w:pPr>
    </w:p>
    <w:p w:rsidR="00E1403F" w:rsidRDefault="00B11013">
      <w:pPr>
        <w:pStyle w:val="Heading3"/>
      </w:pPr>
      <w:bookmarkStart w:id="256" w:name="_Toc381784296"/>
      <w:r w:rsidRPr="00B11013">
        <w:t>Structure Data</w:t>
      </w:r>
      <w:bookmarkEnd w:id="256"/>
    </w:p>
    <w:p w:rsidR="00FD70BB" w:rsidRDefault="00FD70BB" w:rsidP="000A297A">
      <w:r>
        <w:t xml:space="preserve">The interface tables </w:t>
      </w:r>
      <w:r w:rsidR="000846E2">
        <w:t xml:space="preserve">for Structure data </w:t>
      </w:r>
      <w:r>
        <w:t xml:space="preserve">can be </w:t>
      </w:r>
      <w:r w:rsidR="001133AC">
        <w:t xml:space="preserve">classified </w:t>
      </w:r>
      <w:r>
        <w:t>in 4 groups based on the type of data they contain. These are:</w:t>
      </w:r>
    </w:p>
    <w:p w:rsidR="0057763D" w:rsidRDefault="0057763D" w:rsidP="000A297A"/>
    <w:p w:rsidR="00FD70BB" w:rsidRPr="00FD70BB" w:rsidRDefault="00FD70BB" w:rsidP="00FD70BB">
      <w:pPr>
        <w:pStyle w:val="ListParagraph"/>
        <w:numPr>
          <w:ilvl w:val="0"/>
          <w:numId w:val="44"/>
        </w:numPr>
        <w:rPr>
          <w:b/>
        </w:rPr>
      </w:pPr>
      <w:r w:rsidRPr="00FD70BB">
        <w:rPr>
          <w:b/>
        </w:rPr>
        <w:t>Product</w:t>
      </w:r>
    </w:p>
    <w:p w:rsidR="00FD70BB" w:rsidRDefault="00FD70BB" w:rsidP="0057763D">
      <w:pPr>
        <w:ind w:left="426"/>
      </w:pPr>
      <w:r>
        <w:t>The tables contained in th</w:t>
      </w:r>
      <w:r w:rsidR="0018645E">
        <w:t>is</w:t>
      </w:r>
      <w:r>
        <w:t xml:space="preserve"> group are used to interface all the product hierarchy data. Below are the tables that will be created for holding the product hierarchy data.</w:t>
      </w:r>
    </w:p>
    <w:p w:rsidR="00D63CD1" w:rsidRDefault="00D63CD1" w:rsidP="00D63CD1">
      <w:pPr>
        <w:pStyle w:val="ListParagraph"/>
        <w:numPr>
          <w:ilvl w:val="0"/>
          <w:numId w:val="24"/>
        </w:numPr>
      </w:pPr>
      <w:r>
        <w:t>AG_1_ARTICLE</w:t>
      </w:r>
    </w:p>
    <w:p w:rsidR="00D63CD1" w:rsidRDefault="00D63CD1" w:rsidP="00D63CD1">
      <w:pPr>
        <w:pStyle w:val="ListParagraph"/>
        <w:numPr>
          <w:ilvl w:val="0"/>
          <w:numId w:val="24"/>
        </w:numPr>
      </w:pPr>
      <w:r>
        <w:t>AG_1_RANGE</w:t>
      </w:r>
    </w:p>
    <w:p w:rsidR="00D63CD1" w:rsidRDefault="00D63CD1" w:rsidP="00D63CD1">
      <w:pPr>
        <w:pStyle w:val="ListParagraph"/>
        <w:numPr>
          <w:ilvl w:val="0"/>
          <w:numId w:val="24"/>
        </w:numPr>
      </w:pPr>
      <w:r>
        <w:t>AG_1_SUB_DEPARTMENT</w:t>
      </w:r>
    </w:p>
    <w:p w:rsidR="00D63CD1" w:rsidRDefault="00D63CD1" w:rsidP="00D63CD1">
      <w:pPr>
        <w:pStyle w:val="ListParagraph"/>
        <w:numPr>
          <w:ilvl w:val="0"/>
          <w:numId w:val="24"/>
        </w:numPr>
      </w:pPr>
      <w:r>
        <w:t>AG_1_T_DEPARTMENT</w:t>
      </w:r>
    </w:p>
    <w:p w:rsidR="00D63CD1" w:rsidRDefault="00D63CD1" w:rsidP="00D63CD1">
      <w:pPr>
        <w:pStyle w:val="ListParagraph"/>
        <w:numPr>
          <w:ilvl w:val="0"/>
          <w:numId w:val="24"/>
        </w:numPr>
      </w:pPr>
      <w:r>
        <w:t>AG_1_CATEGORY</w:t>
      </w:r>
    </w:p>
    <w:p w:rsidR="00D63CD1" w:rsidRDefault="00D63CD1" w:rsidP="00D63CD1">
      <w:pPr>
        <w:pStyle w:val="ListParagraph"/>
        <w:numPr>
          <w:ilvl w:val="0"/>
          <w:numId w:val="24"/>
        </w:numPr>
      </w:pPr>
      <w:r>
        <w:t>AG_1_BUSINESS_UNIT</w:t>
      </w:r>
    </w:p>
    <w:p w:rsidR="00D63CD1" w:rsidRDefault="00D63CD1" w:rsidP="00D63CD1">
      <w:pPr>
        <w:pStyle w:val="ListParagraph"/>
        <w:numPr>
          <w:ilvl w:val="0"/>
          <w:numId w:val="24"/>
        </w:numPr>
      </w:pPr>
      <w:r>
        <w:t>AG_1_TOTAL_GM</w:t>
      </w:r>
    </w:p>
    <w:p w:rsidR="00E1403F" w:rsidRDefault="00E1403F"/>
    <w:p w:rsidR="00832C00" w:rsidRPr="00832C00" w:rsidRDefault="00832C00" w:rsidP="00832C00">
      <w:pPr>
        <w:pStyle w:val="ListParagraph"/>
        <w:numPr>
          <w:ilvl w:val="0"/>
          <w:numId w:val="44"/>
        </w:numPr>
        <w:rPr>
          <w:b/>
        </w:rPr>
      </w:pPr>
      <w:r w:rsidRPr="00832C00">
        <w:rPr>
          <w:b/>
        </w:rPr>
        <w:t>Organization (Location)</w:t>
      </w:r>
      <w:r w:rsidR="00E02B2A">
        <w:rPr>
          <w:b/>
        </w:rPr>
        <w:t xml:space="preserve"> </w:t>
      </w:r>
    </w:p>
    <w:p w:rsidR="00832C00" w:rsidRDefault="00832C00" w:rsidP="0057763D">
      <w:pPr>
        <w:ind w:left="426"/>
      </w:pPr>
      <w:r>
        <w:t>The tables contained in the group are used to interface all the o</w:t>
      </w:r>
      <w:r w:rsidRPr="00832C00">
        <w:t xml:space="preserve">rganization </w:t>
      </w:r>
      <w:r>
        <w:t>hierarchy data. Below are the tables that will be created for holding the o</w:t>
      </w:r>
      <w:r w:rsidRPr="00832C00">
        <w:t>rganization</w:t>
      </w:r>
      <w:r>
        <w:t xml:space="preserve"> hierarchy data.</w:t>
      </w:r>
    </w:p>
    <w:p w:rsidR="008D6A0C" w:rsidRDefault="008D6A0C" w:rsidP="008D6A0C">
      <w:pPr>
        <w:pStyle w:val="ListParagraph"/>
        <w:numPr>
          <w:ilvl w:val="0"/>
          <w:numId w:val="24"/>
        </w:numPr>
      </w:pPr>
      <w:r>
        <w:t>AG_2_TOUCHPOINT</w:t>
      </w:r>
    </w:p>
    <w:p w:rsidR="008D6A0C" w:rsidRDefault="008D6A0C" w:rsidP="008D6A0C">
      <w:pPr>
        <w:pStyle w:val="ListParagraph"/>
        <w:numPr>
          <w:ilvl w:val="0"/>
          <w:numId w:val="24"/>
        </w:numPr>
      </w:pPr>
      <w:r>
        <w:t>AG_2_CHANNEL</w:t>
      </w:r>
    </w:p>
    <w:p w:rsidR="008D6A0C" w:rsidRDefault="008D6A0C" w:rsidP="008D6A0C">
      <w:pPr>
        <w:pStyle w:val="ListParagraph"/>
        <w:numPr>
          <w:ilvl w:val="0"/>
          <w:numId w:val="24"/>
        </w:numPr>
      </w:pPr>
      <w:r>
        <w:t>AG_2_COUNTRY</w:t>
      </w:r>
    </w:p>
    <w:p w:rsidR="008D6A0C" w:rsidRDefault="008D6A0C" w:rsidP="008D6A0C">
      <w:pPr>
        <w:pStyle w:val="ListParagraph"/>
        <w:numPr>
          <w:ilvl w:val="0"/>
          <w:numId w:val="24"/>
        </w:numPr>
      </w:pPr>
      <w:r>
        <w:t>AG_2_COUNTRY_GROUP</w:t>
      </w:r>
    </w:p>
    <w:p w:rsidR="008D6A0C" w:rsidRDefault="008D6A0C" w:rsidP="008D6A0C">
      <w:pPr>
        <w:pStyle w:val="ListParagraph"/>
        <w:numPr>
          <w:ilvl w:val="0"/>
          <w:numId w:val="24"/>
        </w:numPr>
      </w:pPr>
      <w:r>
        <w:t>AG_2_OPERATING_REGION</w:t>
      </w:r>
    </w:p>
    <w:p w:rsidR="008D6A0C" w:rsidRDefault="008D6A0C" w:rsidP="008D6A0C">
      <w:pPr>
        <w:pStyle w:val="ListParagraph"/>
        <w:numPr>
          <w:ilvl w:val="0"/>
          <w:numId w:val="24"/>
        </w:numPr>
      </w:pPr>
      <w:r>
        <w:t>AG_2_ZONE</w:t>
      </w:r>
    </w:p>
    <w:p w:rsidR="008D6A0C" w:rsidRDefault="008D6A0C" w:rsidP="008D6A0C">
      <w:pPr>
        <w:pStyle w:val="ListParagraph"/>
        <w:numPr>
          <w:ilvl w:val="0"/>
          <w:numId w:val="24"/>
        </w:numPr>
      </w:pPr>
      <w:r>
        <w:t>AG_2_OPERATING_MODEL</w:t>
      </w:r>
    </w:p>
    <w:p w:rsidR="008D6A0C" w:rsidRDefault="008D6A0C" w:rsidP="008D6A0C">
      <w:pPr>
        <w:pStyle w:val="ListParagraph"/>
        <w:numPr>
          <w:ilvl w:val="0"/>
          <w:numId w:val="24"/>
        </w:numPr>
      </w:pPr>
      <w:r>
        <w:t>AG_2_TOTAL</w:t>
      </w:r>
    </w:p>
    <w:p w:rsidR="008D6A0C" w:rsidRDefault="008D6A0C" w:rsidP="008D6A0C">
      <w:pPr>
        <w:pStyle w:val="ListParagraph"/>
        <w:numPr>
          <w:ilvl w:val="0"/>
          <w:numId w:val="24"/>
        </w:numPr>
      </w:pPr>
      <w:r>
        <w:t>AG_2_ECOM_GROUP</w:t>
      </w:r>
    </w:p>
    <w:p w:rsidR="008D6A0C" w:rsidRDefault="008D6A0C" w:rsidP="008D6A0C">
      <w:pPr>
        <w:pStyle w:val="ListParagraph"/>
        <w:numPr>
          <w:ilvl w:val="0"/>
          <w:numId w:val="24"/>
        </w:numPr>
      </w:pPr>
      <w:r>
        <w:t>AG_2_TOTAL_ECOM</w:t>
      </w:r>
    </w:p>
    <w:p w:rsidR="008D6A0C" w:rsidRDefault="008D6A0C" w:rsidP="008D6A0C">
      <w:pPr>
        <w:pStyle w:val="ListParagraph"/>
        <w:numPr>
          <w:ilvl w:val="0"/>
          <w:numId w:val="24"/>
        </w:numPr>
      </w:pPr>
      <w:r>
        <w:t>AG_2_REGION</w:t>
      </w:r>
    </w:p>
    <w:p w:rsidR="008D6A0C" w:rsidRDefault="008D6A0C" w:rsidP="008D6A0C">
      <w:pPr>
        <w:pStyle w:val="ListParagraph"/>
        <w:numPr>
          <w:ilvl w:val="0"/>
          <w:numId w:val="24"/>
        </w:numPr>
      </w:pPr>
      <w:r>
        <w:t>AG_2_DIVISION</w:t>
      </w:r>
    </w:p>
    <w:p w:rsidR="008D6A0C" w:rsidRDefault="008D6A0C" w:rsidP="008D6A0C">
      <w:pPr>
        <w:pStyle w:val="ListParagraph"/>
        <w:numPr>
          <w:ilvl w:val="0"/>
          <w:numId w:val="24"/>
        </w:numPr>
      </w:pPr>
      <w:r>
        <w:t>AG_2_COUNTRY_</w:t>
      </w:r>
    </w:p>
    <w:p w:rsidR="008D6A0C" w:rsidRDefault="008D6A0C" w:rsidP="008D6A0C">
      <w:pPr>
        <w:pStyle w:val="ListParagraph"/>
        <w:numPr>
          <w:ilvl w:val="0"/>
          <w:numId w:val="24"/>
        </w:numPr>
      </w:pPr>
      <w:r>
        <w:t>AG_2_SHAPE_OF_CHAIN</w:t>
      </w:r>
    </w:p>
    <w:p w:rsidR="00807BF2" w:rsidRDefault="008D6A0C" w:rsidP="008D6A0C">
      <w:pPr>
        <w:pStyle w:val="ListParagraph"/>
        <w:numPr>
          <w:ilvl w:val="0"/>
          <w:numId w:val="24"/>
        </w:numPr>
      </w:pPr>
      <w:r>
        <w:t>AG_2_PLANNING_LEVEL</w:t>
      </w:r>
    </w:p>
    <w:p w:rsidR="008D6A0C" w:rsidRPr="008D6A0C" w:rsidRDefault="008D6A0C" w:rsidP="008D6A0C">
      <w:pPr>
        <w:pStyle w:val="ListParagraph"/>
        <w:numPr>
          <w:ilvl w:val="0"/>
          <w:numId w:val="24"/>
        </w:numPr>
      </w:pPr>
      <w:r>
        <w:rPr>
          <w:rFonts w:cs="Calibri"/>
          <w:color w:val="000000"/>
          <w:sz w:val="22"/>
        </w:rPr>
        <w:t>AG_2_COUNTRY_LOCATION</w:t>
      </w:r>
    </w:p>
    <w:p w:rsidR="008D6A0C" w:rsidRDefault="008D6A0C" w:rsidP="008D6A0C">
      <w:pPr>
        <w:pStyle w:val="ListParagraph"/>
        <w:numPr>
          <w:ilvl w:val="0"/>
          <w:numId w:val="24"/>
        </w:numPr>
      </w:pPr>
      <w:r>
        <w:rPr>
          <w:rFonts w:cs="Calibri"/>
          <w:color w:val="000000"/>
          <w:sz w:val="22"/>
        </w:rPr>
        <w:t>AG_2_CHANNEL_LOCATION</w:t>
      </w:r>
    </w:p>
    <w:p w:rsidR="001450EC" w:rsidRDefault="001450EC">
      <w:pPr>
        <w:pStyle w:val="ListParagraph"/>
        <w:ind w:left="1080"/>
      </w:pPr>
    </w:p>
    <w:p w:rsidR="00832C00" w:rsidRPr="00832C00" w:rsidRDefault="00832C00" w:rsidP="00832C00">
      <w:pPr>
        <w:pStyle w:val="ListParagraph"/>
        <w:numPr>
          <w:ilvl w:val="0"/>
          <w:numId w:val="44"/>
        </w:numPr>
        <w:rPr>
          <w:b/>
        </w:rPr>
      </w:pPr>
      <w:r>
        <w:rPr>
          <w:b/>
        </w:rPr>
        <w:t>Calendar</w:t>
      </w:r>
    </w:p>
    <w:p w:rsidR="00832C00" w:rsidRDefault="00832C00" w:rsidP="0057763D">
      <w:pPr>
        <w:ind w:left="426"/>
      </w:pPr>
      <w:r>
        <w:lastRenderedPageBreak/>
        <w:t>The tables contained in the group are used to interface all the calendar</w:t>
      </w:r>
      <w:r w:rsidRPr="00832C00">
        <w:t xml:space="preserve"> </w:t>
      </w:r>
      <w:r>
        <w:t>hierarchy data. Below are the tables that will be created for holding the calendar hierarchy data.</w:t>
      </w:r>
    </w:p>
    <w:p w:rsidR="002827F3" w:rsidRPr="002827F3" w:rsidRDefault="002827F3" w:rsidP="002827F3">
      <w:pPr>
        <w:pStyle w:val="ListParagraph"/>
        <w:numPr>
          <w:ilvl w:val="0"/>
          <w:numId w:val="24"/>
        </w:numPr>
      </w:pPr>
      <w:r w:rsidRPr="002827F3">
        <w:t>AG_4_DAY</w:t>
      </w:r>
    </w:p>
    <w:p w:rsidR="002827F3" w:rsidRPr="002827F3" w:rsidRDefault="002827F3" w:rsidP="002827F3">
      <w:pPr>
        <w:pStyle w:val="ListParagraph"/>
        <w:numPr>
          <w:ilvl w:val="0"/>
          <w:numId w:val="24"/>
        </w:numPr>
      </w:pPr>
      <w:r w:rsidRPr="002827F3">
        <w:t>AG_4_WEEK</w:t>
      </w:r>
    </w:p>
    <w:p w:rsidR="002827F3" w:rsidRPr="002827F3" w:rsidRDefault="002827F3" w:rsidP="002827F3">
      <w:pPr>
        <w:pStyle w:val="ListParagraph"/>
        <w:numPr>
          <w:ilvl w:val="0"/>
          <w:numId w:val="24"/>
        </w:numPr>
      </w:pPr>
      <w:r w:rsidRPr="002827F3">
        <w:t>AG_4_MONTH</w:t>
      </w:r>
    </w:p>
    <w:p w:rsidR="002827F3" w:rsidRPr="002827F3" w:rsidRDefault="002827F3" w:rsidP="002827F3">
      <w:pPr>
        <w:pStyle w:val="ListParagraph"/>
        <w:numPr>
          <w:ilvl w:val="0"/>
          <w:numId w:val="24"/>
        </w:numPr>
      </w:pPr>
      <w:r w:rsidRPr="002827F3">
        <w:t>AG_4_QUARTER</w:t>
      </w:r>
    </w:p>
    <w:p w:rsidR="002827F3" w:rsidRPr="002827F3" w:rsidRDefault="002827F3" w:rsidP="002827F3">
      <w:pPr>
        <w:pStyle w:val="ListParagraph"/>
        <w:numPr>
          <w:ilvl w:val="0"/>
          <w:numId w:val="24"/>
        </w:numPr>
      </w:pPr>
      <w:r w:rsidRPr="002827F3">
        <w:t>AG_4_SUPER_SEASON</w:t>
      </w:r>
    </w:p>
    <w:p w:rsidR="002827F3" w:rsidRPr="002827F3" w:rsidRDefault="002827F3" w:rsidP="002827F3">
      <w:pPr>
        <w:pStyle w:val="ListParagraph"/>
        <w:numPr>
          <w:ilvl w:val="0"/>
          <w:numId w:val="24"/>
        </w:numPr>
      </w:pPr>
      <w:r w:rsidRPr="002827F3">
        <w:t>AG_4_YEAR</w:t>
      </w:r>
    </w:p>
    <w:p w:rsidR="002827F3" w:rsidRPr="002827F3" w:rsidRDefault="002827F3" w:rsidP="002827F3">
      <w:pPr>
        <w:pStyle w:val="ListParagraph"/>
        <w:numPr>
          <w:ilvl w:val="0"/>
          <w:numId w:val="24"/>
        </w:numPr>
      </w:pPr>
      <w:r w:rsidRPr="002827F3">
        <w:t>AG_4_FIN</w:t>
      </w:r>
      <w:r w:rsidR="00FD1550">
        <w:t>ANCIAL</w:t>
      </w:r>
      <w:r w:rsidRPr="002827F3">
        <w:t>_HALF</w:t>
      </w:r>
    </w:p>
    <w:p w:rsidR="002827F3" w:rsidRPr="002827F3" w:rsidRDefault="002827F3" w:rsidP="002827F3">
      <w:pPr>
        <w:pStyle w:val="ListParagraph"/>
        <w:numPr>
          <w:ilvl w:val="0"/>
          <w:numId w:val="24"/>
        </w:numPr>
      </w:pPr>
      <w:r w:rsidRPr="002827F3">
        <w:t>AG_4_FIN</w:t>
      </w:r>
      <w:r w:rsidR="00FD1550">
        <w:t>ANCIAL</w:t>
      </w:r>
      <w:r w:rsidRPr="002827F3">
        <w:t>_YEAR</w:t>
      </w:r>
    </w:p>
    <w:p w:rsidR="002827F3" w:rsidRPr="002827F3" w:rsidRDefault="002827F3" w:rsidP="002827F3">
      <w:pPr>
        <w:pStyle w:val="ListParagraph"/>
        <w:numPr>
          <w:ilvl w:val="0"/>
          <w:numId w:val="24"/>
        </w:numPr>
      </w:pPr>
      <w:r w:rsidRPr="002827F3">
        <w:t>AG_4_PHASE</w:t>
      </w:r>
    </w:p>
    <w:p w:rsidR="002827F3" w:rsidRPr="002827F3" w:rsidRDefault="002827F3" w:rsidP="002827F3">
      <w:pPr>
        <w:pStyle w:val="ListParagraph"/>
        <w:numPr>
          <w:ilvl w:val="0"/>
          <w:numId w:val="24"/>
        </w:numPr>
      </w:pPr>
      <w:r w:rsidRPr="002827F3">
        <w:t>AG_4_SEASON</w:t>
      </w:r>
    </w:p>
    <w:p w:rsidR="002827F3" w:rsidRDefault="002827F3" w:rsidP="002827F3">
      <w:pPr>
        <w:pStyle w:val="ListParagraph"/>
        <w:numPr>
          <w:ilvl w:val="0"/>
          <w:numId w:val="24"/>
        </w:numPr>
      </w:pPr>
      <w:r w:rsidRPr="002827F3">
        <w:t>AG_4_SUPERSEASON</w:t>
      </w:r>
    </w:p>
    <w:p w:rsidR="006D78FA" w:rsidRDefault="006D78FA" w:rsidP="006D78FA">
      <w:pPr>
        <w:pStyle w:val="ListParagraph"/>
      </w:pPr>
    </w:p>
    <w:p w:rsidR="006D78FA" w:rsidRPr="00832C00" w:rsidRDefault="006D78FA" w:rsidP="006D78FA">
      <w:pPr>
        <w:pStyle w:val="ListParagraph"/>
        <w:numPr>
          <w:ilvl w:val="0"/>
          <w:numId w:val="44"/>
        </w:numPr>
        <w:rPr>
          <w:b/>
        </w:rPr>
      </w:pPr>
      <w:r>
        <w:rPr>
          <w:b/>
        </w:rPr>
        <w:t>Relation Table</w:t>
      </w:r>
    </w:p>
    <w:p w:rsidR="006D78FA" w:rsidRDefault="0018645E" w:rsidP="0057763D">
      <w:pPr>
        <w:pStyle w:val="ListParagraph"/>
        <w:ind w:left="426"/>
      </w:pPr>
      <w:r>
        <w:t>The b</w:t>
      </w:r>
      <w:r w:rsidR="008A6986">
        <w:t>elow</w:t>
      </w:r>
      <w:r w:rsidR="006D78FA" w:rsidRPr="002E232A">
        <w:t xml:space="preserve"> table </w:t>
      </w:r>
      <w:r w:rsidR="006D78FA">
        <w:t>is used to interface the relationship between the</w:t>
      </w:r>
      <w:r w:rsidR="00EB3807">
        <w:t xml:space="preserve"> child and parent</w:t>
      </w:r>
      <w:r w:rsidR="006D78FA">
        <w:t xml:space="preserve"> members </w:t>
      </w:r>
      <w:r w:rsidR="00EB3807">
        <w:t xml:space="preserve">in the hierarchy in the same business entity (i.e. </w:t>
      </w:r>
      <w:r w:rsidR="006D78FA">
        <w:t>Products, Calendar and Organization</w:t>
      </w:r>
      <w:r w:rsidR="00EB3807">
        <w:t>)</w:t>
      </w:r>
      <w:r w:rsidR="006D78FA">
        <w:t>.</w:t>
      </w:r>
    </w:p>
    <w:p w:rsidR="007C1A42" w:rsidRDefault="007C1A42" w:rsidP="007C1A42">
      <w:pPr>
        <w:pStyle w:val="ListParagraph"/>
        <w:numPr>
          <w:ilvl w:val="0"/>
          <w:numId w:val="24"/>
        </w:numPr>
      </w:pPr>
      <w:r>
        <w:t>EXT_EPSD_IMPORT_MEMBER_REL</w:t>
      </w:r>
    </w:p>
    <w:p w:rsidR="001450EC" w:rsidRDefault="008075DD">
      <w:r>
        <w:t xml:space="preserve"> </w:t>
      </w:r>
    </w:p>
    <w:p w:rsidR="001450EC" w:rsidRDefault="008075DD">
      <w:r>
        <w:t xml:space="preserve">Primary Key </w:t>
      </w:r>
      <w:r w:rsidR="000C1ED1">
        <w:t xml:space="preserve">(For all the above tables) </w:t>
      </w:r>
      <w:r>
        <w:t>– INPUTSEQUENCE</w:t>
      </w:r>
    </w:p>
    <w:p w:rsidR="001450EC" w:rsidRDefault="001450EC"/>
    <w:p w:rsidR="001450EC" w:rsidRDefault="000C1ED1">
      <w:r>
        <w:t xml:space="preserve">The sending system should respect the primary key </w:t>
      </w:r>
      <w:r w:rsidR="006E66EA">
        <w:t xml:space="preserve">for structure data </w:t>
      </w:r>
      <w:r>
        <w:t>if the table is not empty.</w:t>
      </w:r>
      <w:r w:rsidR="006E66EA">
        <w:t xml:space="preserve"> </w:t>
      </w:r>
      <w:r w:rsidR="006E66EA" w:rsidRPr="006E66EA">
        <w:t>The record will fail insertion if the input sequence is repeated for multiple records. If the same record is inserted with two different input sequences then the records will be processed sequentially.</w:t>
      </w:r>
    </w:p>
    <w:p w:rsidR="00F0290B" w:rsidRDefault="00ED16C5" w:rsidP="00F0290B">
      <w:r>
        <w:t>Errors occurring while moving data from the staging/interface tables to the live tables will be held in the error table</w:t>
      </w:r>
      <w:r w:rsidR="008B7E4F">
        <w:t xml:space="preserve"> for structure data i.e</w:t>
      </w:r>
      <w:proofErr w:type="gramStart"/>
      <w:r w:rsidR="008B7E4F">
        <w:t xml:space="preserve">. </w:t>
      </w:r>
      <w:r>
        <w:t>.</w:t>
      </w:r>
      <w:proofErr w:type="gramEnd"/>
      <w:r w:rsidR="00F0290B" w:rsidRPr="00F0290B">
        <w:t xml:space="preserve"> </w:t>
      </w:r>
      <w:r w:rsidR="00F0290B">
        <w:t xml:space="preserve">Section </w:t>
      </w:r>
      <w:hyperlink w:anchor="_Windows_Logs" w:history="1">
        <w:r w:rsidR="00F0290B" w:rsidRPr="00F0290B">
          <w:rPr>
            <w:rStyle w:val="Hyperlink"/>
          </w:rPr>
          <w:t>4.4.1</w:t>
        </w:r>
      </w:hyperlink>
      <w:r w:rsidR="00F0290B">
        <w:t xml:space="preserve"> details the names of the error tables where the errors are stored.</w:t>
      </w:r>
    </w:p>
    <w:p w:rsidR="001450EC" w:rsidRDefault="001450EC"/>
    <w:p w:rsidR="001450EC" w:rsidRDefault="003431F1">
      <w:pPr>
        <w:pStyle w:val="Heading4"/>
      </w:pPr>
      <w:bookmarkStart w:id="257" w:name="_Toc381784297"/>
      <w:r w:rsidRPr="003431F1">
        <w:t>Data Integrit</w:t>
      </w:r>
      <w:r w:rsidR="00471657">
        <w:t>y</w:t>
      </w:r>
      <w:bookmarkEnd w:id="257"/>
      <w:r w:rsidRPr="001A4BD3">
        <w:t xml:space="preserve"> </w:t>
      </w:r>
    </w:p>
    <w:p w:rsidR="001450EC" w:rsidRDefault="003431F1">
      <w:r>
        <w:t>Structure data r</w:t>
      </w:r>
      <w:r w:rsidR="004E4904" w:rsidRPr="004E4904">
        <w:t>ecords rejected by JDA will be record</w:t>
      </w:r>
      <w:r>
        <w:t>ed</w:t>
      </w:r>
      <w:r w:rsidR="004E4904" w:rsidRPr="004E4904">
        <w:t xml:space="preserve"> and logged</w:t>
      </w:r>
      <w:r>
        <w:t xml:space="preserve"> in the error tables</w:t>
      </w:r>
      <w:r w:rsidR="004E4904" w:rsidRPr="004E4904">
        <w:t>. These can be used to validate integrity between the sending system and receiving application</w:t>
      </w:r>
      <w:r>
        <w:t xml:space="preserve"> (JDA).</w:t>
      </w:r>
    </w:p>
    <w:p w:rsidR="001450EC" w:rsidRDefault="003431F1">
      <w:r w:rsidRPr="003431F1">
        <w:t>If records are not rejected by JDA then it is assumed that there is no discrepancy between the sending syst</w:t>
      </w:r>
      <w:r>
        <w:t>em and receiving application (</w:t>
      </w:r>
      <w:r w:rsidR="00074536">
        <w:t>JDA</w:t>
      </w:r>
      <w:r>
        <w:t>).</w:t>
      </w:r>
    </w:p>
    <w:p w:rsidR="001450EC" w:rsidRDefault="00DA5E45">
      <w:proofErr w:type="spellStart"/>
      <w:r>
        <w:t>DataHub</w:t>
      </w:r>
      <w:proofErr w:type="spellEnd"/>
      <w:r>
        <w:t xml:space="preserve"> (</w:t>
      </w:r>
      <w:proofErr w:type="spellStart"/>
      <w:r>
        <w:t>Datastage</w:t>
      </w:r>
      <w:proofErr w:type="spellEnd"/>
      <w:r>
        <w:t xml:space="preserve">) </w:t>
      </w:r>
      <w:r>
        <w:sym w:font="Wingdings" w:char="F0E0"/>
      </w:r>
      <w:r>
        <w:t xml:space="preserve"> JDA Staging tables (EXT Schema): If records are rejected/fail insertion into the staging table then </w:t>
      </w:r>
      <w:proofErr w:type="spellStart"/>
      <w:r>
        <w:t>datastage</w:t>
      </w:r>
      <w:proofErr w:type="spellEnd"/>
      <w:r>
        <w:t xml:space="preserve"> receives an error message and continues with the process as specified in the functional specification for the interface.</w:t>
      </w:r>
      <w:r w:rsidR="008F10FC">
        <w:t xml:space="preserve"> </w:t>
      </w:r>
      <w:r w:rsidR="00B5574E">
        <w:t>The default mechanism is to continue processing the subsequent records if records are rejected.</w:t>
      </w:r>
    </w:p>
    <w:p w:rsidR="001450EC" w:rsidRDefault="00DA5E45">
      <w:r>
        <w:lastRenderedPageBreak/>
        <w:t xml:space="preserve">JDA Staging tables (EXT schema) </w:t>
      </w:r>
      <w:r>
        <w:sym w:font="Wingdings" w:char="F0E0"/>
      </w:r>
      <w:r>
        <w:t xml:space="preserve"> JDA Live tables (EKB Schema): If records are rejected by the JDA live tables then the JDA Integrator (JI) jobs write the rejected records into the error table - EXT_EPSD_ERROR.</w:t>
      </w:r>
      <w:r w:rsidR="008F10FC">
        <w:t xml:space="preserve"> </w:t>
      </w:r>
    </w:p>
    <w:p w:rsidR="001450EC" w:rsidRDefault="008F10FC">
      <w:r>
        <w:t xml:space="preserve">There is the ability to determine the number of records not written to the destination tables. This ability exists for both the legs i.e. from </w:t>
      </w:r>
      <w:proofErr w:type="spellStart"/>
      <w:r>
        <w:t>Datahub</w:t>
      </w:r>
      <w:proofErr w:type="spellEnd"/>
      <w:r>
        <w:t>/</w:t>
      </w:r>
      <w:proofErr w:type="spellStart"/>
      <w:r>
        <w:t>Datastage</w:t>
      </w:r>
      <w:proofErr w:type="spellEnd"/>
      <w:r>
        <w:t xml:space="preserve"> </w:t>
      </w:r>
      <w:r>
        <w:sym w:font="Wingdings" w:char="F0E0"/>
      </w:r>
      <w:r>
        <w:t xml:space="preserve"> Staging tables and the processing from the JDA staging tables to the JDA Live tables. </w:t>
      </w:r>
    </w:p>
    <w:p w:rsidR="001450EC" w:rsidRDefault="001450EC"/>
    <w:p w:rsidR="001450EC" w:rsidRDefault="003431F1">
      <w:pPr>
        <w:pStyle w:val="Heading4"/>
      </w:pPr>
      <w:bookmarkStart w:id="258" w:name="_Toc381784298"/>
      <w:r w:rsidRPr="003431F1">
        <w:t xml:space="preserve">Data </w:t>
      </w:r>
      <w:r w:rsidRPr="00471657">
        <w:t>Resilience</w:t>
      </w:r>
      <w:bookmarkEnd w:id="258"/>
    </w:p>
    <w:p w:rsidR="001450EC" w:rsidRDefault="004E4904">
      <w:r w:rsidRPr="004E4904">
        <w:t xml:space="preserve">The sending application is responsible for sending an ‘action code’ to determine the type of action to be performed on the record i.e. </w:t>
      </w:r>
      <w:r w:rsidR="00A33EB3" w:rsidRPr="00A33EB3">
        <w:t>add, update</w:t>
      </w:r>
      <w:r w:rsidRPr="004E4904">
        <w:t xml:space="preserve"> or delete. If the sending system sends an ‘Update- type 2’ record then the record is updated only if a record </w:t>
      </w:r>
      <w:r w:rsidR="00A33EB3" w:rsidRPr="00A33EB3">
        <w:t>originally existed</w:t>
      </w:r>
      <w:r w:rsidRPr="004E4904">
        <w:t xml:space="preserve"> in the live table. The ‘type 2’ record will fail if the record is not already present in the live tables.</w:t>
      </w:r>
    </w:p>
    <w:p w:rsidR="001450EC" w:rsidRDefault="001450EC"/>
    <w:p w:rsidR="00E1403F" w:rsidRDefault="00B11013">
      <w:pPr>
        <w:pStyle w:val="Heading3"/>
      </w:pPr>
      <w:bookmarkStart w:id="259" w:name="_Toc381784299"/>
      <w:r w:rsidRPr="00B11013">
        <w:t>Transaction Data</w:t>
      </w:r>
      <w:bookmarkEnd w:id="259"/>
    </w:p>
    <w:p w:rsidR="00E1403F" w:rsidRDefault="00AC5F46">
      <w:r>
        <w:t xml:space="preserve">The Fact tables </w:t>
      </w:r>
      <w:r w:rsidR="00E96F22">
        <w:t xml:space="preserve">hold transaction data and </w:t>
      </w:r>
      <w:r>
        <w:t xml:space="preserve">can be grouped into a number of groups based on the kind of data they contain. </w:t>
      </w:r>
      <w:r w:rsidR="001432EC">
        <w:t>Below are t</w:t>
      </w:r>
      <w:r w:rsidR="00084755">
        <w:t xml:space="preserve">he interface tables for </w:t>
      </w:r>
      <w:r w:rsidR="00A50909">
        <w:t xml:space="preserve">Fact </w:t>
      </w:r>
      <w:r w:rsidR="00084755">
        <w:t xml:space="preserve">Transactional data </w:t>
      </w:r>
    </w:p>
    <w:p w:rsidR="00AC5F46" w:rsidRDefault="00AC5F46" w:rsidP="000145CE"/>
    <w:p w:rsidR="00895936" w:rsidRPr="00AC5F46" w:rsidRDefault="00895936" w:rsidP="00AC5F46">
      <w:pPr>
        <w:pStyle w:val="ListParagraph"/>
        <w:numPr>
          <w:ilvl w:val="0"/>
          <w:numId w:val="49"/>
        </w:numPr>
        <w:rPr>
          <w:b/>
        </w:rPr>
      </w:pPr>
      <w:r w:rsidRPr="00AC5F46">
        <w:rPr>
          <w:b/>
        </w:rPr>
        <w:t>Sales</w:t>
      </w:r>
    </w:p>
    <w:p w:rsidR="008F5D44" w:rsidRDefault="00DE4FE7" w:rsidP="008F5D44">
      <w:pPr>
        <w:pStyle w:val="ListParagraph"/>
        <w:numPr>
          <w:ilvl w:val="0"/>
          <w:numId w:val="48"/>
        </w:numPr>
      </w:pPr>
      <w:r w:rsidRPr="00DE4FE7">
        <w:t>PKB_ACTUAL_SALES</w:t>
      </w:r>
      <w:r w:rsidR="00660313">
        <w:t>_1</w:t>
      </w:r>
    </w:p>
    <w:p w:rsidR="00AC5F46" w:rsidRDefault="00AC5F46" w:rsidP="00AC5F46">
      <w:pPr>
        <w:pStyle w:val="ListParagraph"/>
        <w:ind w:left="1440"/>
      </w:pPr>
    </w:p>
    <w:p w:rsidR="00870F0A" w:rsidRPr="00AC5F46" w:rsidRDefault="00B6421A" w:rsidP="00AC5F46">
      <w:pPr>
        <w:pStyle w:val="ListParagraph"/>
        <w:numPr>
          <w:ilvl w:val="0"/>
          <w:numId w:val="49"/>
        </w:numPr>
        <w:rPr>
          <w:b/>
        </w:rPr>
      </w:pPr>
      <w:r w:rsidRPr="00AC5F46">
        <w:rPr>
          <w:b/>
        </w:rPr>
        <w:t>Intake</w:t>
      </w:r>
    </w:p>
    <w:p w:rsidR="0086053F" w:rsidRDefault="00944169" w:rsidP="0086053F">
      <w:pPr>
        <w:pStyle w:val="ListParagraph"/>
        <w:numPr>
          <w:ilvl w:val="0"/>
          <w:numId w:val="48"/>
        </w:numPr>
      </w:pPr>
      <w:r>
        <w:t>PKB_ACTUAL_</w:t>
      </w:r>
      <w:r w:rsidR="0086053F">
        <w:t>INTAKE</w:t>
      </w:r>
    </w:p>
    <w:p w:rsidR="00AC5F46" w:rsidRDefault="00AC5F46" w:rsidP="00AC5F46">
      <w:pPr>
        <w:pStyle w:val="ListParagraph"/>
        <w:ind w:left="1440"/>
      </w:pPr>
    </w:p>
    <w:p w:rsidR="00870F0A" w:rsidRPr="00AC5F46" w:rsidRDefault="00C21B72" w:rsidP="00AC5F46">
      <w:pPr>
        <w:pStyle w:val="ListParagraph"/>
        <w:numPr>
          <w:ilvl w:val="0"/>
          <w:numId w:val="49"/>
        </w:numPr>
        <w:rPr>
          <w:b/>
        </w:rPr>
      </w:pPr>
      <w:r w:rsidRPr="00AC5F46">
        <w:rPr>
          <w:b/>
        </w:rPr>
        <w:t>Inventory</w:t>
      </w:r>
    </w:p>
    <w:p w:rsidR="00870F0A" w:rsidRDefault="009745D7" w:rsidP="00150518">
      <w:pPr>
        <w:pStyle w:val="ListParagraph"/>
        <w:numPr>
          <w:ilvl w:val="0"/>
          <w:numId w:val="48"/>
        </w:numPr>
      </w:pPr>
      <w:r w:rsidRPr="009745D7">
        <w:t>PKB_ACT</w:t>
      </w:r>
      <w:r w:rsidR="008D6A0C">
        <w:t>UAL</w:t>
      </w:r>
      <w:r w:rsidRPr="009745D7">
        <w:t>_DC_INV</w:t>
      </w:r>
    </w:p>
    <w:p w:rsidR="009745D7" w:rsidRDefault="009745D7" w:rsidP="00150518">
      <w:pPr>
        <w:pStyle w:val="ListParagraph"/>
        <w:numPr>
          <w:ilvl w:val="0"/>
          <w:numId w:val="48"/>
        </w:numPr>
      </w:pPr>
      <w:r w:rsidRPr="009745D7">
        <w:t>PKB_ACT</w:t>
      </w:r>
      <w:r w:rsidR="008D6A0C">
        <w:t>UAL</w:t>
      </w:r>
      <w:r w:rsidRPr="009745D7">
        <w:t>_STR_INV</w:t>
      </w:r>
    </w:p>
    <w:p w:rsidR="00AC5F46" w:rsidRDefault="00AC5F46" w:rsidP="00AC5F46">
      <w:pPr>
        <w:pStyle w:val="ListParagraph"/>
        <w:ind w:left="1440"/>
      </w:pPr>
    </w:p>
    <w:p w:rsidR="00870F0A" w:rsidRPr="00AC5F46" w:rsidRDefault="005D1F89" w:rsidP="00AC5F46">
      <w:pPr>
        <w:pStyle w:val="ListParagraph"/>
        <w:numPr>
          <w:ilvl w:val="0"/>
          <w:numId w:val="49"/>
        </w:numPr>
        <w:rPr>
          <w:b/>
        </w:rPr>
      </w:pPr>
      <w:r w:rsidRPr="00AC5F46">
        <w:rPr>
          <w:b/>
        </w:rPr>
        <w:t xml:space="preserve">Adjustments </w:t>
      </w:r>
      <w:r w:rsidR="00EB07BE" w:rsidRPr="00AC5F46">
        <w:rPr>
          <w:b/>
        </w:rPr>
        <w:t xml:space="preserve">and </w:t>
      </w:r>
      <w:r w:rsidR="00E96F22">
        <w:rPr>
          <w:b/>
        </w:rPr>
        <w:t xml:space="preserve">Markdowns </w:t>
      </w:r>
    </w:p>
    <w:p w:rsidR="0005413F" w:rsidRDefault="007920F2" w:rsidP="0005413F">
      <w:pPr>
        <w:pStyle w:val="ListParagraph"/>
        <w:numPr>
          <w:ilvl w:val="0"/>
          <w:numId w:val="48"/>
        </w:numPr>
      </w:pPr>
      <w:r w:rsidRPr="007920F2">
        <w:t>PKB_ACT</w:t>
      </w:r>
      <w:r w:rsidR="008D6A0C">
        <w:t>UAL</w:t>
      </w:r>
      <w:r w:rsidRPr="007920F2">
        <w:t>_DC_ADJ</w:t>
      </w:r>
    </w:p>
    <w:p w:rsidR="007920F2" w:rsidRDefault="007920F2" w:rsidP="0005413F">
      <w:pPr>
        <w:pStyle w:val="ListParagraph"/>
        <w:numPr>
          <w:ilvl w:val="0"/>
          <w:numId w:val="48"/>
        </w:numPr>
      </w:pPr>
      <w:r w:rsidRPr="007920F2">
        <w:t>PKB_ACT</w:t>
      </w:r>
      <w:r w:rsidR="008D6A0C">
        <w:t>UAL</w:t>
      </w:r>
      <w:r w:rsidRPr="007920F2">
        <w:t>_STR_ADJ</w:t>
      </w:r>
    </w:p>
    <w:p w:rsidR="007920F2" w:rsidRDefault="007920F2" w:rsidP="0005413F">
      <w:pPr>
        <w:pStyle w:val="ListParagraph"/>
        <w:numPr>
          <w:ilvl w:val="0"/>
          <w:numId w:val="48"/>
        </w:numPr>
      </w:pPr>
      <w:r w:rsidRPr="007920F2">
        <w:t>PKB_ACT</w:t>
      </w:r>
      <w:r w:rsidR="008D6A0C">
        <w:t>UAL</w:t>
      </w:r>
      <w:r w:rsidRPr="007920F2">
        <w:t>_DC_MKDN</w:t>
      </w:r>
    </w:p>
    <w:p w:rsidR="007920F2" w:rsidRDefault="007920F2" w:rsidP="0005413F">
      <w:pPr>
        <w:pStyle w:val="ListParagraph"/>
        <w:numPr>
          <w:ilvl w:val="0"/>
          <w:numId w:val="48"/>
        </w:numPr>
      </w:pPr>
      <w:r w:rsidRPr="007920F2">
        <w:t>PKB_ACT</w:t>
      </w:r>
      <w:r w:rsidR="008D6A0C">
        <w:t>UAL</w:t>
      </w:r>
      <w:r w:rsidRPr="007920F2">
        <w:t>_STR_MKDN</w:t>
      </w:r>
    </w:p>
    <w:p w:rsidR="007920F2" w:rsidRDefault="007920F2" w:rsidP="0005413F">
      <w:pPr>
        <w:pStyle w:val="ListParagraph"/>
        <w:numPr>
          <w:ilvl w:val="0"/>
          <w:numId w:val="48"/>
        </w:numPr>
      </w:pPr>
      <w:r w:rsidRPr="007920F2">
        <w:t>PKB_ACT</w:t>
      </w:r>
      <w:r w:rsidR="008D6A0C">
        <w:t>UAL</w:t>
      </w:r>
      <w:r w:rsidRPr="007920F2">
        <w:t>_DC_SIS</w:t>
      </w:r>
    </w:p>
    <w:p w:rsidR="00870F0A" w:rsidRDefault="007920F2" w:rsidP="00AC5F46">
      <w:pPr>
        <w:pStyle w:val="ListParagraph"/>
        <w:numPr>
          <w:ilvl w:val="0"/>
          <w:numId w:val="48"/>
        </w:numPr>
      </w:pPr>
      <w:r w:rsidRPr="007920F2">
        <w:t>PKB_ACT</w:t>
      </w:r>
      <w:r w:rsidR="008D6A0C">
        <w:t>UAL</w:t>
      </w:r>
      <w:r w:rsidRPr="007920F2">
        <w:t>_STR_SIS</w:t>
      </w:r>
    </w:p>
    <w:p w:rsidR="00AC5F46" w:rsidRDefault="00AC5F46" w:rsidP="00AC5F46">
      <w:pPr>
        <w:pStyle w:val="ListParagraph"/>
        <w:ind w:left="1440"/>
      </w:pPr>
    </w:p>
    <w:p w:rsidR="00870F0A" w:rsidRPr="00AC5F46" w:rsidRDefault="00BB65D1" w:rsidP="00AC5F46">
      <w:pPr>
        <w:pStyle w:val="ListParagraph"/>
        <w:numPr>
          <w:ilvl w:val="0"/>
          <w:numId w:val="49"/>
        </w:numPr>
        <w:rPr>
          <w:b/>
        </w:rPr>
      </w:pPr>
      <w:r w:rsidRPr="00AC5F46">
        <w:rPr>
          <w:b/>
        </w:rPr>
        <w:t xml:space="preserve">Outlet Stock </w:t>
      </w:r>
      <w:r w:rsidR="00790A5C" w:rsidRPr="00AC5F46">
        <w:rPr>
          <w:b/>
        </w:rPr>
        <w:t>Transfer</w:t>
      </w:r>
    </w:p>
    <w:p w:rsidR="00870F0A" w:rsidRDefault="008D0747" w:rsidP="005D5F14">
      <w:pPr>
        <w:pStyle w:val="ListParagraph"/>
        <w:numPr>
          <w:ilvl w:val="0"/>
          <w:numId w:val="48"/>
        </w:numPr>
      </w:pPr>
      <w:r w:rsidRPr="008D0747">
        <w:t>PKB_ACT</w:t>
      </w:r>
      <w:r w:rsidR="008D6A0C">
        <w:t>UAL</w:t>
      </w:r>
      <w:r w:rsidRPr="008D0747">
        <w:t>_OL_TFR</w:t>
      </w:r>
    </w:p>
    <w:p w:rsidR="00AC5F46" w:rsidRDefault="00AC5F46" w:rsidP="00AC5F46">
      <w:pPr>
        <w:pStyle w:val="ListParagraph"/>
        <w:ind w:left="1440"/>
      </w:pPr>
    </w:p>
    <w:p w:rsidR="00870F0A" w:rsidRPr="00AC5F46" w:rsidRDefault="00E96F22" w:rsidP="00AC5F46">
      <w:pPr>
        <w:pStyle w:val="ListParagraph"/>
        <w:numPr>
          <w:ilvl w:val="0"/>
          <w:numId w:val="49"/>
        </w:numPr>
        <w:rPr>
          <w:b/>
        </w:rPr>
      </w:pPr>
      <w:r>
        <w:rPr>
          <w:b/>
        </w:rPr>
        <w:t xml:space="preserve">Return to Warehouse </w:t>
      </w:r>
    </w:p>
    <w:p w:rsidR="00870F0A" w:rsidRDefault="009B51E3" w:rsidP="00EB6F3B">
      <w:pPr>
        <w:pStyle w:val="ListParagraph"/>
        <w:numPr>
          <w:ilvl w:val="0"/>
          <w:numId w:val="48"/>
        </w:numPr>
      </w:pPr>
      <w:r w:rsidRPr="009B51E3">
        <w:t>PKB_ACT</w:t>
      </w:r>
      <w:r w:rsidR="008D6A0C">
        <w:t>UAL</w:t>
      </w:r>
      <w:r w:rsidRPr="009B51E3">
        <w:t>_RT</w:t>
      </w:r>
      <w:r w:rsidR="00660313">
        <w:t>N</w:t>
      </w:r>
    </w:p>
    <w:p w:rsidR="00AC5F46" w:rsidRDefault="00AC5F46" w:rsidP="00AC5F46">
      <w:pPr>
        <w:pStyle w:val="ListParagraph"/>
        <w:ind w:left="1440"/>
      </w:pPr>
    </w:p>
    <w:p w:rsidR="00870F0A" w:rsidRPr="00AC5F46" w:rsidRDefault="000D014F" w:rsidP="00AC5F46">
      <w:pPr>
        <w:pStyle w:val="ListParagraph"/>
        <w:numPr>
          <w:ilvl w:val="0"/>
          <w:numId w:val="49"/>
        </w:numPr>
        <w:rPr>
          <w:b/>
        </w:rPr>
      </w:pPr>
      <w:r w:rsidRPr="00AC5F46">
        <w:rPr>
          <w:b/>
        </w:rPr>
        <w:t>Stock Alloc</w:t>
      </w:r>
      <w:r w:rsidR="00E96F22">
        <w:rPr>
          <w:b/>
        </w:rPr>
        <w:t>ation</w:t>
      </w:r>
    </w:p>
    <w:p w:rsidR="00111B10" w:rsidRDefault="000B3D4F" w:rsidP="00111B10">
      <w:pPr>
        <w:pStyle w:val="ListParagraph"/>
        <w:numPr>
          <w:ilvl w:val="0"/>
          <w:numId w:val="48"/>
        </w:numPr>
      </w:pPr>
      <w:r w:rsidRPr="000B3D4F">
        <w:t>PKB_ACT</w:t>
      </w:r>
      <w:r w:rsidR="008D6A0C">
        <w:t>UAL</w:t>
      </w:r>
      <w:r w:rsidRPr="000B3D4F">
        <w:t>_ALLOC</w:t>
      </w:r>
    </w:p>
    <w:p w:rsidR="00AC5F46" w:rsidRDefault="00AC5F46" w:rsidP="00AC5F46">
      <w:pPr>
        <w:pStyle w:val="ListParagraph"/>
        <w:ind w:left="1440"/>
      </w:pPr>
    </w:p>
    <w:p w:rsidR="00870F0A" w:rsidRPr="00AC5F46" w:rsidRDefault="008845C1" w:rsidP="00AC5F46">
      <w:pPr>
        <w:pStyle w:val="ListParagraph"/>
        <w:numPr>
          <w:ilvl w:val="0"/>
          <w:numId w:val="49"/>
        </w:numPr>
        <w:rPr>
          <w:b/>
        </w:rPr>
      </w:pPr>
      <w:r w:rsidRPr="00AC5F46">
        <w:rPr>
          <w:b/>
        </w:rPr>
        <w:t xml:space="preserve">Lift </w:t>
      </w:r>
      <w:r w:rsidR="007C5F88" w:rsidRPr="00AC5F46">
        <w:rPr>
          <w:b/>
        </w:rPr>
        <w:t xml:space="preserve">and </w:t>
      </w:r>
      <w:r w:rsidRPr="00AC5F46">
        <w:rPr>
          <w:b/>
        </w:rPr>
        <w:t>Shift</w:t>
      </w:r>
    </w:p>
    <w:p w:rsidR="00870F0A" w:rsidRDefault="006C1574" w:rsidP="00870F0A">
      <w:pPr>
        <w:pStyle w:val="ListParagraph"/>
        <w:numPr>
          <w:ilvl w:val="0"/>
          <w:numId w:val="48"/>
        </w:numPr>
      </w:pPr>
      <w:r w:rsidRPr="006C1574">
        <w:t>PKB_ACT</w:t>
      </w:r>
      <w:r w:rsidR="008D6A0C">
        <w:t>UAL</w:t>
      </w:r>
      <w:r w:rsidRPr="006C1574">
        <w:t>_LIFT_SHIFT</w:t>
      </w:r>
    </w:p>
    <w:p w:rsidR="00AC5F46" w:rsidRDefault="00AC5F46" w:rsidP="00AC5F46">
      <w:pPr>
        <w:pStyle w:val="ListParagraph"/>
        <w:ind w:left="1440"/>
      </w:pPr>
    </w:p>
    <w:p w:rsidR="00870F0A" w:rsidRPr="00AC5F46" w:rsidRDefault="009211D3" w:rsidP="00AC5F46">
      <w:pPr>
        <w:pStyle w:val="ListParagraph"/>
        <w:numPr>
          <w:ilvl w:val="0"/>
          <w:numId w:val="49"/>
        </w:numPr>
        <w:rPr>
          <w:b/>
        </w:rPr>
      </w:pPr>
      <w:r w:rsidRPr="00AC5F46">
        <w:rPr>
          <w:b/>
        </w:rPr>
        <w:t>VAT</w:t>
      </w:r>
    </w:p>
    <w:p w:rsidR="00870F0A" w:rsidRDefault="007F770A" w:rsidP="00870F0A">
      <w:pPr>
        <w:pStyle w:val="ListParagraph"/>
        <w:numPr>
          <w:ilvl w:val="0"/>
          <w:numId w:val="48"/>
        </w:numPr>
      </w:pPr>
      <w:r w:rsidRPr="007F770A">
        <w:t>PKB_ACTUAL_VAT</w:t>
      </w:r>
    </w:p>
    <w:p w:rsidR="00AC5F46" w:rsidRDefault="00AC5F46" w:rsidP="00AC5F46">
      <w:pPr>
        <w:pStyle w:val="ListParagraph"/>
        <w:ind w:left="1440"/>
      </w:pPr>
    </w:p>
    <w:p w:rsidR="000F5AC3" w:rsidRPr="00AC5F46" w:rsidRDefault="000F5AC3" w:rsidP="00AC5F46">
      <w:pPr>
        <w:pStyle w:val="ListParagraph"/>
        <w:numPr>
          <w:ilvl w:val="0"/>
          <w:numId w:val="49"/>
        </w:numPr>
        <w:rPr>
          <w:b/>
        </w:rPr>
      </w:pPr>
      <w:r w:rsidRPr="00AC5F46">
        <w:rPr>
          <w:b/>
        </w:rPr>
        <w:t>Like for Like Flag</w:t>
      </w:r>
    </w:p>
    <w:p w:rsidR="00660313" w:rsidRDefault="00F725B5" w:rsidP="00660313">
      <w:pPr>
        <w:pStyle w:val="ListParagraph"/>
        <w:numPr>
          <w:ilvl w:val="0"/>
          <w:numId w:val="48"/>
        </w:numPr>
      </w:pPr>
      <w:r w:rsidRPr="00F725B5">
        <w:t>PKB_ACTUAL_FLAG</w:t>
      </w:r>
    </w:p>
    <w:p w:rsidR="001450EC" w:rsidRDefault="001450EC">
      <w:pPr>
        <w:pStyle w:val="ListParagraph"/>
        <w:ind w:left="1440"/>
      </w:pPr>
    </w:p>
    <w:p w:rsidR="00660313" w:rsidRPr="00AC5F46" w:rsidRDefault="00660313" w:rsidP="00660313">
      <w:pPr>
        <w:pStyle w:val="ListParagraph"/>
        <w:numPr>
          <w:ilvl w:val="0"/>
          <w:numId w:val="49"/>
        </w:numPr>
        <w:rPr>
          <w:b/>
        </w:rPr>
      </w:pPr>
      <w:r>
        <w:rPr>
          <w:b/>
        </w:rPr>
        <w:t>UBOC</w:t>
      </w:r>
    </w:p>
    <w:p w:rsidR="00660313" w:rsidRDefault="00660313" w:rsidP="00660313">
      <w:pPr>
        <w:pStyle w:val="ListParagraph"/>
        <w:numPr>
          <w:ilvl w:val="0"/>
          <w:numId w:val="48"/>
        </w:numPr>
      </w:pPr>
      <w:r w:rsidRPr="007F770A">
        <w:t>PKB_ACTUAL_</w:t>
      </w:r>
      <w:r>
        <w:t>UBOC</w:t>
      </w:r>
    </w:p>
    <w:p w:rsidR="001450EC" w:rsidRDefault="001450EC"/>
    <w:p w:rsidR="00660313" w:rsidRPr="00AC5F46" w:rsidRDefault="00660313" w:rsidP="00660313">
      <w:pPr>
        <w:pStyle w:val="ListParagraph"/>
        <w:numPr>
          <w:ilvl w:val="0"/>
          <w:numId w:val="49"/>
        </w:numPr>
        <w:rPr>
          <w:b/>
        </w:rPr>
      </w:pPr>
      <w:r>
        <w:rPr>
          <w:b/>
        </w:rPr>
        <w:t>Shipment</w:t>
      </w:r>
    </w:p>
    <w:p w:rsidR="00660313" w:rsidRDefault="00660313" w:rsidP="00660313">
      <w:pPr>
        <w:pStyle w:val="ListParagraph"/>
        <w:numPr>
          <w:ilvl w:val="0"/>
          <w:numId w:val="48"/>
        </w:numPr>
      </w:pPr>
      <w:r w:rsidRPr="007F770A">
        <w:t>PKB_ACTUAL_</w:t>
      </w:r>
      <w:r>
        <w:t>SHPMNT</w:t>
      </w:r>
    </w:p>
    <w:p w:rsidR="001450EC" w:rsidRDefault="001450EC"/>
    <w:p w:rsidR="001450EC" w:rsidRDefault="000C1ED1">
      <w:r>
        <w:t xml:space="preserve">All the transactional tables have a unique index built on the following </w:t>
      </w:r>
      <w:r w:rsidR="006E66EA">
        <w:t>fields:</w:t>
      </w:r>
    </w:p>
    <w:p w:rsidR="001450EC" w:rsidRDefault="000C1ED1">
      <w:pPr>
        <w:pStyle w:val="ListParagraph"/>
        <w:numPr>
          <w:ilvl w:val="0"/>
          <w:numId w:val="24"/>
        </w:numPr>
        <w:ind w:left="1418"/>
      </w:pPr>
      <w:r w:rsidRPr="000C1ED1">
        <w:t xml:space="preserve">TRANS_ID </w:t>
      </w:r>
    </w:p>
    <w:p w:rsidR="001450EC" w:rsidRDefault="000C1ED1">
      <w:pPr>
        <w:pStyle w:val="ListParagraph"/>
        <w:numPr>
          <w:ilvl w:val="0"/>
          <w:numId w:val="24"/>
        </w:numPr>
        <w:ind w:left="1418"/>
      </w:pPr>
      <w:r>
        <w:t>SEQ</w:t>
      </w:r>
    </w:p>
    <w:p w:rsidR="001450EC" w:rsidRDefault="000C1ED1">
      <w:pPr>
        <w:pStyle w:val="ListParagraph"/>
        <w:numPr>
          <w:ilvl w:val="0"/>
          <w:numId w:val="24"/>
        </w:numPr>
        <w:ind w:left="1418"/>
      </w:pPr>
      <w:r>
        <w:t>PRODUCT_NAME</w:t>
      </w:r>
    </w:p>
    <w:p w:rsidR="001450EC" w:rsidRDefault="000C1ED1">
      <w:pPr>
        <w:pStyle w:val="ListParagraph"/>
        <w:numPr>
          <w:ilvl w:val="0"/>
          <w:numId w:val="24"/>
        </w:numPr>
        <w:ind w:left="1418"/>
      </w:pPr>
      <w:r w:rsidRPr="000C1ED1">
        <w:t>ORGANIZATION_NAME</w:t>
      </w:r>
    </w:p>
    <w:p w:rsidR="001450EC" w:rsidRDefault="000C1ED1">
      <w:pPr>
        <w:pStyle w:val="ListParagraph"/>
        <w:numPr>
          <w:ilvl w:val="0"/>
          <w:numId w:val="24"/>
        </w:numPr>
        <w:ind w:left="1418"/>
      </w:pPr>
      <w:r w:rsidRPr="000C1ED1">
        <w:t>CALENDAR_NAME</w:t>
      </w:r>
    </w:p>
    <w:p w:rsidR="001450EC" w:rsidRDefault="000C1ED1">
      <w:r>
        <w:t xml:space="preserve">The combination of these fields should always be unique. </w:t>
      </w:r>
      <w:r w:rsidR="006E66EA">
        <w:t>The sending system should respect this unique combination for transactional data if the table is not empty.</w:t>
      </w:r>
      <w:r w:rsidR="006E66EA" w:rsidRPr="006E66EA">
        <w:t xml:space="preserve"> Duplicate records will be rejected at the table level and </w:t>
      </w:r>
      <w:r w:rsidR="006E66EA">
        <w:t>the sending system/tool</w:t>
      </w:r>
      <w:r w:rsidR="006E66EA" w:rsidRPr="006E66EA">
        <w:t xml:space="preserve"> will receive an error message.</w:t>
      </w:r>
    </w:p>
    <w:p w:rsidR="001450EC" w:rsidRDefault="00ED16C5">
      <w:r>
        <w:t>Errors occurr</w:t>
      </w:r>
      <w:r w:rsidR="00F0290B">
        <w:t>ed</w:t>
      </w:r>
      <w:r>
        <w:t xml:space="preserve"> while moving data from the staging table to the live tables will be held in the error tables specific to the fact tables.</w:t>
      </w:r>
      <w:r w:rsidR="00F0290B">
        <w:t xml:space="preserve"> Section </w:t>
      </w:r>
      <w:hyperlink w:anchor="_Windows_Logs" w:history="1">
        <w:r w:rsidR="00F0290B" w:rsidRPr="00F0290B">
          <w:rPr>
            <w:rStyle w:val="Hyperlink"/>
          </w:rPr>
          <w:t>4.4.1</w:t>
        </w:r>
      </w:hyperlink>
      <w:r w:rsidR="00F0290B">
        <w:t xml:space="preserve"> details the names of the error tables where the errors are stored.</w:t>
      </w:r>
    </w:p>
    <w:p w:rsidR="001450EC" w:rsidRDefault="001450EC"/>
    <w:p w:rsidR="001450EC" w:rsidRDefault="003431F1">
      <w:pPr>
        <w:pStyle w:val="Heading4"/>
      </w:pPr>
      <w:bookmarkStart w:id="260" w:name="_Toc381784300"/>
      <w:r w:rsidRPr="003431F1">
        <w:t>Data Integrity</w:t>
      </w:r>
      <w:bookmarkEnd w:id="260"/>
    </w:p>
    <w:p w:rsidR="001450EC" w:rsidRDefault="003431F1">
      <w:r>
        <w:t>Transactional data r</w:t>
      </w:r>
      <w:r w:rsidRPr="003431F1">
        <w:t>ecords rejected by JDA will be record</w:t>
      </w:r>
      <w:r>
        <w:t>ed</w:t>
      </w:r>
      <w:r w:rsidRPr="003431F1">
        <w:t xml:space="preserve"> and logged</w:t>
      </w:r>
      <w:r>
        <w:t xml:space="preserve"> in the error tables.</w:t>
      </w:r>
      <w:r w:rsidRPr="003431F1">
        <w:t xml:space="preserve"> These can be used to validate integrity between the sending system and receiving application</w:t>
      </w:r>
      <w:r>
        <w:t xml:space="preserve"> (JDA).</w:t>
      </w:r>
      <w:r w:rsidRPr="003431F1">
        <w:t xml:space="preserve"> </w:t>
      </w:r>
    </w:p>
    <w:p w:rsidR="001450EC" w:rsidRDefault="003431F1">
      <w:r w:rsidRPr="003431F1">
        <w:t>If records are not rejected by JDA then it is assumed that there is no discrepancy between the sending syst</w:t>
      </w:r>
      <w:r>
        <w:t>em and receiving application (JDA).</w:t>
      </w:r>
    </w:p>
    <w:p w:rsidR="00B5574E" w:rsidRDefault="00B5574E" w:rsidP="00B5574E"/>
    <w:p w:rsidR="00B5574E" w:rsidRDefault="00B5574E" w:rsidP="00B5574E">
      <w:proofErr w:type="spellStart"/>
      <w:r>
        <w:lastRenderedPageBreak/>
        <w:t>Datastage</w:t>
      </w:r>
      <w:proofErr w:type="spellEnd"/>
      <w:r>
        <w:t xml:space="preserve"> </w:t>
      </w:r>
      <w:r>
        <w:sym w:font="Wingdings" w:char="F0E0"/>
      </w:r>
      <w:r>
        <w:t xml:space="preserve"> JDA Staging tables (EKB Schema): If records are rejected/fail insertion into the staging table then </w:t>
      </w:r>
      <w:proofErr w:type="spellStart"/>
      <w:r>
        <w:t>datastage</w:t>
      </w:r>
      <w:proofErr w:type="spellEnd"/>
      <w:r>
        <w:t xml:space="preserve"> receives an error message and continues with the process as specified in the functional specification for the interface. The default mechanism is to continue processing the subsequent records if records are rejected.</w:t>
      </w:r>
    </w:p>
    <w:p w:rsidR="00B5574E" w:rsidRDefault="00B5574E" w:rsidP="00B5574E">
      <w:r>
        <w:t xml:space="preserve">JDA Staging tables (EKB schema) </w:t>
      </w:r>
      <w:r>
        <w:sym w:font="Wingdings" w:char="F0E0"/>
      </w:r>
      <w:r>
        <w:t xml:space="preserve"> JDA Live tables (EKB Schema): If records are rejected by the JDA live tables then the fact update job writes the rejected records into the </w:t>
      </w:r>
      <w:r w:rsidR="00745806">
        <w:t>respective FTF</w:t>
      </w:r>
      <w:r>
        <w:t xml:space="preserve"> error tables. </w:t>
      </w:r>
    </w:p>
    <w:p w:rsidR="00B5574E" w:rsidRDefault="00B5574E" w:rsidP="00B5574E">
      <w:r>
        <w:t xml:space="preserve">There is the ability to determine the number of records not written to the destination tables. This ability exists for both the legs i.e. from </w:t>
      </w:r>
      <w:proofErr w:type="spellStart"/>
      <w:r>
        <w:t>Datastage</w:t>
      </w:r>
      <w:proofErr w:type="spellEnd"/>
      <w:r>
        <w:t xml:space="preserve"> </w:t>
      </w:r>
      <w:r>
        <w:sym w:font="Wingdings" w:char="F0E0"/>
      </w:r>
      <w:r>
        <w:t xml:space="preserve"> Staging tables and the processing from the JDA staging tables to the JDA Live tables. </w:t>
      </w:r>
    </w:p>
    <w:p w:rsidR="001450EC" w:rsidRDefault="001450EC"/>
    <w:p w:rsidR="001450EC" w:rsidRDefault="003431F1">
      <w:pPr>
        <w:pStyle w:val="Heading4"/>
      </w:pPr>
      <w:bookmarkStart w:id="261" w:name="_Toc381784301"/>
      <w:r w:rsidRPr="003431F1">
        <w:t xml:space="preserve">Data </w:t>
      </w:r>
      <w:r w:rsidRPr="001A4BD3">
        <w:t>Resilience</w:t>
      </w:r>
      <w:bookmarkEnd w:id="261"/>
    </w:p>
    <w:p w:rsidR="001450EC" w:rsidRDefault="00A33EB3">
      <w:r w:rsidRPr="00A33EB3">
        <w:t>For transactional data there is not transaction type</w:t>
      </w:r>
      <w:r>
        <w:t>/action code</w:t>
      </w:r>
      <w:r w:rsidRPr="00A33EB3">
        <w:t xml:space="preserve"> equivalent. Therefore it is assumed that updates to previously loaded data to the same unique constraints for product (article), organisation (site) and calendar (week ending date) contain the updated transaction value.</w:t>
      </w:r>
      <w:r>
        <w:t xml:space="preserve"> If a record is present already in the live table then it will be updated and it will be created in the live table if not present already.</w:t>
      </w:r>
    </w:p>
    <w:p w:rsidR="001450EC" w:rsidRDefault="001450EC"/>
    <w:p w:rsidR="001450EC" w:rsidRDefault="002D6511">
      <w:pPr>
        <w:pStyle w:val="Heading4"/>
      </w:pPr>
      <w:bookmarkStart w:id="262" w:name="_Toc381784302"/>
      <w:r w:rsidRPr="001A4BD3">
        <w:t>Trans</w:t>
      </w:r>
      <w:r w:rsidR="00A11A4E">
        <w:t>action</w:t>
      </w:r>
      <w:r w:rsidRPr="001A4BD3">
        <w:t xml:space="preserve"> ID logic</w:t>
      </w:r>
      <w:r w:rsidR="000F059F" w:rsidRPr="001A4BD3">
        <w:t xml:space="preserve"> for BAU data load </w:t>
      </w:r>
      <w:proofErr w:type="spellStart"/>
      <w:r w:rsidR="000F059F" w:rsidRPr="001A4BD3">
        <w:t>vs</w:t>
      </w:r>
      <w:proofErr w:type="spellEnd"/>
      <w:r w:rsidR="000F059F" w:rsidRPr="001A4BD3">
        <w:t xml:space="preserve"> Conversions</w:t>
      </w:r>
      <w:bookmarkEnd w:id="262"/>
    </w:p>
    <w:p w:rsidR="002D6511" w:rsidRPr="00D40146" w:rsidRDefault="002D6511" w:rsidP="002D6511">
      <w:pPr>
        <w:rPr>
          <w:lang w:val="en-US"/>
        </w:rPr>
      </w:pPr>
      <w:r w:rsidRPr="00A971BE">
        <w:rPr>
          <w:lang w:val="en-US"/>
        </w:rPr>
        <w:t xml:space="preserve">The TRANS_ID could be used to identify if the staging records created during migration were BAU or Conversion. </w:t>
      </w:r>
      <w:r w:rsidRPr="00D40146">
        <w:rPr>
          <w:lang w:val="en-US"/>
        </w:rPr>
        <w:t xml:space="preserve">It will be a concatenation of the date and batch number </w:t>
      </w:r>
      <w:proofErr w:type="gramStart"/>
      <w:r w:rsidRPr="00D40146">
        <w:rPr>
          <w:lang w:val="en-US"/>
        </w:rPr>
        <w:t xml:space="preserve">whereby </w:t>
      </w:r>
      <w:r w:rsidR="006072EB">
        <w:rPr>
          <w:lang w:val="en-US"/>
        </w:rPr>
        <w:t xml:space="preserve"> the</w:t>
      </w:r>
      <w:proofErr w:type="gramEnd"/>
      <w:r w:rsidR="006072EB">
        <w:rPr>
          <w:lang w:val="en-US"/>
        </w:rPr>
        <w:t xml:space="preserve"> range from 90 to 99 </w:t>
      </w:r>
      <w:r w:rsidRPr="00D40146">
        <w:rPr>
          <w:lang w:val="en-US"/>
        </w:rPr>
        <w:t>is reserved for BAU:</w:t>
      </w:r>
    </w:p>
    <w:p w:rsidR="002D6511" w:rsidRDefault="002D6511" w:rsidP="002D6511">
      <w:pPr>
        <w:pStyle w:val="ListParagraph"/>
        <w:numPr>
          <w:ilvl w:val="0"/>
          <w:numId w:val="55"/>
        </w:numPr>
        <w:spacing w:before="60" w:after="60"/>
        <w:rPr>
          <w:lang w:val="en-US"/>
        </w:rPr>
      </w:pPr>
      <w:r w:rsidRPr="00E17F48">
        <w:rPr>
          <w:lang w:val="en-US"/>
        </w:rPr>
        <w:t>A date of February 6th, 2014 would lead to ‘140206’ + batch number (0</w:t>
      </w:r>
      <w:r w:rsidR="00C54C49">
        <w:rPr>
          <w:lang w:val="en-US"/>
        </w:rPr>
        <w:t>0</w:t>
      </w:r>
      <w:r w:rsidRPr="00E17F48">
        <w:rPr>
          <w:lang w:val="en-US"/>
        </w:rPr>
        <w:t xml:space="preserve">, </w:t>
      </w:r>
      <w:r w:rsidR="00C54C49">
        <w:rPr>
          <w:lang w:val="en-US"/>
        </w:rPr>
        <w:t>01</w:t>
      </w:r>
      <w:r w:rsidRPr="00E17F48">
        <w:rPr>
          <w:lang w:val="en-US"/>
        </w:rPr>
        <w:t xml:space="preserve"> etc.) so 1402060</w:t>
      </w:r>
      <w:r w:rsidR="00C54C49">
        <w:rPr>
          <w:lang w:val="en-US"/>
        </w:rPr>
        <w:t>0</w:t>
      </w:r>
    </w:p>
    <w:p w:rsidR="00052DDB" w:rsidRDefault="00052DDB" w:rsidP="002D6511">
      <w:pPr>
        <w:rPr>
          <w:lang w:val="en-US"/>
        </w:rPr>
      </w:pPr>
    </w:p>
    <w:p w:rsidR="002D6511" w:rsidRPr="00D40146" w:rsidRDefault="002D6511" w:rsidP="002D6511">
      <w:pPr>
        <w:rPr>
          <w:lang w:val="en-US"/>
        </w:rPr>
      </w:pPr>
      <w:r>
        <w:rPr>
          <w:lang w:val="en-US"/>
        </w:rPr>
        <w:t>During conversions the TRANS_ID is filled as follows</w:t>
      </w:r>
      <w:r w:rsidRPr="00D40146">
        <w:rPr>
          <w:lang w:val="en-US"/>
        </w:rPr>
        <w:t>:</w:t>
      </w:r>
    </w:p>
    <w:p w:rsidR="002D6511" w:rsidRDefault="002D6511" w:rsidP="002D6511">
      <w:pPr>
        <w:pStyle w:val="ListParagraph"/>
        <w:numPr>
          <w:ilvl w:val="0"/>
          <w:numId w:val="55"/>
        </w:numPr>
        <w:spacing w:before="60" w:after="60"/>
        <w:rPr>
          <w:lang w:val="en-US"/>
        </w:rPr>
      </w:pPr>
      <w:r w:rsidRPr="00E17F48">
        <w:rPr>
          <w:lang w:val="en-US"/>
        </w:rPr>
        <w:t xml:space="preserve">Fill transaction ID with the load date + </w:t>
      </w:r>
      <w:r w:rsidR="00AD761C">
        <w:rPr>
          <w:lang w:val="en-US"/>
        </w:rPr>
        <w:t>batch</w:t>
      </w:r>
      <w:r w:rsidRPr="00E17F48">
        <w:rPr>
          <w:lang w:val="en-US"/>
        </w:rPr>
        <w:t xml:space="preserve"> number. A date of February 6th, 2014 would lead to ‘140206’ + batch number (0</w:t>
      </w:r>
      <w:r w:rsidR="003378E5">
        <w:rPr>
          <w:lang w:val="en-US"/>
        </w:rPr>
        <w:t>0</w:t>
      </w:r>
      <w:proofErr w:type="gramStart"/>
      <w:r w:rsidRPr="00E17F48">
        <w:rPr>
          <w:lang w:val="en-US"/>
        </w:rPr>
        <w:t xml:space="preserve">, </w:t>
      </w:r>
      <w:r w:rsidR="003378E5">
        <w:rPr>
          <w:lang w:val="en-US"/>
        </w:rPr>
        <w:t>,01,02</w:t>
      </w:r>
      <w:proofErr w:type="gramEnd"/>
      <w:r w:rsidRPr="00E17F48">
        <w:rPr>
          <w:lang w:val="en-US"/>
        </w:rPr>
        <w:t xml:space="preserve"> etc.)</w:t>
      </w:r>
    </w:p>
    <w:p w:rsidR="002D6511" w:rsidRDefault="002D6511" w:rsidP="002D6511">
      <w:pPr>
        <w:pStyle w:val="ListParagraph"/>
        <w:numPr>
          <w:ilvl w:val="0"/>
          <w:numId w:val="55"/>
        </w:numPr>
        <w:spacing w:before="60" w:after="60"/>
        <w:rPr>
          <w:lang w:val="en-US"/>
        </w:rPr>
      </w:pPr>
      <w:r w:rsidRPr="00E17F48">
        <w:rPr>
          <w:lang w:val="en-US"/>
        </w:rPr>
        <w:t>In case large numbers of records are to be loaded, the conversion software needs to create multiple batches, so 1402026</w:t>
      </w:r>
      <w:r w:rsidR="00706DE8">
        <w:rPr>
          <w:lang w:val="en-US"/>
        </w:rPr>
        <w:t>0</w:t>
      </w:r>
      <w:r w:rsidRPr="00E17F48">
        <w:rPr>
          <w:lang w:val="en-US"/>
        </w:rPr>
        <w:t>0, 140206</w:t>
      </w:r>
      <w:r w:rsidR="00706DE8">
        <w:rPr>
          <w:lang w:val="en-US"/>
        </w:rPr>
        <w:t>0</w:t>
      </w:r>
      <w:r w:rsidRPr="00E17F48">
        <w:rPr>
          <w:lang w:val="en-US"/>
        </w:rPr>
        <w:t>1 etc.</w:t>
      </w:r>
    </w:p>
    <w:p w:rsidR="002D6511" w:rsidRDefault="002D6511" w:rsidP="002D6511">
      <w:pPr>
        <w:pStyle w:val="ListParagraph"/>
        <w:numPr>
          <w:ilvl w:val="0"/>
          <w:numId w:val="55"/>
        </w:numPr>
        <w:spacing w:before="60" w:after="60"/>
        <w:rPr>
          <w:lang w:val="en-US"/>
        </w:rPr>
      </w:pPr>
      <w:r w:rsidRPr="00E17F48">
        <w:rPr>
          <w:lang w:val="en-US"/>
        </w:rPr>
        <w:t>As batch number</w:t>
      </w:r>
      <w:r w:rsidR="00706DE8">
        <w:rPr>
          <w:lang w:val="en-US"/>
        </w:rPr>
        <w:t>s</w:t>
      </w:r>
      <w:r w:rsidRPr="00E17F48">
        <w:rPr>
          <w:lang w:val="en-US"/>
        </w:rPr>
        <w:t xml:space="preserve"> 9</w:t>
      </w:r>
      <w:r w:rsidR="00706DE8">
        <w:rPr>
          <w:lang w:val="en-US"/>
        </w:rPr>
        <w:t>0 to 99</w:t>
      </w:r>
      <w:r w:rsidRPr="00E17F48">
        <w:rPr>
          <w:lang w:val="en-US"/>
        </w:rPr>
        <w:t xml:space="preserve"> </w:t>
      </w:r>
      <w:r w:rsidR="00706DE8">
        <w:rPr>
          <w:lang w:val="en-US"/>
        </w:rPr>
        <w:t>are</w:t>
      </w:r>
      <w:r w:rsidRPr="00E17F48">
        <w:rPr>
          <w:lang w:val="en-US"/>
        </w:rPr>
        <w:t xml:space="preserve"> reserved for BAU, the maximum number of batches per conversion date is 9</w:t>
      </w:r>
      <w:r w:rsidR="00706DE8">
        <w:rPr>
          <w:lang w:val="en-US"/>
        </w:rPr>
        <w:t>0</w:t>
      </w:r>
      <w:r w:rsidRPr="00E17F48">
        <w:rPr>
          <w:lang w:val="en-US"/>
        </w:rPr>
        <w:t xml:space="preserve"> (batch number 0</w:t>
      </w:r>
      <w:r w:rsidR="00706DE8">
        <w:rPr>
          <w:lang w:val="en-US"/>
        </w:rPr>
        <w:t>0</w:t>
      </w:r>
      <w:r w:rsidRPr="00E17F48">
        <w:rPr>
          <w:lang w:val="en-US"/>
        </w:rPr>
        <w:t xml:space="preserve"> up to 8</w:t>
      </w:r>
      <w:r w:rsidR="00706DE8">
        <w:rPr>
          <w:lang w:val="en-US"/>
        </w:rPr>
        <w:t>9</w:t>
      </w:r>
      <w:r w:rsidRPr="00E17F48">
        <w:rPr>
          <w:lang w:val="en-US"/>
        </w:rPr>
        <w:t>)</w:t>
      </w:r>
    </w:p>
    <w:p w:rsidR="002D6511" w:rsidRDefault="002D6511" w:rsidP="002D6511">
      <w:pPr>
        <w:pStyle w:val="ListParagraph"/>
        <w:numPr>
          <w:ilvl w:val="0"/>
          <w:numId w:val="55"/>
        </w:numPr>
        <w:spacing w:before="60" w:after="60"/>
        <w:rPr>
          <w:lang w:val="en-US"/>
        </w:rPr>
      </w:pPr>
      <w:r w:rsidRPr="00E17F48">
        <w:rPr>
          <w:lang w:val="en-US"/>
        </w:rPr>
        <w:t>Conversions will not run on Sundays when BAU is also running.</w:t>
      </w:r>
    </w:p>
    <w:p w:rsidR="002D6511" w:rsidRPr="00D40146" w:rsidRDefault="002D6511" w:rsidP="002D6511">
      <w:pPr>
        <w:rPr>
          <w:lang w:val="en-US"/>
        </w:rPr>
      </w:pPr>
    </w:p>
    <w:p w:rsidR="002D6511" w:rsidRPr="00D40146" w:rsidRDefault="002D6511" w:rsidP="002D6511">
      <w:pPr>
        <w:rPr>
          <w:lang w:val="en-US"/>
        </w:rPr>
      </w:pPr>
      <w:r>
        <w:rPr>
          <w:lang w:val="en-US"/>
        </w:rPr>
        <w:t>BAU interfaces fill the TRANS_ID as follows</w:t>
      </w:r>
      <w:r w:rsidRPr="00D40146">
        <w:rPr>
          <w:lang w:val="en-US"/>
        </w:rPr>
        <w:t>:</w:t>
      </w:r>
    </w:p>
    <w:p w:rsidR="002D6511" w:rsidRDefault="002D6511" w:rsidP="002D6511">
      <w:pPr>
        <w:pStyle w:val="ListParagraph"/>
        <w:numPr>
          <w:ilvl w:val="0"/>
          <w:numId w:val="56"/>
        </w:numPr>
        <w:spacing w:before="60" w:after="60"/>
        <w:rPr>
          <w:lang w:val="en-US"/>
        </w:rPr>
      </w:pPr>
      <w:proofErr w:type="gramStart"/>
      <w:r w:rsidRPr="00E17F48">
        <w:rPr>
          <w:lang w:val="en-US"/>
        </w:rPr>
        <w:t xml:space="preserve">The </w:t>
      </w:r>
      <w:r w:rsidR="00ED0FAC">
        <w:rPr>
          <w:lang w:val="en-US"/>
        </w:rPr>
        <w:t xml:space="preserve"> batch</w:t>
      </w:r>
      <w:proofErr w:type="gramEnd"/>
      <w:r w:rsidR="00ED0FAC" w:rsidRPr="00E17F48">
        <w:rPr>
          <w:lang w:val="en-US"/>
        </w:rPr>
        <w:t xml:space="preserve"> </w:t>
      </w:r>
      <w:r w:rsidRPr="00E17F48">
        <w:rPr>
          <w:lang w:val="en-US"/>
        </w:rPr>
        <w:t>number will always be a nine so that a TRANS_ID can be quickly recognized as a BAU load. So the transaction ID for coming Sunday would be 1402099</w:t>
      </w:r>
      <w:r w:rsidR="00D639E3">
        <w:rPr>
          <w:lang w:val="en-US"/>
        </w:rPr>
        <w:t>0</w:t>
      </w:r>
      <w:r w:rsidRPr="00E17F48">
        <w:rPr>
          <w:lang w:val="en-US"/>
        </w:rPr>
        <w:t xml:space="preserve"> (February 9th, 2014 plus a ‘9</w:t>
      </w:r>
      <w:r w:rsidR="00D639E3">
        <w:rPr>
          <w:lang w:val="en-US"/>
        </w:rPr>
        <w:t>0</w:t>
      </w:r>
      <w:r w:rsidRPr="00E17F48">
        <w:rPr>
          <w:lang w:val="en-US"/>
        </w:rPr>
        <w:t xml:space="preserve">’) </w:t>
      </w:r>
    </w:p>
    <w:p w:rsidR="002D6511" w:rsidRDefault="002D6511" w:rsidP="002D6511">
      <w:pPr>
        <w:pStyle w:val="ListParagraph"/>
        <w:rPr>
          <w:rFonts w:cs="Arial"/>
          <w:lang w:val="en-US"/>
        </w:rPr>
      </w:pPr>
    </w:p>
    <w:p w:rsidR="002D6511" w:rsidRDefault="002D6511" w:rsidP="002D6511">
      <w:pPr>
        <w:rPr>
          <w:rFonts w:cs="Arial"/>
          <w:lang w:val="en-US"/>
        </w:rPr>
      </w:pPr>
    </w:p>
    <w:p w:rsidR="002D6511" w:rsidRDefault="002D6511" w:rsidP="002D6511">
      <w:pPr>
        <w:rPr>
          <w:rFonts w:cs="Arial"/>
          <w:lang w:val="en-US"/>
        </w:rPr>
      </w:pPr>
      <w:r>
        <w:rPr>
          <w:rFonts w:cs="Arial"/>
          <w:lang w:val="en-US"/>
        </w:rPr>
        <w:lastRenderedPageBreak/>
        <w:t>The following example shows how staging records from 2 Conversion batches (batch 0 and 1) look like:</w:t>
      </w:r>
    </w:p>
    <w:tbl>
      <w:tblPr>
        <w:tblW w:w="8773" w:type="dxa"/>
        <w:tblInd w:w="93" w:type="dxa"/>
        <w:tblLook w:val="04A0"/>
      </w:tblPr>
      <w:tblGrid>
        <w:gridCol w:w="1322"/>
        <w:gridCol w:w="572"/>
        <w:gridCol w:w="1795"/>
        <w:gridCol w:w="2337"/>
        <w:gridCol w:w="1886"/>
        <w:gridCol w:w="861"/>
      </w:tblGrid>
      <w:tr w:rsidR="002D6511" w:rsidRPr="00B03D10" w:rsidTr="008828E1">
        <w:trPr>
          <w:trHeight w:val="323"/>
        </w:trPr>
        <w:tc>
          <w:tcPr>
            <w:tcW w:w="8773" w:type="dxa"/>
            <w:gridSpan w:val="6"/>
            <w:tcBorders>
              <w:top w:val="single" w:sz="8" w:space="0" w:color="auto"/>
              <w:left w:val="single" w:sz="8" w:space="0" w:color="auto"/>
              <w:bottom w:val="single" w:sz="4" w:space="0" w:color="auto"/>
              <w:right w:val="single" w:sz="8" w:space="0" w:color="000000"/>
            </w:tcBorders>
            <w:shd w:val="clear" w:color="000000" w:fill="C5BE97"/>
            <w:noWrap/>
            <w:vAlign w:val="bottom"/>
            <w:hideMark/>
          </w:tcPr>
          <w:p w:rsidR="002D6511" w:rsidRPr="008828E1" w:rsidRDefault="004E4904" w:rsidP="00DA5E45">
            <w:pPr>
              <w:jc w:val="center"/>
              <w:rPr>
                <w:rFonts w:cs="Calibri"/>
                <w:color w:val="000000"/>
                <w:sz w:val="20"/>
                <w:lang w:val="en-US" w:eastAsia="en-US"/>
              </w:rPr>
            </w:pPr>
            <w:r w:rsidRPr="004E4904">
              <w:rPr>
                <w:rFonts w:cs="Calibri"/>
                <w:color w:val="000000"/>
                <w:sz w:val="20"/>
                <w:lang w:val="en-US" w:eastAsia="en-US"/>
              </w:rPr>
              <w:t>Staging Table</w:t>
            </w:r>
          </w:p>
        </w:tc>
      </w:tr>
      <w:tr w:rsidR="002D6511" w:rsidRPr="00B03D10" w:rsidTr="008828E1">
        <w:trPr>
          <w:trHeight w:val="307"/>
        </w:trPr>
        <w:tc>
          <w:tcPr>
            <w:tcW w:w="13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511" w:rsidRPr="008828E1" w:rsidRDefault="004E4904" w:rsidP="00DA5E45">
            <w:pPr>
              <w:rPr>
                <w:rFonts w:cs="Calibri"/>
                <w:sz w:val="20"/>
                <w:lang w:val="en-US" w:eastAsia="en-US"/>
              </w:rPr>
            </w:pPr>
            <w:r w:rsidRPr="004E4904">
              <w:rPr>
                <w:rFonts w:cs="Calibri"/>
                <w:sz w:val="20"/>
                <w:lang w:val="en-US" w:eastAsia="en-US"/>
              </w:rPr>
              <w:t>TRANS_ID</w:t>
            </w:r>
          </w:p>
        </w:tc>
        <w:tc>
          <w:tcPr>
            <w:tcW w:w="572" w:type="dxa"/>
            <w:tcBorders>
              <w:top w:val="single" w:sz="4" w:space="0" w:color="auto"/>
              <w:left w:val="nil"/>
              <w:bottom w:val="single" w:sz="4" w:space="0" w:color="auto"/>
              <w:right w:val="single" w:sz="4" w:space="0" w:color="auto"/>
            </w:tcBorders>
            <w:shd w:val="clear" w:color="auto" w:fill="auto"/>
            <w:noWrap/>
            <w:vAlign w:val="bottom"/>
            <w:hideMark/>
          </w:tcPr>
          <w:p w:rsidR="002D6511" w:rsidRPr="008828E1" w:rsidRDefault="004E4904" w:rsidP="00DA5E45">
            <w:pPr>
              <w:rPr>
                <w:rFonts w:cs="Calibri"/>
                <w:sz w:val="20"/>
                <w:lang w:val="en-US" w:eastAsia="en-US"/>
              </w:rPr>
            </w:pPr>
            <w:r w:rsidRPr="004E4904">
              <w:rPr>
                <w:rFonts w:cs="Calibri"/>
                <w:sz w:val="20"/>
                <w:lang w:val="en-US" w:eastAsia="en-US"/>
              </w:rPr>
              <w:t>SEQ</w:t>
            </w:r>
          </w:p>
        </w:tc>
        <w:tc>
          <w:tcPr>
            <w:tcW w:w="1795" w:type="dxa"/>
            <w:tcBorders>
              <w:top w:val="single" w:sz="4" w:space="0" w:color="auto"/>
              <w:left w:val="nil"/>
              <w:bottom w:val="single" w:sz="4" w:space="0" w:color="auto"/>
              <w:right w:val="single" w:sz="4" w:space="0" w:color="auto"/>
            </w:tcBorders>
            <w:shd w:val="clear" w:color="auto" w:fill="auto"/>
            <w:noWrap/>
            <w:vAlign w:val="bottom"/>
            <w:hideMark/>
          </w:tcPr>
          <w:p w:rsidR="002D6511" w:rsidRPr="008828E1" w:rsidRDefault="004E4904" w:rsidP="00DA5E45">
            <w:pPr>
              <w:rPr>
                <w:rFonts w:cs="Calibri"/>
                <w:sz w:val="20"/>
                <w:lang w:val="en-US" w:eastAsia="en-US"/>
              </w:rPr>
            </w:pPr>
            <w:r w:rsidRPr="004E4904">
              <w:rPr>
                <w:rFonts w:cs="Calibri"/>
                <w:sz w:val="20"/>
                <w:lang w:val="en-US" w:eastAsia="en-US"/>
              </w:rPr>
              <w:t>PRODUCT_NAME</w:t>
            </w:r>
          </w:p>
        </w:tc>
        <w:tc>
          <w:tcPr>
            <w:tcW w:w="2337" w:type="dxa"/>
            <w:tcBorders>
              <w:top w:val="single" w:sz="4" w:space="0" w:color="auto"/>
              <w:left w:val="nil"/>
              <w:bottom w:val="single" w:sz="4" w:space="0" w:color="auto"/>
              <w:right w:val="single" w:sz="4" w:space="0" w:color="auto"/>
            </w:tcBorders>
            <w:shd w:val="clear" w:color="auto" w:fill="auto"/>
            <w:noWrap/>
            <w:vAlign w:val="bottom"/>
            <w:hideMark/>
          </w:tcPr>
          <w:p w:rsidR="002D6511" w:rsidRPr="008828E1" w:rsidRDefault="004E4904" w:rsidP="00DA5E45">
            <w:pPr>
              <w:rPr>
                <w:rFonts w:cs="Calibri"/>
                <w:sz w:val="20"/>
                <w:lang w:val="en-US" w:eastAsia="en-US"/>
              </w:rPr>
            </w:pPr>
            <w:r w:rsidRPr="004E4904">
              <w:rPr>
                <w:rFonts w:cs="Calibri"/>
                <w:sz w:val="20"/>
                <w:lang w:val="en-US" w:eastAsia="en-US"/>
              </w:rPr>
              <w:t>ORGANIZATION_NAME</w:t>
            </w:r>
          </w:p>
        </w:tc>
        <w:tc>
          <w:tcPr>
            <w:tcW w:w="1886" w:type="dxa"/>
            <w:tcBorders>
              <w:top w:val="single" w:sz="4" w:space="0" w:color="auto"/>
              <w:left w:val="nil"/>
              <w:bottom w:val="single" w:sz="4" w:space="0" w:color="auto"/>
              <w:right w:val="single" w:sz="4" w:space="0" w:color="auto"/>
            </w:tcBorders>
            <w:shd w:val="clear" w:color="auto" w:fill="auto"/>
            <w:noWrap/>
            <w:vAlign w:val="bottom"/>
            <w:hideMark/>
          </w:tcPr>
          <w:p w:rsidR="002D6511" w:rsidRPr="008828E1" w:rsidRDefault="004E4904" w:rsidP="00DA5E45">
            <w:pPr>
              <w:rPr>
                <w:rFonts w:cs="Calibri"/>
                <w:sz w:val="20"/>
                <w:lang w:val="en-US" w:eastAsia="en-US"/>
              </w:rPr>
            </w:pPr>
            <w:r w:rsidRPr="004E4904">
              <w:rPr>
                <w:rFonts w:cs="Calibri"/>
                <w:sz w:val="20"/>
                <w:lang w:val="en-US" w:eastAsia="en-US"/>
              </w:rPr>
              <w:t>CALENDAR_NAME</w:t>
            </w:r>
          </w:p>
        </w:tc>
        <w:tc>
          <w:tcPr>
            <w:tcW w:w="861" w:type="dxa"/>
            <w:tcBorders>
              <w:top w:val="single" w:sz="4" w:space="0" w:color="auto"/>
              <w:left w:val="nil"/>
              <w:bottom w:val="single" w:sz="4" w:space="0" w:color="auto"/>
              <w:right w:val="single" w:sz="4" w:space="0" w:color="auto"/>
            </w:tcBorders>
            <w:shd w:val="clear" w:color="auto" w:fill="auto"/>
            <w:noWrap/>
            <w:vAlign w:val="bottom"/>
            <w:hideMark/>
          </w:tcPr>
          <w:p w:rsidR="002D6511" w:rsidRPr="008828E1" w:rsidRDefault="004E4904" w:rsidP="00DA5E45">
            <w:pPr>
              <w:rPr>
                <w:rFonts w:cs="Calibri"/>
                <w:sz w:val="20"/>
                <w:lang w:val="en-US" w:eastAsia="en-US"/>
              </w:rPr>
            </w:pPr>
            <w:r w:rsidRPr="004E4904">
              <w:rPr>
                <w:rFonts w:cs="Calibri"/>
                <w:sz w:val="20"/>
                <w:lang w:val="en-US" w:eastAsia="en-US"/>
              </w:rPr>
              <w:t>Closing Stock</w:t>
            </w:r>
          </w:p>
        </w:tc>
      </w:tr>
      <w:tr w:rsidR="002D6511" w:rsidRPr="00B03D10" w:rsidTr="008828E1">
        <w:trPr>
          <w:trHeight w:val="323"/>
        </w:trPr>
        <w:tc>
          <w:tcPr>
            <w:tcW w:w="13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511" w:rsidRPr="008828E1" w:rsidRDefault="004E4904" w:rsidP="00DA5E45">
            <w:pPr>
              <w:jc w:val="right"/>
              <w:rPr>
                <w:rFonts w:cs="Calibri"/>
                <w:sz w:val="20"/>
                <w:lang w:val="en-US" w:eastAsia="en-US"/>
              </w:rPr>
            </w:pPr>
            <w:r w:rsidRPr="004E4904">
              <w:rPr>
                <w:rFonts w:cs="Calibri"/>
                <w:sz w:val="20"/>
                <w:lang w:val="en-US" w:eastAsia="en-US"/>
              </w:rPr>
              <w:t>140206</w:t>
            </w:r>
            <w:r w:rsidRPr="004E4904">
              <w:rPr>
                <w:rFonts w:cs="Calibri"/>
                <w:sz w:val="20"/>
                <w:highlight w:val="yellow"/>
                <w:lang w:val="en-US" w:eastAsia="en-US"/>
              </w:rPr>
              <w:t>0</w:t>
            </w:r>
            <w:r w:rsidR="00D03FB4">
              <w:rPr>
                <w:rFonts w:cs="Calibri"/>
                <w:sz w:val="20"/>
                <w:lang w:val="en-US" w:eastAsia="en-US"/>
              </w:rPr>
              <w:t>0</w:t>
            </w:r>
          </w:p>
        </w:tc>
        <w:tc>
          <w:tcPr>
            <w:tcW w:w="572" w:type="dxa"/>
            <w:tcBorders>
              <w:top w:val="single" w:sz="4" w:space="0" w:color="auto"/>
              <w:left w:val="nil"/>
              <w:bottom w:val="single" w:sz="4" w:space="0" w:color="auto"/>
              <w:right w:val="single" w:sz="4" w:space="0" w:color="auto"/>
            </w:tcBorders>
            <w:shd w:val="clear" w:color="auto" w:fill="auto"/>
            <w:noWrap/>
            <w:vAlign w:val="bottom"/>
            <w:hideMark/>
          </w:tcPr>
          <w:p w:rsidR="002D6511" w:rsidRPr="008828E1" w:rsidRDefault="004E4904" w:rsidP="00DA5E45">
            <w:pPr>
              <w:jc w:val="right"/>
              <w:rPr>
                <w:rFonts w:cs="Calibri"/>
                <w:sz w:val="20"/>
                <w:lang w:val="en-US" w:eastAsia="en-US"/>
              </w:rPr>
            </w:pPr>
            <w:r w:rsidRPr="004E4904">
              <w:rPr>
                <w:rFonts w:cs="Calibri"/>
                <w:sz w:val="20"/>
                <w:lang w:val="en-US" w:eastAsia="en-US"/>
              </w:rPr>
              <w:t>1</w:t>
            </w:r>
          </w:p>
        </w:tc>
        <w:tc>
          <w:tcPr>
            <w:tcW w:w="1795" w:type="dxa"/>
            <w:tcBorders>
              <w:top w:val="single" w:sz="4" w:space="0" w:color="auto"/>
              <w:left w:val="nil"/>
              <w:bottom w:val="single" w:sz="4" w:space="0" w:color="auto"/>
              <w:right w:val="single" w:sz="4" w:space="0" w:color="auto"/>
            </w:tcBorders>
            <w:shd w:val="clear" w:color="auto" w:fill="auto"/>
            <w:noWrap/>
            <w:vAlign w:val="bottom"/>
            <w:hideMark/>
          </w:tcPr>
          <w:p w:rsidR="002D6511" w:rsidRPr="008828E1" w:rsidRDefault="004E4904" w:rsidP="00DA5E45">
            <w:pPr>
              <w:jc w:val="right"/>
              <w:rPr>
                <w:rFonts w:cs="Calibri"/>
                <w:sz w:val="20"/>
                <w:lang w:val="en-US" w:eastAsia="en-US"/>
              </w:rPr>
            </w:pPr>
            <w:r w:rsidRPr="004E4904">
              <w:rPr>
                <w:rFonts w:cs="Calibri"/>
                <w:sz w:val="20"/>
                <w:lang w:val="en-US" w:eastAsia="en-US"/>
              </w:rPr>
              <w:t>A2020221</w:t>
            </w:r>
          </w:p>
        </w:tc>
        <w:tc>
          <w:tcPr>
            <w:tcW w:w="2337" w:type="dxa"/>
            <w:tcBorders>
              <w:top w:val="single" w:sz="4" w:space="0" w:color="auto"/>
              <w:left w:val="nil"/>
              <w:bottom w:val="single" w:sz="4" w:space="0" w:color="auto"/>
              <w:right w:val="single" w:sz="4" w:space="0" w:color="auto"/>
            </w:tcBorders>
            <w:shd w:val="clear" w:color="auto" w:fill="auto"/>
            <w:noWrap/>
            <w:vAlign w:val="bottom"/>
            <w:hideMark/>
          </w:tcPr>
          <w:p w:rsidR="002D6511" w:rsidRPr="008828E1" w:rsidRDefault="004E4904" w:rsidP="00DA5E45">
            <w:pPr>
              <w:jc w:val="right"/>
              <w:rPr>
                <w:rFonts w:cs="Calibri"/>
                <w:sz w:val="20"/>
                <w:lang w:val="en-US" w:eastAsia="en-US"/>
              </w:rPr>
            </w:pPr>
            <w:r w:rsidRPr="004E4904">
              <w:rPr>
                <w:rFonts w:cs="Calibri"/>
                <w:sz w:val="20"/>
                <w:lang w:val="en-US" w:eastAsia="en-US"/>
              </w:rPr>
              <w:t>TP_1234</w:t>
            </w:r>
          </w:p>
        </w:tc>
        <w:tc>
          <w:tcPr>
            <w:tcW w:w="1886" w:type="dxa"/>
            <w:tcBorders>
              <w:top w:val="single" w:sz="4" w:space="0" w:color="auto"/>
              <w:left w:val="nil"/>
              <w:bottom w:val="single" w:sz="4" w:space="0" w:color="auto"/>
              <w:right w:val="single" w:sz="4" w:space="0" w:color="auto"/>
            </w:tcBorders>
            <w:shd w:val="clear" w:color="auto" w:fill="auto"/>
            <w:noWrap/>
            <w:vAlign w:val="bottom"/>
            <w:hideMark/>
          </w:tcPr>
          <w:p w:rsidR="002D6511" w:rsidRPr="008828E1" w:rsidRDefault="004E4904" w:rsidP="00DA5E45">
            <w:pPr>
              <w:jc w:val="right"/>
              <w:rPr>
                <w:rFonts w:cs="Calibri"/>
                <w:sz w:val="20"/>
                <w:lang w:val="en-US" w:eastAsia="en-US"/>
              </w:rPr>
            </w:pPr>
            <w:r w:rsidRPr="004E4904">
              <w:rPr>
                <w:rFonts w:cs="Calibri"/>
                <w:sz w:val="20"/>
                <w:lang w:val="en-US" w:eastAsia="en-US"/>
              </w:rPr>
              <w:t>W20130122</w:t>
            </w:r>
          </w:p>
        </w:tc>
        <w:tc>
          <w:tcPr>
            <w:tcW w:w="861" w:type="dxa"/>
            <w:tcBorders>
              <w:top w:val="single" w:sz="4" w:space="0" w:color="auto"/>
              <w:left w:val="nil"/>
              <w:bottom w:val="single" w:sz="4" w:space="0" w:color="auto"/>
              <w:right w:val="single" w:sz="4" w:space="0" w:color="auto"/>
            </w:tcBorders>
            <w:shd w:val="clear" w:color="auto" w:fill="auto"/>
            <w:noWrap/>
            <w:vAlign w:val="bottom"/>
            <w:hideMark/>
          </w:tcPr>
          <w:p w:rsidR="002D6511" w:rsidRPr="008828E1" w:rsidRDefault="004E4904" w:rsidP="00DA5E45">
            <w:pPr>
              <w:jc w:val="right"/>
              <w:rPr>
                <w:rFonts w:cs="Calibri"/>
                <w:sz w:val="20"/>
                <w:lang w:val="en-US" w:eastAsia="en-US"/>
              </w:rPr>
            </w:pPr>
            <w:r w:rsidRPr="004E4904">
              <w:rPr>
                <w:rFonts w:cs="Calibri"/>
                <w:sz w:val="20"/>
                <w:lang w:val="en-US" w:eastAsia="en-US"/>
              </w:rPr>
              <w:t>NULL</w:t>
            </w:r>
          </w:p>
        </w:tc>
      </w:tr>
      <w:tr w:rsidR="008828E1" w:rsidRPr="00B03D10" w:rsidTr="008828E1">
        <w:trPr>
          <w:trHeight w:val="323"/>
        </w:trPr>
        <w:tc>
          <w:tcPr>
            <w:tcW w:w="13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511" w:rsidRPr="008828E1" w:rsidRDefault="004E4904" w:rsidP="00DA5E45">
            <w:pPr>
              <w:jc w:val="right"/>
              <w:rPr>
                <w:rFonts w:cs="Calibri"/>
                <w:sz w:val="20"/>
                <w:lang w:val="en-US" w:eastAsia="en-US"/>
              </w:rPr>
            </w:pPr>
            <w:r w:rsidRPr="004E4904">
              <w:rPr>
                <w:rFonts w:cs="Calibri"/>
                <w:sz w:val="20"/>
                <w:lang w:val="en-US" w:eastAsia="en-US"/>
              </w:rPr>
              <w:t>140206</w:t>
            </w:r>
            <w:r w:rsidR="00D03FB4">
              <w:rPr>
                <w:rFonts w:cs="Calibri"/>
                <w:sz w:val="20"/>
                <w:lang w:val="en-US" w:eastAsia="en-US"/>
              </w:rPr>
              <w:t>0</w:t>
            </w:r>
            <w:r w:rsidRPr="004E4904">
              <w:rPr>
                <w:rFonts w:cs="Calibri"/>
                <w:sz w:val="20"/>
                <w:highlight w:val="yellow"/>
                <w:lang w:val="en-US" w:eastAsia="en-US"/>
              </w:rPr>
              <w:t>1</w:t>
            </w:r>
          </w:p>
        </w:tc>
        <w:tc>
          <w:tcPr>
            <w:tcW w:w="572" w:type="dxa"/>
            <w:tcBorders>
              <w:top w:val="single" w:sz="4" w:space="0" w:color="auto"/>
              <w:left w:val="nil"/>
              <w:bottom w:val="single" w:sz="4" w:space="0" w:color="auto"/>
              <w:right w:val="single" w:sz="4" w:space="0" w:color="auto"/>
            </w:tcBorders>
            <w:shd w:val="clear" w:color="auto" w:fill="auto"/>
            <w:noWrap/>
            <w:vAlign w:val="bottom"/>
            <w:hideMark/>
          </w:tcPr>
          <w:p w:rsidR="002D6511" w:rsidRPr="008828E1" w:rsidRDefault="004E4904" w:rsidP="00DA5E45">
            <w:pPr>
              <w:jc w:val="right"/>
              <w:rPr>
                <w:rFonts w:cs="Calibri"/>
                <w:sz w:val="20"/>
                <w:lang w:val="en-US" w:eastAsia="en-US"/>
              </w:rPr>
            </w:pPr>
            <w:r w:rsidRPr="004E4904">
              <w:rPr>
                <w:rFonts w:cs="Calibri"/>
                <w:sz w:val="20"/>
                <w:lang w:val="en-US" w:eastAsia="en-US"/>
              </w:rPr>
              <w:t>1</w:t>
            </w:r>
          </w:p>
        </w:tc>
        <w:tc>
          <w:tcPr>
            <w:tcW w:w="1795" w:type="dxa"/>
            <w:tcBorders>
              <w:top w:val="single" w:sz="4" w:space="0" w:color="auto"/>
              <w:left w:val="nil"/>
              <w:bottom w:val="single" w:sz="4" w:space="0" w:color="auto"/>
              <w:right w:val="single" w:sz="4" w:space="0" w:color="auto"/>
            </w:tcBorders>
            <w:shd w:val="clear" w:color="auto" w:fill="auto"/>
            <w:noWrap/>
            <w:vAlign w:val="bottom"/>
            <w:hideMark/>
          </w:tcPr>
          <w:p w:rsidR="002D6511" w:rsidRPr="008828E1" w:rsidRDefault="004E4904" w:rsidP="00DA5E45">
            <w:pPr>
              <w:jc w:val="right"/>
              <w:rPr>
                <w:rFonts w:cs="Calibri"/>
                <w:sz w:val="20"/>
                <w:lang w:val="en-US" w:eastAsia="en-US"/>
              </w:rPr>
            </w:pPr>
            <w:r w:rsidRPr="004E4904">
              <w:rPr>
                <w:rFonts w:cs="Calibri"/>
                <w:sz w:val="20"/>
                <w:lang w:val="en-US" w:eastAsia="en-US"/>
              </w:rPr>
              <w:t>A2020221</w:t>
            </w:r>
          </w:p>
        </w:tc>
        <w:tc>
          <w:tcPr>
            <w:tcW w:w="2337" w:type="dxa"/>
            <w:tcBorders>
              <w:top w:val="single" w:sz="4" w:space="0" w:color="auto"/>
              <w:left w:val="nil"/>
              <w:bottom w:val="single" w:sz="4" w:space="0" w:color="auto"/>
              <w:right w:val="single" w:sz="4" w:space="0" w:color="auto"/>
            </w:tcBorders>
            <w:shd w:val="clear" w:color="auto" w:fill="auto"/>
            <w:noWrap/>
            <w:vAlign w:val="bottom"/>
            <w:hideMark/>
          </w:tcPr>
          <w:p w:rsidR="002D6511" w:rsidRPr="008828E1" w:rsidRDefault="004E4904" w:rsidP="00DA5E45">
            <w:pPr>
              <w:jc w:val="right"/>
              <w:rPr>
                <w:rFonts w:cs="Calibri"/>
                <w:sz w:val="20"/>
                <w:lang w:val="en-US" w:eastAsia="en-US"/>
              </w:rPr>
            </w:pPr>
            <w:r w:rsidRPr="004E4904">
              <w:rPr>
                <w:rFonts w:cs="Calibri"/>
                <w:sz w:val="20"/>
                <w:lang w:val="en-US" w:eastAsia="en-US"/>
              </w:rPr>
              <w:t>TP_1234</w:t>
            </w:r>
          </w:p>
        </w:tc>
        <w:tc>
          <w:tcPr>
            <w:tcW w:w="1886" w:type="dxa"/>
            <w:tcBorders>
              <w:top w:val="single" w:sz="4" w:space="0" w:color="auto"/>
              <w:left w:val="nil"/>
              <w:bottom w:val="single" w:sz="4" w:space="0" w:color="auto"/>
              <w:right w:val="single" w:sz="4" w:space="0" w:color="auto"/>
            </w:tcBorders>
            <w:shd w:val="clear" w:color="auto" w:fill="auto"/>
            <w:noWrap/>
            <w:vAlign w:val="bottom"/>
            <w:hideMark/>
          </w:tcPr>
          <w:p w:rsidR="002D6511" w:rsidRPr="008828E1" w:rsidRDefault="004E4904" w:rsidP="00DA5E45">
            <w:pPr>
              <w:jc w:val="right"/>
              <w:rPr>
                <w:rFonts w:cs="Calibri"/>
                <w:sz w:val="20"/>
                <w:lang w:val="en-US" w:eastAsia="en-US"/>
              </w:rPr>
            </w:pPr>
            <w:r w:rsidRPr="004E4904">
              <w:rPr>
                <w:rFonts w:cs="Calibri"/>
                <w:sz w:val="20"/>
                <w:lang w:val="en-US" w:eastAsia="en-US"/>
              </w:rPr>
              <w:t>W20130129</w:t>
            </w:r>
          </w:p>
        </w:tc>
        <w:tc>
          <w:tcPr>
            <w:tcW w:w="861" w:type="dxa"/>
            <w:tcBorders>
              <w:top w:val="single" w:sz="4" w:space="0" w:color="auto"/>
              <w:left w:val="nil"/>
              <w:bottom w:val="single" w:sz="4" w:space="0" w:color="auto"/>
              <w:right w:val="single" w:sz="4" w:space="0" w:color="auto"/>
            </w:tcBorders>
            <w:shd w:val="clear" w:color="auto" w:fill="auto"/>
            <w:noWrap/>
            <w:vAlign w:val="bottom"/>
            <w:hideMark/>
          </w:tcPr>
          <w:p w:rsidR="002D6511" w:rsidRPr="008828E1" w:rsidRDefault="004E4904" w:rsidP="00DA5E45">
            <w:pPr>
              <w:jc w:val="right"/>
              <w:rPr>
                <w:rFonts w:cs="Calibri"/>
                <w:sz w:val="20"/>
                <w:lang w:val="en-US" w:eastAsia="en-US"/>
              </w:rPr>
            </w:pPr>
            <w:r w:rsidRPr="004E4904">
              <w:rPr>
                <w:rFonts w:cs="Calibri"/>
                <w:sz w:val="20"/>
                <w:lang w:val="en-US" w:eastAsia="en-US"/>
              </w:rPr>
              <w:t>40</w:t>
            </w:r>
          </w:p>
        </w:tc>
      </w:tr>
    </w:tbl>
    <w:p w:rsidR="008828E1" w:rsidRDefault="008828E1" w:rsidP="002D6511">
      <w:pPr>
        <w:rPr>
          <w:rFonts w:cs="Arial"/>
          <w:lang w:val="en-US"/>
        </w:rPr>
      </w:pPr>
    </w:p>
    <w:p w:rsidR="002D6511" w:rsidRDefault="002D6511" w:rsidP="002D6511">
      <w:pPr>
        <w:rPr>
          <w:rFonts w:cs="Arial"/>
          <w:lang w:val="en-US"/>
        </w:rPr>
      </w:pPr>
      <w:r>
        <w:rPr>
          <w:rFonts w:cs="Arial"/>
          <w:lang w:val="en-US"/>
        </w:rPr>
        <w:t xml:space="preserve">Doing the above will also </w:t>
      </w:r>
      <w:r w:rsidR="008828E1">
        <w:rPr>
          <w:rFonts w:cs="Arial"/>
          <w:lang w:val="en-US"/>
        </w:rPr>
        <w:t xml:space="preserve">facilitate with any corrections and </w:t>
      </w:r>
      <w:r>
        <w:rPr>
          <w:rFonts w:cs="Arial"/>
          <w:lang w:val="en-US"/>
        </w:rPr>
        <w:t>replay required to be done for a particular data set while it is still in the JDA Staging Tables and the data hasn’t been processed to the JDA Live tables.</w:t>
      </w:r>
    </w:p>
    <w:p w:rsidR="002D6511" w:rsidRDefault="002D6511" w:rsidP="002D6511">
      <w:pPr>
        <w:rPr>
          <w:rFonts w:cs="Arial"/>
          <w:lang w:val="en-US"/>
        </w:rPr>
      </w:pPr>
      <w:r>
        <w:rPr>
          <w:rFonts w:cs="Arial"/>
          <w:lang w:val="en-US"/>
        </w:rPr>
        <w:t xml:space="preserve">Corrections:  If we have an incorrect load for a particular batch and the associated staging records have not been processed yet, we can identify the records in the Staging table with </w:t>
      </w:r>
      <w:r w:rsidR="00FF1221">
        <w:rPr>
          <w:rFonts w:cs="Arial"/>
          <w:lang w:val="en-US"/>
        </w:rPr>
        <w:t xml:space="preserve">the TRANS_ID </w:t>
      </w:r>
      <w:r>
        <w:rPr>
          <w:rFonts w:cs="Arial"/>
          <w:lang w:val="en-US"/>
        </w:rPr>
        <w:t>and delete them using a simple SQL statement.</w:t>
      </w:r>
    </w:p>
    <w:p w:rsidR="002D6511" w:rsidRDefault="002D6511" w:rsidP="002D6511">
      <w:pPr>
        <w:rPr>
          <w:rFonts w:cs="Arial"/>
          <w:lang w:val="en-US"/>
        </w:rPr>
      </w:pPr>
      <w:r>
        <w:rPr>
          <w:rFonts w:cs="Arial"/>
          <w:lang w:val="en-US"/>
        </w:rPr>
        <w:t>Replay:  If staging records have already been processed and corrections are required, the sending system will send a new batch with the metrics for the identified combination/s (</w:t>
      </w:r>
      <w:proofErr w:type="spellStart"/>
      <w:r>
        <w:rPr>
          <w:rFonts w:cs="Arial"/>
          <w:lang w:val="en-US"/>
        </w:rPr>
        <w:t>touchpoint</w:t>
      </w:r>
      <w:proofErr w:type="spellEnd"/>
      <w:r>
        <w:rPr>
          <w:rFonts w:cs="Arial"/>
          <w:lang w:val="en-US"/>
        </w:rPr>
        <w:t xml:space="preserve"> / article / week). The new staging records will get a new TRANS_ID as per the logic stated above.</w:t>
      </w:r>
    </w:p>
    <w:p w:rsidR="000F059F" w:rsidRPr="000F059F" w:rsidRDefault="000F059F" w:rsidP="002D6511">
      <w:pPr>
        <w:rPr>
          <w:b/>
        </w:rPr>
      </w:pPr>
      <w:r w:rsidRPr="000F059F">
        <w:t>It is assumed that any master data or transactional data in the appropriate EXT and EKB staging table will be processed during normal BAU Batch</w:t>
      </w:r>
      <w:r>
        <w:t>.</w:t>
      </w:r>
      <w:r w:rsidRPr="000F059F">
        <w:t xml:space="preserve"> Because the BAU batch cannot distinguish conversion data and because the staging tables are shared, it is assumed that processing of non BAU data will happen outside of the normal weekend batch times</w:t>
      </w:r>
    </w:p>
    <w:p w:rsidR="001450EC" w:rsidRDefault="001450EC"/>
    <w:p w:rsidR="00E43B48" w:rsidRPr="00F60262" w:rsidRDefault="00E43B48" w:rsidP="003D10DE">
      <w:pPr>
        <w:pStyle w:val="ListParagraph"/>
        <w:ind w:left="0"/>
      </w:pPr>
      <w:r w:rsidRPr="00F60262">
        <w:t xml:space="preserve">The following link </w:t>
      </w:r>
      <w:r w:rsidR="00AC5F46">
        <w:t xml:space="preserve">will contain the </w:t>
      </w:r>
      <w:r w:rsidR="00EE6A5D" w:rsidRPr="00F60262">
        <w:t>Technical Configuration</w:t>
      </w:r>
      <w:r w:rsidR="00AC5F46">
        <w:t xml:space="preserve"> document</w:t>
      </w:r>
      <w:r w:rsidR="00EE6A5D" w:rsidRPr="00F60262">
        <w:t xml:space="preserve"> </w:t>
      </w:r>
      <w:r w:rsidR="00B97A30" w:rsidRPr="00F60262">
        <w:t>for EP</w:t>
      </w:r>
      <w:r w:rsidR="00AC5F46">
        <w:t xml:space="preserve"> which will detail the definition of the interface tables</w:t>
      </w:r>
    </w:p>
    <w:p w:rsidR="00BF6DF1" w:rsidRDefault="00E57AFB" w:rsidP="00BF6DF1">
      <w:pPr>
        <w:ind w:left="720"/>
      </w:pPr>
      <w:hyperlink r:id="rId19" w:history="1">
        <w:r w:rsidR="00BF6DF1" w:rsidRPr="00CB285D">
          <w:rPr>
            <w:rStyle w:val="Hyperlink"/>
            <w:rFonts w:eastAsiaTheme="majorEastAsia"/>
          </w:rPr>
          <w:t>https://mnscorp.sharepoint.com/sites/GM4ProgrammeTeamsite/02_MP/Forms/AllItems.aspx?RootFolder=%2Fsites%2FGM4ProgrammeTeamsite%2F02_MP%2F03%20Detailed%20Design%2F01%20Deliverables%2FMPDD42%20-%20MP%20Technical%20Configuration%20Design%20Document%2F03%20Issued%20For%20Approval&amp;FolderCTID=0x0120006CFDFB756210D740899B133F8C129BBB&amp;View={3F451D94-EE87-4C65-B753-5E83FB6E03F4}&amp;InitialTabId=Ribbon%2EDocument&amp;VisibilityContext=WSSTabPersistence</w:t>
        </w:r>
      </w:hyperlink>
    </w:p>
    <w:p w:rsidR="00A33EB3" w:rsidRDefault="00A33EB3" w:rsidP="00994C4E">
      <w:pPr>
        <w:pStyle w:val="ListParagraph"/>
        <w:jc w:val="both"/>
      </w:pPr>
    </w:p>
    <w:p w:rsidR="003E6AD6" w:rsidRDefault="003E6AD6" w:rsidP="00994C4E">
      <w:pPr>
        <w:pStyle w:val="Heading2"/>
        <w:jc w:val="both"/>
      </w:pPr>
      <w:bookmarkStart w:id="263" w:name="_Toc379975840"/>
      <w:bookmarkStart w:id="264" w:name="_Toc381784303"/>
      <w:bookmarkEnd w:id="263"/>
      <w:r>
        <w:t>Framework Components</w:t>
      </w:r>
      <w:bookmarkEnd w:id="264"/>
    </w:p>
    <w:p w:rsidR="003E6AD6" w:rsidRDefault="003E6AD6" w:rsidP="003D10DE">
      <w:pPr>
        <w:jc w:val="both"/>
      </w:pPr>
      <w:r>
        <w:t>Framework components include:</w:t>
      </w:r>
    </w:p>
    <w:p w:rsidR="00DA78B9" w:rsidRDefault="00DA78B9" w:rsidP="00994C4E">
      <w:pPr>
        <w:ind w:firstLine="360"/>
        <w:jc w:val="both"/>
      </w:pPr>
    </w:p>
    <w:p w:rsidR="002559CD" w:rsidRDefault="002559CD" w:rsidP="000145CE">
      <w:pPr>
        <w:pStyle w:val="ListParagraph"/>
        <w:numPr>
          <w:ilvl w:val="0"/>
          <w:numId w:val="22"/>
        </w:numPr>
      </w:pPr>
      <w:r>
        <w:t>Configuration file</w:t>
      </w:r>
    </w:p>
    <w:p w:rsidR="00703D25" w:rsidRDefault="00703D25" w:rsidP="00703D25">
      <w:pPr>
        <w:pStyle w:val="ListParagraph"/>
      </w:pPr>
      <w:r>
        <w:t xml:space="preserve">See section </w:t>
      </w:r>
      <w:hyperlink w:anchor="_Configuration_files/tables" w:history="1">
        <w:r w:rsidRPr="00F93CE0">
          <w:rPr>
            <w:rStyle w:val="Hyperlink"/>
          </w:rPr>
          <w:t>4.3.1</w:t>
        </w:r>
      </w:hyperlink>
      <w:r w:rsidR="004257F4">
        <w:t xml:space="preserve"> for more details</w:t>
      </w:r>
      <w:r w:rsidR="0043550F">
        <w:t>.</w:t>
      </w:r>
    </w:p>
    <w:p w:rsidR="000145CE" w:rsidRDefault="000145CE" w:rsidP="000145CE">
      <w:pPr>
        <w:pStyle w:val="ListParagraph"/>
        <w:numPr>
          <w:ilvl w:val="0"/>
          <w:numId w:val="22"/>
        </w:numPr>
      </w:pPr>
      <w:r>
        <w:t>Event Logger</w:t>
      </w:r>
    </w:p>
    <w:p w:rsidR="00703D25" w:rsidRDefault="00703D25" w:rsidP="00703D25">
      <w:pPr>
        <w:pStyle w:val="ListParagraph"/>
      </w:pPr>
      <w:r>
        <w:t xml:space="preserve">See section </w:t>
      </w:r>
      <w:hyperlink w:anchor="_Event_Logger" w:history="1">
        <w:r w:rsidRPr="00F93CE0">
          <w:rPr>
            <w:rStyle w:val="Hyperlink"/>
          </w:rPr>
          <w:t>4.4</w:t>
        </w:r>
      </w:hyperlink>
      <w:r w:rsidR="004257F4">
        <w:t xml:space="preserve"> for more details</w:t>
      </w:r>
      <w:r w:rsidR="0043550F">
        <w:t>.</w:t>
      </w:r>
    </w:p>
    <w:p w:rsidR="000145CE" w:rsidRDefault="000145CE" w:rsidP="000145CE">
      <w:pPr>
        <w:pStyle w:val="ListParagraph"/>
        <w:numPr>
          <w:ilvl w:val="0"/>
          <w:numId w:val="22"/>
        </w:numPr>
      </w:pPr>
      <w:r>
        <w:t>Error Handler</w:t>
      </w:r>
    </w:p>
    <w:p w:rsidR="005001E4" w:rsidRDefault="005001E4" w:rsidP="005001E4">
      <w:pPr>
        <w:pStyle w:val="ListParagraph"/>
      </w:pPr>
      <w:r>
        <w:lastRenderedPageBreak/>
        <w:t xml:space="preserve">See section </w:t>
      </w:r>
      <w:hyperlink w:anchor="_Error_Handler" w:history="1">
        <w:r w:rsidRPr="00F93CE0">
          <w:rPr>
            <w:rStyle w:val="Hyperlink"/>
          </w:rPr>
          <w:t>4.6</w:t>
        </w:r>
      </w:hyperlink>
      <w:r w:rsidR="004257F4">
        <w:t xml:space="preserve"> for more details</w:t>
      </w:r>
      <w:r w:rsidR="0043550F">
        <w:t>.</w:t>
      </w:r>
    </w:p>
    <w:p w:rsidR="000145CE" w:rsidRDefault="000145CE" w:rsidP="000145CE">
      <w:pPr>
        <w:pStyle w:val="ListParagraph"/>
        <w:numPr>
          <w:ilvl w:val="0"/>
          <w:numId w:val="22"/>
        </w:numPr>
      </w:pPr>
      <w:r>
        <w:t>Housekeeper</w:t>
      </w:r>
    </w:p>
    <w:p w:rsidR="005001E4" w:rsidRDefault="005001E4" w:rsidP="005001E4">
      <w:pPr>
        <w:pStyle w:val="ListParagraph"/>
      </w:pPr>
      <w:r>
        <w:t xml:space="preserve">See section </w:t>
      </w:r>
      <w:hyperlink w:anchor="_Housekeeper" w:history="1">
        <w:r w:rsidRPr="00F93CE0">
          <w:rPr>
            <w:rStyle w:val="Hyperlink"/>
          </w:rPr>
          <w:t>4.8</w:t>
        </w:r>
      </w:hyperlink>
      <w:r w:rsidR="004257F4">
        <w:t xml:space="preserve"> for more details</w:t>
      </w:r>
      <w:r w:rsidR="0043550F">
        <w:t>.</w:t>
      </w:r>
    </w:p>
    <w:p w:rsidR="00E43E84" w:rsidRDefault="00E43E84" w:rsidP="00E43E84">
      <w:pPr>
        <w:pStyle w:val="ListParagraph"/>
        <w:numPr>
          <w:ilvl w:val="0"/>
          <w:numId w:val="22"/>
        </w:numPr>
      </w:pPr>
      <w:r>
        <w:t>Process Scheduler</w:t>
      </w:r>
    </w:p>
    <w:p w:rsidR="0001540F" w:rsidRDefault="005001E4" w:rsidP="0001540F">
      <w:pPr>
        <w:pStyle w:val="ListParagraph"/>
      </w:pPr>
      <w:r>
        <w:t xml:space="preserve">See section </w:t>
      </w:r>
      <w:hyperlink w:anchor="_Process_Scheduler_(Windows)" w:history="1">
        <w:r w:rsidRPr="00F93CE0">
          <w:rPr>
            <w:rStyle w:val="Hyperlink"/>
          </w:rPr>
          <w:t>4.3</w:t>
        </w:r>
      </w:hyperlink>
      <w:r w:rsidR="004257F4">
        <w:t xml:space="preserve"> for more details</w:t>
      </w:r>
      <w:r w:rsidR="0043550F">
        <w:t>.</w:t>
      </w:r>
    </w:p>
    <w:p w:rsidR="00E43E84" w:rsidRDefault="00E43E84" w:rsidP="00E43E84">
      <w:pPr>
        <w:pStyle w:val="ListParagraph"/>
      </w:pPr>
    </w:p>
    <w:p w:rsidR="003E6AD6" w:rsidRDefault="003E6AD6" w:rsidP="00994C4E">
      <w:pPr>
        <w:pStyle w:val="Heading2"/>
        <w:jc w:val="both"/>
      </w:pPr>
      <w:bookmarkStart w:id="265" w:name="_Toc381784304"/>
      <w:r>
        <w:t>Core Application Components</w:t>
      </w:r>
      <w:bookmarkEnd w:id="265"/>
    </w:p>
    <w:p w:rsidR="003E6AD6" w:rsidRDefault="003E6AD6" w:rsidP="003D10DE">
      <w:pPr>
        <w:jc w:val="both"/>
      </w:pPr>
      <w:r>
        <w:t>Core Application Components that the solution framework uses or supports include</w:t>
      </w:r>
      <w:r w:rsidR="003D6631">
        <w:t>:</w:t>
      </w:r>
    </w:p>
    <w:p w:rsidR="00E96F22" w:rsidRDefault="00E96F22" w:rsidP="003D10DE">
      <w:pPr>
        <w:jc w:val="both"/>
      </w:pPr>
    </w:p>
    <w:p w:rsidR="00E1403F" w:rsidRDefault="00E52D01">
      <w:pPr>
        <w:pStyle w:val="Heading3"/>
      </w:pPr>
      <w:bookmarkStart w:id="266" w:name="_Toc381784305"/>
      <w:r>
        <w:t>EP</w:t>
      </w:r>
      <w:r w:rsidR="00AF2CD7">
        <w:t xml:space="preserve"> </w:t>
      </w:r>
      <w:r w:rsidR="003E6AD6">
        <w:t>Tables</w:t>
      </w:r>
      <w:bookmarkEnd w:id="266"/>
    </w:p>
    <w:p w:rsidR="003E6AD6" w:rsidRDefault="0043550F" w:rsidP="00184065">
      <w:pPr>
        <w:pStyle w:val="ListParagraph"/>
        <w:numPr>
          <w:ilvl w:val="0"/>
          <w:numId w:val="37"/>
        </w:numPr>
        <w:jc w:val="both"/>
      </w:pPr>
      <w:r>
        <w:t>Interface</w:t>
      </w:r>
      <w:r w:rsidR="00D86B51">
        <w:t xml:space="preserve"> </w:t>
      </w:r>
      <w:r w:rsidR="00845472">
        <w:t>Tables (</w:t>
      </w:r>
      <w:r w:rsidR="00215910">
        <w:t>Master and Transactional Data)</w:t>
      </w:r>
      <w:r w:rsidR="00D86B51">
        <w:t>.</w:t>
      </w:r>
    </w:p>
    <w:p w:rsidR="0039757C" w:rsidRDefault="0039757C" w:rsidP="0039757C">
      <w:pPr>
        <w:pStyle w:val="ListParagraph"/>
        <w:numPr>
          <w:ilvl w:val="0"/>
          <w:numId w:val="37"/>
        </w:numPr>
      </w:pPr>
      <w:r>
        <w:t>All the tables under EKB</w:t>
      </w:r>
      <w:r w:rsidR="00CD08B0">
        <w:t>/EXT</w:t>
      </w:r>
      <w:r>
        <w:t xml:space="preserve"> Schema</w:t>
      </w:r>
    </w:p>
    <w:p w:rsidR="0039757C" w:rsidRPr="00FC5D09" w:rsidRDefault="0039757C" w:rsidP="0039757C">
      <w:pPr>
        <w:pStyle w:val="ListParagraph"/>
        <w:numPr>
          <w:ilvl w:val="0"/>
          <w:numId w:val="37"/>
        </w:numPr>
      </w:pPr>
      <w:r>
        <w:t>Al</w:t>
      </w:r>
      <w:r w:rsidR="00BA6A86">
        <w:t xml:space="preserve">l the tables under Quartz Cubes which will be defined in the Technical </w:t>
      </w:r>
      <w:r w:rsidR="00AD1D7D">
        <w:t>configuration (</w:t>
      </w:r>
      <w:r w:rsidR="000F4011">
        <w:t>E0259)</w:t>
      </w:r>
      <w:r w:rsidR="00BA6A86">
        <w:t>.</w:t>
      </w:r>
    </w:p>
    <w:p w:rsidR="000145CE" w:rsidRDefault="000145CE" w:rsidP="000145CE">
      <w:pPr>
        <w:jc w:val="both"/>
      </w:pPr>
    </w:p>
    <w:p w:rsidR="000145CE" w:rsidRDefault="000145CE" w:rsidP="003D10DE">
      <w:r w:rsidRPr="009E56E9">
        <w:t xml:space="preserve">In JDA Enterprise Planning all the tables are managed internally by the system. Any other </w:t>
      </w:r>
    </w:p>
    <w:p w:rsidR="000145CE" w:rsidRDefault="000145CE" w:rsidP="003D10DE">
      <w:proofErr w:type="gramStart"/>
      <w:r w:rsidRPr="009E56E9">
        <w:t>ways</w:t>
      </w:r>
      <w:proofErr w:type="gramEnd"/>
      <w:r w:rsidRPr="009E56E9">
        <w:t xml:space="preserve"> of updating/deleting/adding records to any of the system tables ex</w:t>
      </w:r>
      <w:r>
        <w:t xml:space="preserve">cept the </w:t>
      </w:r>
    </w:p>
    <w:p w:rsidR="000145CE" w:rsidRDefault="000145CE" w:rsidP="003D10DE">
      <w:proofErr w:type="gramStart"/>
      <w:r>
        <w:t>interface</w:t>
      </w:r>
      <w:proofErr w:type="gramEnd"/>
      <w:r>
        <w:t xml:space="preserve"> tables are not </w:t>
      </w:r>
      <w:r w:rsidRPr="009E56E9">
        <w:t>supported</w:t>
      </w:r>
      <w:r>
        <w:t>.</w:t>
      </w:r>
    </w:p>
    <w:p w:rsidR="00E1403F" w:rsidRDefault="00E1403F">
      <w:pPr>
        <w:jc w:val="both"/>
      </w:pPr>
    </w:p>
    <w:p w:rsidR="00E1403F" w:rsidRDefault="003E6AD6">
      <w:pPr>
        <w:pStyle w:val="Heading3"/>
      </w:pPr>
      <w:bookmarkStart w:id="267" w:name="_Toc381784306"/>
      <w:r w:rsidRPr="00BE3A49">
        <w:t>Processes</w:t>
      </w:r>
      <w:bookmarkEnd w:id="267"/>
    </w:p>
    <w:p w:rsidR="00987BB9" w:rsidRPr="00F47639" w:rsidRDefault="00707BD5" w:rsidP="003D10DE">
      <w:pPr>
        <w:jc w:val="both"/>
      </w:pPr>
      <w:r>
        <w:t>These are the processes i</w:t>
      </w:r>
      <w:r w:rsidRPr="00707BD5">
        <w:t xml:space="preserve">nternal to EKB and </w:t>
      </w:r>
      <w:r w:rsidR="00766560">
        <w:t xml:space="preserve">will be </w:t>
      </w:r>
      <w:r w:rsidR="002A0669" w:rsidRPr="00707BD5">
        <w:t xml:space="preserve">executed </w:t>
      </w:r>
      <w:r w:rsidR="002A0669">
        <w:t>from</w:t>
      </w:r>
      <w:r>
        <w:t xml:space="preserve"> </w:t>
      </w:r>
      <w:r w:rsidR="00D80A75">
        <w:t>wrapper script</w:t>
      </w:r>
      <w:r w:rsidR="00E96F22">
        <w:t>s</w:t>
      </w:r>
      <w:r w:rsidR="00845472">
        <w:t xml:space="preserve"> with appropriate parameters based upon the EKB/EP configuration document</w:t>
      </w:r>
      <w:r w:rsidR="00D80A75">
        <w:t xml:space="preserve"> </w:t>
      </w:r>
      <w:r w:rsidRPr="00707BD5">
        <w:t xml:space="preserve">via </w:t>
      </w:r>
      <w:r w:rsidR="00E96F22">
        <w:t>a</w:t>
      </w:r>
      <w:r w:rsidR="007446DC">
        <w:t xml:space="preserve"> </w:t>
      </w:r>
      <w:r w:rsidRPr="00707BD5">
        <w:t>scheduler- control M</w:t>
      </w:r>
      <w:r w:rsidR="003A657F">
        <w:t xml:space="preserve"> to process the data.</w:t>
      </w:r>
    </w:p>
    <w:p w:rsidR="00E93FBA" w:rsidRDefault="00D80A75" w:rsidP="00DB2AE6">
      <w:pPr>
        <w:pStyle w:val="ListParagraph"/>
        <w:numPr>
          <w:ilvl w:val="0"/>
          <w:numId w:val="24"/>
        </w:numPr>
        <w:ind w:left="709" w:hanging="283"/>
      </w:pPr>
      <w:r w:rsidRPr="00D80A75">
        <w:t>seqDBMASTER_EXT_TO_EPServerData</w:t>
      </w:r>
      <w:r>
        <w:t xml:space="preserve">(Structure Data Import data stage Job </w:t>
      </w:r>
      <w:r w:rsidR="00E96F22">
        <w:t>u</w:t>
      </w:r>
      <w:r>
        <w:t>sing)</w:t>
      </w:r>
    </w:p>
    <w:p w:rsidR="00E93FBA" w:rsidRDefault="008571F1" w:rsidP="00DB2AE6">
      <w:pPr>
        <w:pStyle w:val="ListParagraph"/>
        <w:numPr>
          <w:ilvl w:val="0"/>
          <w:numId w:val="24"/>
        </w:numPr>
        <w:ind w:left="709" w:hanging="283"/>
      </w:pPr>
      <w:r>
        <w:t xml:space="preserve">Pkbfstrupd </w:t>
      </w:r>
    </w:p>
    <w:p w:rsidR="00E93FBA" w:rsidRDefault="008571F1" w:rsidP="00DB2AE6">
      <w:pPr>
        <w:pStyle w:val="ListParagraph"/>
        <w:numPr>
          <w:ilvl w:val="0"/>
          <w:numId w:val="24"/>
        </w:numPr>
        <w:ind w:left="709" w:hanging="283"/>
      </w:pPr>
      <w:proofErr w:type="spellStart"/>
      <w:r>
        <w:t>Pkbfdatupd</w:t>
      </w:r>
      <w:proofErr w:type="spellEnd"/>
    </w:p>
    <w:p w:rsidR="00E93FBA" w:rsidRDefault="003758C0" w:rsidP="00DB2AE6">
      <w:pPr>
        <w:pStyle w:val="ListParagraph"/>
        <w:numPr>
          <w:ilvl w:val="0"/>
          <w:numId w:val="24"/>
        </w:numPr>
        <w:ind w:left="709" w:hanging="283"/>
      </w:pPr>
      <w:r w:rsidRPr="003758C0">
        <w:t>pkbfstrstime</w:t>
      </w:r>
    </w:p>
    <w:p w:rsidR="00E93FBA" w:rsidRDefault="008571F1" w:rsidP="00DB2AE6">
      <w:pPr>
        <w:pStyle w:val="ListParagraph"/>
        <w:numPr>
          <w:ilvl w:val="0"/>
          <w:numId w:val="24"/>
        </w:numPr>
        <w:ind w:left="709" w:hanging="283"/>
      </w:pPr>
      <w:proofErr w:type="spellStart"/>
      <w:r>
        <w:t>Pkbfdatrm</w:t>
      </w:r>
      <w:proofErr w:type="spellEnd"/>
    </w:p>
    <w:p w:rsidR="00E93FBA" w:rsidRDefault="00DD6274" w:rsidP="00DB2AE6">
      <w:pPr>
        <w:pStyle w:val="ListParagraph"/>
        <w:numPr>
          <w:ilvl w:val="0"/>
          <w:numId w:val="24"/>
        </w:numPr>
        <w:ind w:left="709" w:hanging="283"/>
      </w:pPr>
      <w:proofErr w:type="spellStart"/>
      <w:r w:rsidRPr="00DD6274">
        <w:t>Pkbfdatexp</w:t>
      </w:r>
      <w:proofErr w:type="spellEnd"/>
    </w:p>
    <w:p w:rsidR="00E93FBA" w:rsidRDefault="008571F1" w:rsidP="00DB2AE6">
      <w:pPr>
        <w:pStyle w:val="ListParagraph"/>
        <w:numPr>
          <w:ilvl w:val="0"/>
          <w:numId w:val="24"/>
        </w:numPr>
        <w:ind w:left="709" w:hanging="283"/>
      </w:pPr>
      <w:proofErr w:type="spellStart"/>
      <w:r>
        <w:t>Cimsyncpkbf</w:t>
      </w:r>
      <w:proofErr w:type="spellEnd"/>
    </w:p>
    <w:p w:rsidR="00E93FBA" w:rsidRDefault="008571F1" w:rsidP="00DB2AE6">
      <w:pPr>
        <w:pStyle w:val="ListParagraph"/>
        <w:numPr>
          <w:ilvl w:val="0"/>
          <w:numId w:val="24"/>
        </w:numPr>
        <w:ind w:left="709" w:hanging="283"/>
      </w:pPr>
      <w:proofErr w:type="spellStart"/>
      <w:r>
        <w:t>Cimdatrm</w:t>
      </w:r>
      <w:proofErr w:type="spellEnd"/>
    </w:p>
    <w:p w:rsidR="006E55C6" w:rsidRDefault="006E55C6" w:rsidP="003D10DE">
      <w:pPr>
        <w:pStyle w:val="ListParagraph"/>
      </w:pPr>
    </w:p>
    <w:p w:rsidR="00E1403F" w:rsidRDefault="006E55C6">
      <w:pPr>
        <w:pStyle w:val="Heading3"/>
      </w:pPr>
      <w:bookmarkStart w:id="268" w:name="_Toc381784307"/>
      <w:r>
        <w:t>Services</w:t>
      </w:r>
      <w:bookmarkEnd w:id="268"/>
      <w:r w:rsidR="00985568">
        <w:t xml:space="preserve"> </w:t>
      </w:r>
    </w:p>
    <w:p w:rsidR="00660313" w:rsidRPr="00985568" w:rsidRDefault="00CA3AB6" w:rsidP="003D10DE">
      <w:pPr>
        <w:jc w:val="both"/>
      </w:pPr>
      <w:r>
        <w:t xml:space="preserve">These are the </w:t>
      </w:r>
      <w:r w:rsidRPr="00CA3AB6">
        <w:rPr>
          <w:lang w:val="en-US"/>
        </w:rPr>
        <w:t xml:space="preserve">EP Mid-Tier </w:t>
      </w:r>
      <w:r>
        <w:t xml:space="preserve">services </w:t>
      </w:r>
      <w:r w:rsidRPr="00707BD5">
        <w:t xml:space="preserve">and </w:t>
      </w:r>
      <w:r>
        <w:t>will be stopped</w:t>
      </w:r>
      <w:r w:rsidR="000841E1">
        <w:t>/</w:t>
      </w:r>
      <w:r>
        <w:t xml:space="preserve">started </w:t>
      </w:r>
      <w:r w:rsidR="00B05CE4">
        <w:t xml:space="preserve">weekly </w:t>
      </w:r>
      <w:r>
        <w:t>from wrapper script</w:t>
      </w:r>
      <w:r w:rsidR="00E96F22">
        <w:t>s on a weekly schedule</w:t>
      </w:r>
      <w:r>
        <w:t xml:space="preserve"> via control-M</w:t>
      </w:r>
      <w:r w:rsidR="000841E1">
        <w:t>.</w:t>
      </w:r>
    </w:p>
    <w:p w:rsidR="00FC5916" w:rsidRDefault="00FC5916" w:rsidP="00DB2AE6">
      <w:pPr>
        <w:pStyle w:val="ListParagraph"/>
        <w:numPr>
          <w:ilvl w:val="0"/>
          <w:numId w:val="24"/>
        </w:numPr>
        <w:ind w:left="709" w:hanging="283"/>
      </w:pPr>
      <w:proofErr w:type="spellStart"/>
      <w:r w:rsidRPr="00FC5916">
        <w:t>JDABIMessageLog</w:t>
      </w:r>
      <w:proofErr w:type="spellEnd"/>
    </w:p>
    <w:p w:rsidR="00FC5916" w:rsidRDefault="00FC5916" w:rsidP="00DB2AE6">
      <w:pPr>
        <w:pStyle w:val="ListParagraph"/>
        <w:numPr>
          <w:ilvl w:val="0"/>
          <w:numId w:val="24"/>
        </w:numPr>
        <w:ind w:left="709" w:hanging="283"/>
        <w:jc w:val="both"/>
      </w:pPr>
      <w:proofErr w:type="spellStart"/>
      <w:r w:rsidRPr="00FC5916">
        <w:t>JDAEKBStructureService</w:t>
      </w:r>
      <w:proofErr w:type="spellEnd"/>
    </w:p>
    <w:p w:rsidR="00FC5916" w:rsidRDefault="00FC5916" w:rsidP="00DB2AE6">
      <w:pPr>
        <w:pStyle w:val="ListParagraph"/>
        <w:numPr>
          <w:ilvl w:val="0"/>
          <w:numId w:val="24"/>
        </w:numPr>
        <w:ind w:left="709" w:hanging="283"/>
        <w:jc w:val="both"/>
      </w:pPr>
      <w:proofErr w:type="spellStart"/>
      <w:r w:rsidRPr="00FC5916">
        <w:t>JDAEKBStructureCacheService</w:t>
      </w:r>
      <w:proofErr w:type="spellEnd"/>
    </w:p>
    <w:p w:rsidR="00FC5916" w:rsidRDefault="00FC5916" w:rsidP="00DB2AE6">
      <w:pPr>
        <w:pStyle w:val="ListParagraph"/>
        <w:numPr>
          <w:ilvl w:val="0"/>
          <w:numId w:val="24"/>
        </w:numPr>
        <w:ind w:left="709" w:hanging="283"/>
        <w:jc w:val="both"/>
      </w:pPr>
      <w:proofErr w:type="spellStart"/>
      <w:r w:rsidRPr="00FC5916">
        <w:t>JDAEKBStructureFactsSynchronization</w:t>
      </w:r>
      <w:proofErr w:type="spellEnd"/>
    </w:p>
    <w:p w:rsidR="00FC5916" w:rsidRDefault="00FC5916" w:rsidP="00DB2AE6">
      <w:pPr>
        <w:pStyle w:val="ListParagraph"/>
        <w:numPr>
          <w:ilvl w:val="0"/>
          <w:numId w:val="24"/>
        </w:numPr>
        <w:ind w:left="709" w:hanging="283"/>
      </w:pPr>
      <w:proofErr w:type="spellStart"/>
      <w:r w:rsidRPr="00FC5916">
        <w:t>JADEAdminServer</w:t>
      </w:r>
      <w:proofErr w:type="spellEnd"/>
    </w:p>
    <w:p w:rsidR="00833CD1" w:rsidRDefault="00FC5916" w:rsidP="00DB2AE6">
      <w:pPr>
        <w:pStyle w:val="ListParagraph"/>
        <w:numPr>
          <w:ilvl w:val="0"/>
          <w:numId w:val="24"/>
        </w:numPr>
        <w:ind w:left="709" w:hanging="283"/>
      </w:pPr>
      <w:proofErr w:type="spellStart"/>
      <w:r w:rsidRPr="00FC5916">
        <w:lastRenderedPageBreak/>
        <w:t>JDABIApplicationServer</w:t>
      </w:r>
      <w:proofErr w:type="spellEnd"/>
    </w:p>
    <w:p w:rsidR="00CD1F96" w:rsidRDefault="00CD1F96" w:rsidP="006E55C6">
      <w:pPr>
        <w:ind w:firstLine="360"/>
        <w:jc w:val="both"/>
        <w:rPr>
          <w:b/>
        </w:rPr>
      </w:pPr>
    </w:p>
    <w:p w:rsidR="006E55C6" w:rsidRPr="00CD1F96" w:rsidRDefault="006E55C6" w:rsidP="006E55C6"/>
    <w:p w:rsidR="008571F1" w:rsidRPr="00BE3A49" w:rsidRDefault="008571F1" w:rsidP="00994C4E">
      <w:pPr>
        <w:ind w:firstLine="360"/>
        <w:jc w:val="both"/>
        <w:rPr>
          <w:b/>
        </w:rPr>
      </w:pPr>
    </w:p>
    <w:p w:rsidR="006D3069" w:rsidRDefault="006D3069" w:rsidP="00994C4E">
      <w:pPr>
        <w:jc w:val="both"/>
      </w:pPr>
    </w:p>
    <w:p w:rsidR="003E6AD6" w:rsidRDefault="003E6AD6" w:rsidP="00994C4E">
      <w:pPr>
        <w:pStyle w:val="ListParagraph"/>
        <w:jc w:val="both"/>
      </w:pPr>
    </w:p>
    <w:p w:rsidR="003E6AD6" w:rsidRDefault="003E6AD6" w:rsidP="00994C4E">
      <w:pPr>
        <w:pStyle w:val="Heading1"/>
        <w:jc w:val="both"/>
      </w:pPr>
      <w:bookmarkStart w:id="269" w:name="_Toc381784308"/>
      <w:r>
        <w:lastRenderedPageBreak/>
        <w:t>Physical Design</w:t>
      </w:r>
      <w:bookmarkEnd w:id="269"/>
      <w:r>
        <w:t xml:space="preserve"> </w:t>
      </w:r>
    </w:p>
    <w:p w:rsidR="003E6AD6" w:rsidRDefault="003E6AD6" w:rsidP="00994C4E">
      <w:pPr>
        <w:pStyle w:val="Heading2"/>
        <w:jc w:val="both"/>
      </w:pPr>
      <w:bookmarkStart w:id="270" w:name="_Toc381784309"/>
      <w:r>
        <w:t>Overview</w:t>
      </w:r>
      <w:bookmarkEnd w:id="270"/>
    </w:p>
    <w:p w:rsidR="00B61311" w:rsidRDefault="00F94DA3" w:rsidP="00F807D0">
      <w:r>
        <w:t>The diagram b</w:t>
      </w:r>
      <w:r w:rsidR="00A04989">
        <w:t>elow in F</w:t>
      </w:r>
      <w:r w:rsidR="00EE60F0">
        <w:t xml:space="preserve">igure 4 gives the high level overview of the </w:t>
      </w:r>
      <w:r>
        <w:t>framework</w:t>
      </w:r>
      <w:r w:rsidR="00BD7CC7">
        <w:t>.</w:t>
      </w:r>
    </w:p>
    <w:p w:rsidR="00BD7CC7" w:rsidRDefault="00BD7CC7"/>
    <w:p w:rsidR="00BD7CC7" w:rsidRDefault="00E57AFB" w:rsidP="00BD7CC7">
      <w:pPr>
        <w:ind w:left="576"/>
      </w:pPr>
      <w:r>
        <w:pict>
          <v:group id="_x0000_s1624" editas="canvas" style="width:357.75pt;height:274.1pt;mso-position-horizontal-relative:char;mso-position-vertical-relative:line" coordsize="7155,5482">
            <o:lock v:ext="edit" aspectratio="t"/>
            <v:shape id="_x0000_s1625" type="#_x0000_t75" style="position:absolute;width:7155;height:5482" o:preferrelative="f">
              <v:fill o:detectmouseclick="t"/>
              <v:path o:extrusionok="t" o:connecttype="none"/>
              <o:lock v:ext="edit" text="t"/>
            </v:shape>
            <v:shape id="_x0000_s1626" style="position:absolute;left:6634;top:804;width:180;height:1881" coordsize="180,1881" path="m,1881l180,1701,180,,,180,,1881xe" fillcolor="silver" stroked="f">
              <v:path arrowok="t"/>
            </v:shape>
            <v:shape id="_x0000_s1627" style="position:absolute;left:6634;top:804;width:180;height:1881" coordsize="180,1881" path="m,1881l180,1701,180,,,180,,1881xe" filled="f" strokeweight="1e-4mm">
              <v:stroke endcap="round"/>
              <v:path arrowok="t"/>
            </v:shape>
            <v:shape id="_x0000_s1628" style="position:absolute;left:503;top:804;width:6311;height:180" coordsize="6311,180" path="m,180r6131,l6311,,180,,,180xe" fillcolor="silver" stroked="f">
              <v:path arrowok="t"/>
            </v:shape>
            <v:shape id="_x0000_s1629" style="position:absolute;left:503;top:804;width:6311;height:180" coordsize="6311,180" path="m,180r6131,l6311,,180,,,180xe" filled="f" strokeweight="1e-4mm">
              <v:stroke endcap="round"/>
              <v:path arrowok="t"/>
            </v:shape>
            <v:rect id="_x0000_s1630" style="position:absolute;left:503;top:984;width:6131;height:1701" filled="f" strokeweight="1e-4mm">
              <v:stroke joinstyle="round" endcap="round"/>
            </v:rect>
            <v:rect id="_x0000_s1631" style="position:absolute;left:586;top:1065;width:812;height:230;mso-wrap-style:none" filled="f" stroked="f">
              <v:textbox style="mso-next-textbox:#_x0000_s1631;mso-rotate-with-shape:t;mso-fit-shape-to-text:t" inset="0,0,0,0">
                <w:txbxContent>
                  <w:p w:rsidR="00DA0276" w:rsidRDefault="00DA0276" w:rsidP="00BD7CC7">
                    <w:r>
                      <w:rPr>
                        <w:rFonts w:ascii="Arial" w:hAnsi="Arial" w:cs="Arial"/>
                        <w:color w:val="000000"/>
                        <w:sz w:val="20"/>
                      </w:rPr>
                      <w:t>Windows</w:t>
                    </w:r>
                  </w:p>
                </w:txbxContent>
              </v:textbox>
            </v:rect>
            <v:shape id="_x0000_s1632" style="position:absolute;left:30;top:478;width:7096;height:4758" coordsize="7559,5076" path="m,l,4598hdc,4862,214,5076,478,5076hal478,5076r6603,hdc7345,5076,7559,4862,7559,4598v,,,,,hal7559,,,xe" filled="f" strokeweight="39e-5mm">
              <v:stroke endcap="round"/>
              <v:path arrowok="t"/>
            </v:shape>
            <v:rect id="_x0000_s1633" style="position:absolute;left:15;top:15;width:7134;height:15" fillcolor="silver" stroked="f"/>
            <v:rect id="_x0000_s1634" style="position:absolute;left:15;top:30;width:7134;height:15" fillcolor="#c2c2c2" stroked="f"/>
            <v:rect id="_x0000_s1635" style="position:absolute;left:15;top:45;width:7134;height:15" fillcolor="#c4c4c4" stroked="f"/>
            <v:rect id="_x0000_s1636" style="position:absolute;left:15;top:60;width:7134;height:15" fillcolor="#c6c6c6" stroked="f"/>
            <v:rect id="_x0000_s1637" style="position:absolute;left:15;top:75;width:7134;height:15" fillcolor="#c8c8c8" stroked="f"/>
            <v:rect id="_x0000_s1638" style="position:absolute;left:15;top:90;width:7134;height:15" fillcolor="#cacaca" stroked="f"/>
            <v:rect id="_x0000_s1639" style="position:absolute;left:15;top:105;width:7134;height:15" fillcolor="#ccc" stroked="f"/>
            <v:rect id="_x0000_s1640" style="position:absolute;left:15;top:120;width:7134;height:15" fillcolor="#cecece" stroked="f"/>
            <v:rect id="_x0000_s1641" style="position:absolute;left:15;top:135;width:7134;height:15" fillcolor="#d0d0d0" stroked="f"/>
            <v:rect id="_x0000_s1642" style="position:absolute;left:15;top:150;width:7134;height:15" fillcolor="#d2d2d2" stroked="f"/>
            <v:rect id="_x0000_s1643" style="position:absolute;left:15;top:165;width:7134;height:15" fillcolor="#d4d4d4" stroked="f"/>
            <v:rect id="_x0000_s1644" style="position:absolute;left:15;top:180;width:7134;height:15" fillcolor="#d6d6d6" stroked="f"/>
            <v:rect id="_x0000_s1645" style="position:absolute;left:15;top:195;width:7134;height:15" fillcolor="#d8d8d8" stroked="f"/>
            <v:rect id="_x0000_s1646" style="position:absolute;left:15;top:210;width:7134;height:15" fillcolor="#dadada" stroked="f"/>
            <v:rect id="_x0000_s1647" style="position:absolute;left:15;top:225;width:7134;height:15" fillcolor="#dcdcdc" stroked="f"/>
            <v:rect id="_x0000_s1648" style="position:absolute;left:15;top:240;width:7134;height:15" fillcolor="#dedede" stroked="f"/>
            <v:rect id="_x0000_s1649" style="position:absolute;left:15;top:255;width:7134;height:15" fillcolor="#e0e0e0" stroked="f"/>
            <v:rect id="_x0000_s1650" style="position:absolute;left:15;top:270;width:7134;height:15" fillcolor="#e2e2e2" stroked="f"/>
            <v:rect id="_x0000_s1651" style="position:absolute;left:15;top:285;width:7134;height:15" fillcolor="#e3e3e3" stroked="f"/>
            <v:rect id="_x0000_s1652" style="position:absolute;left:15;top:300;width:7134;height:15" fillcolor="#e5e5e5" stroked="f"/>
            <v:rect id="_x0000_s1653" style="position:absolute;left:15;top:315;width:7134;height:15" fillcolor="#e7e7e7" stroked="f"/>
            <v:rect id="_x0000_s1654" style="position:absolute;left:15;top:330;width:7134;height:15" fillcolor="#e9e9e9" stroked="f"/>
            <v:rect id="_x0000_s1655" style="position:absolute;left:15;top:345;width:7134;height:15" fillcolor="#ebebeb" stroked="f"/>
            <v:rect id="_x0000_s1656" style="position:absolute;left:15;top:360;width:7134;height:15" fillcolor="#ededed" stroked="f"/>
            <v:rect id="_x0000_s1657" style="position:absolute;left:15;top:375;width:7134;height:15" fillcolor="#efefef" stroked="f"/>
            <v:rect id="_x0000_s1658" style="position:absolute;left:15;top:390;width:7134;height:15" fillcolor="#f1f1f1" stroked="f"/>
            <v:rect id="_x0000_s1659" style="position:absolute;left:15;top:405;width:7134;height:15" fillcolor="#f3f3f3" stroked="f"/>
            <v:rect id="_x0000_s1660" style="position:absolute;left:15;top:420;width:7134;height:15" fillcolor="#f5f5f5" stroked="f"/>
            <v:rect id="_x0000_s1661" style="position:absolute;left:15;top:435;width:7134;height:15" fillcolor="#f7f7f7" stroked="f"/>
            <v:rect id="_x0000_s1662" style="position:absolute;left:15;top:450;width:7134;height:15" fillcolor="#f9f9f9" stroked="f"/>
            <v:rect id="_x0000_s1663" style="position:absolute;left:15;top:465;width:7134;height:15" fillcolor="#fbfbfb" stroked="f"/>
            <v:rect id="_x0000_s1664" style="position:absolute;left:15;top:480;width:7134;height:15" fillcolor="#fdfdfd" stroked="f"/>
            <v:shape id="_x0000_s1665" style="position:absolute;left:30;top:30;width:7096;height:448" coordsize="7559,478" path="m7559,478l,478hdc,214,214,,478,hal478,,7081,hdc7345,,7559,214,7559,478v,,,,,haxe" filled="f" strokeweight="39e-5mm">
              <v:stroke endcap="round"/>
              <v:path arrowok="t"/>
            </v:shape>
            <v:rect id="_x0000_s1666" style="position:absolute;left:1847;top:120;width:2143;height:293;mso-wrap-style:none" filled="f" stroked="f">
              <v:textbox style="mso-next-textbox:#_x0000_s1666;mso-rotate-with-shape:t" inset="0,0,0,0">
                <w:txbxContent>
                  <w:p w:rsidR="00DA0276" w:rsidRDefault="00DA0276" w:rsidP="00BD7CC7">
                    <w:pPr>
                      <w:ind w:firstLine="720"/>
                    </w:pPr>
                    <w:r>
                      <w:t xml:space="preserve">JDA Enterprise </w:t>
                    </w:r>
                  </w:p>
                </w:txbxContent>
              </v:textbox>
            </v:rect>
            <v:rect id="_x0000_s1667" style="position:absolute;left:3079;top:120;width:67;height:293;mso-wrap-style:none" filled="f" stroked="f">
              <v:textbox style="mso-next-textbox:#_x0000_s1667;mso-rotate-with-shape:t;mso-fit-shape-to-text:t" inset="0,0,0,0">
                <w:txbxContent>
                  <w:p w:rsidR="00DA0276" w:rsidRDefault="00DA0276" w:rsidP="00BD7CC7">
                    <w:r>
                      <w:rPr>
                        <w:rFonts w:ascii="Arial" w:hAnsi="Arial" w:cs="Arial"/>
                        <w:color w:val="000000"/>
                        <w:szCs w:val="24"/>
                      </w:rPr>
                      <w:t xml:space="preserve"> </w:t>
                    </w:r>
                  </w:p>
                </w:txbxContent>
              </v:textbox>
            </v:rect>
            <v:rect id="_x0000_s1668" style="position:absolute;left:3139;top:150;width:895;height:293" filled="f" stroked="f">
              <v:textbox style="mso-next-textbox:#_x0000_s1668;mso-rotate-with-shape:t" inset="0,0,0,0">
                <w:txbxContent>
                  <w:p w:rsidR="00DA0276" w:rsidRDefault="00DA0276" w:rsidP="00BD7CC7">
                    <w:r>
                      <w:t xml:space="preserve"> </w:t>
                    </w:r>
                    <w:r>
                      <w:tab/>
                      <w:t>Planning</w:t>
                    </w:r>
                  </w:p>
                </w:txbxContent>
              </v:textbox>
            </v:rect>
            <v:rect id="_x0000_s1669" style="position:absolute;left:4040;top:120;width:841;height:308;mso-wrap-style:none" filled="f" stroked="f">
              <v:textbox style="mso-next-textbox:#_x0000_s1669;mso-rotate-with-shape:t" inset="0,0,0,0">
                <w:txbxContent>
                  <w:p w:rsidR="00DA0276" w:rsidRDefault="00DA0276" w:rsidP="00BD7CC7">
                    <w:r>
                      <w:t>Planning</w:t>
                    </w:r>
                  </w:p>
                </w:txbxContent>
              </v:textbox>
            </v:rect>
            <v:rect id="_x0000_s1670" style="position:absolute;left:4265;top:120;width:141;height:293;mso-wrap-style:none" filled="f" stroked="f">
              <v:textbox style="mso-next-textbox:#_x0000_s1670;mso-rotate-with-shape:t;mso-fit-shape-to-text:t" inset="0,0,0,0">
                <w:txbxContent>
                  <w:p w:rsidR="00DA0276" w:rsidRDefault="00DA0276" w:rsidP="00BD7CC7"/>
                </w:txbxContent>
              </v:textbox>
            </v:rect>
            <v:rect id="_x0000_s1671" style="position:absolute;left:481;top:3180;width:15;height:1844" fillcolor="#00b95c" stroked="f"/>
            <v:rect id="_x0000_s1672" style="position:absolute;left:496;top:3180;width:60;height:1844" fillcolor="#a8ffd3" stroked="f"/>
            <v:rect id="_x0000_s1673" style="position:absolute;left:556;top:3180;width:75;height:1844" fillcolor="#a6fed2" stroked="f"/>
            <v:rect id="_x0000_s1674" style="position:absolute;left:631;top:3180;width:75;height:1844" fillcolor="#a4fed0" stroked="f"/>
            <v:rect id="_x0000_s1675" style="position:absolute;left:706;top:3180;width:90;height:1844" fillcolor="#a2fdcf" stroked="f"/>
            <v:rect id="_x0000_s1676" style="position:absolute;left:796;top:3180;width:60;height:1844" fillcolor="#a0fcce" stroked="f"/>
            <v:rect id="_x0000_s1677" style="position:absolute;left:856;top:3180;width:45;height:1844" fillcolor="#9ffbcc" stroked="f"/>
            <v:rect id="_x0000_s1678" style="position:absolute;left:901;top:3180;width:60;height:1844" fillcolor="#9dfbcc" stroked="f"/>
            <v:rect id="_x0000_s1679" style="position:absolute;left:961;top:3180;width:45;height:1844" fillcolor="#9cfaca" stroked="f"/>
            <v:rect id="_x0000_s1680" style="position:absolute;left:1006;top:3180;width:75;height:1844" fillcolor="#9af9c9" stroked="f"/>
            <v:rect id="_x0000_s1681" style="position:absolute;left:1081;top:3180;width:75;height:1844" fillcolor="#98f8c8" stroked="f"/>
            <v:rect id="_x0000_s1682" style="position:absolute;left:1156;top:3180;width:76;height:1844" fillcolor="#96f7c6" stroked="f"/>
            <v:rect id="_x0000_s1683" style="position:absolute;left:1232;top:3180;width:75;height:1844" fillcolor="#94f7c5" stroked="f"/>
            <v:rect id="_x0000_s1684" style="position:absolute;left:1307;top:3180;width:75;height:1844" fillcolor="#92f6c3" stroked="f"/>
            <v:rect id="_x0000_s1685" style="position:absolute;left:1382;top:3180;width:75;height:1844" fillcolor="#90f5c2" stroked="f"/>
            <v:rect id="_x0000_s1686" style="position:absolute;left:1457;top:3180;width:75;height:1844" fillcolor="#8ef4c1" stroked="f"/>
            <v:rect id="_x0000_s1687" style="position:absolute;left:1532;top:3180;width:75;height:1844" fillcolor="#8cf3bf" stroked="f"/>
            <v:rect id="_x0000_s1688" style="position:absolute;left:1607;top:3180;width:90;height:1844" fillcolor="#8af3be" stroked="f"/>
            <v:rect id="_x0000_s1689" style="position:absolute;left:1697;top:3180;width:60;height:1844" fillcolor="#88f2bc" stroked="f"/>
            <v:rect id="_x0000_s1690" style="position:absolute;left:1757;top:3180;width:75;height:1844" fillcolor="#86f1bb" stroked="f"/>
            <v:rect id="_x0000_s1691" style="position:absolute;left:1832;top:3180;width:60;height:1844" fillcolor="#84f0ba" stroked="f"/>
            <v:rect id="_x0000_s1692" style="position:absolute;left:1892;top:3180;width:45;height:1844" fillcolor="#83f0b8" stroked="f"/>
            <v:rect id="_x0000_s1693" style="position:absolute;left:1937;top:3180;width:76;height:1844" fillcolor="#81efb7" stroked="f"/>
            <v:rect id="_x0000_s1694" style="position:absolute;left:2013;top:3180;width:75;height:1844" fillcolor="#7feeb6" stroked="f"/>
            <v:rect id="_x0000_s1695" style="position:absolute;left:2088;top:3180;width:75;height:1844" fillcolor="#7deeb4" stroked="f"/>
            <v:rect id="_x0000_s1696" style="position:absolute;left:2163;top:3180;width:75;height:1844" fillcolor="#7bedb3" stroked="f"/>
            <v:rect id="_x0000_s1697" style="position:absolute;left:2238;top:3180;width:75;height:1844" fillcolor="#79ecb2" stroked="f"/>
            <v:rect id="_x0000_s1698" style="position:absolute;left:2313;top:3180;width:90;height:1844" fillcolor="#77ebb0" stroked="f"/>
            <v:rect id="_x0000_s1699" style="position:absolute;left:2403;top:3180;width:75;height:1844" fillcolor="#75eaaf" stroked="f"/>
            <v:rect id="_x0000_s1700" style="position:absolute;left:2478;top:3180;width:75;height:1844" fillcolor="#73e9ad" stroked="f"/>
            <v:rect id="_x0000_s1701" style="position:absolute;left:2553;top:3180;width:60;height:1844" fillcolor="#71e8ac" stroked="f"/>
            <v:rect id="_x0000_s1702" style="position:absolute;left:2613;top:3180;width:60;height:1844" fillcolor="#6fe7ab" stroked="f"/>
            <v:rect id="_x0000_s1703" style="position:absolute;left:2673;top:3180;width:45;height:1844" fillcolor="#6ee7a9" stroked="f"/>
            <v:rect id="_x0000_s1704" style="position:absolute;left:2718;top:3180;width:61;height:1844" fillcolor="#6ce6a9" stroked="f"/>
            <v:rect id="_x0000_s1705" style="position:absolute;left:2779;top:3180;width:60;height:1844" fillcolor="#6be6a7" stroked="f"/>
            <v:rect id="_x0000_s1706" style="position:absolute;left:2839;top:3180;width:75;height:1844" fillcolor="#69e5a6" stroked="f"/>
            <v:rect id="_x0000_s1707" style="position:absolute;left:2914;top:3180;width:75;height:1844" fillcolor="#67e4a5" stroked="f"/>
            <v:rect id="_x0000_s1708" style="position:absolute;left:2989;top:3180;width:75;height:1844" fillcolor="#65e3a3" stroked="f"/>
            <v:rect id="_x0000_s1709" style="position:absolute;left:3064;top:3180;width:75;height:1844" fillcolor="#63e2a2" stroked="f"/>
            <v:rect id="_x0000_s1710" style="position:absolute;left:3139;top:3180;width:75;height:1844" fillcolor="#61e1a1" stroked="f"/>
            <v:rect id="_x0000_s1711" style="position:absolute;left:3214;top:3180;width:45;height:1844" fillcolor="#60e09f" stroked="f"/>
            <v:rect id="_x0000_s1712" style="position:absolute;left:3259;top:3180;width:60;height:1844" fillcolor="#5ee09f" stroked="f"/>
            <v:rect id="_x0000_s1713" style="position:absolute;left:3319;top:3180;width:45;height:1844" fillcolor="#5ddf9d" stroked="f"/>
            <v:rect id="_x0000_s1714" style="position:absolute;left:3364;top:3180;width:75;height:1844" fillcolor="#5bdf9d" stroked="f"/>
            <v:rect id="_x0000_s1715" style="position:absolute;left:3439;top:3180;width:75;height:1844" fillcolor="#59de9b" stroked="f"/>
            <v:rect id="_x0000_s1716" style="position:absolute;left:3514;top:3180;width:61;height:1844" fillcolor="#57dd9a" stroked="f"/>
            <v:rect id="_x0000_s1717" style="position:absolute;left:3575;top:3180;width:75;height:1844" fillcolor="#5d9" stroked="f"/>
            <v:rect id="_x0000_s1718" style="position:absolute;left:3650;top:3180;width:60;height:1844" fillcolor="#53dc98" stroked="f"/>
            <v:rect id="_x0000_s1719" style="position:absolute;left:3710;top:3180;width:60;height:1844" fillcolor="#52db96" stroked="f"/>
            <v:rect id="_x0000_s1720" style="position:absolute;left:3770;top:3180;width:75;height:1844" fillcolor="#50db95" stroked="f"/>
            <v:rect id="_x0000_s1721" style="position:absolute;left:3845;top:3180;width:60;height:1844" fillcolor="#4eda94" stroked="f"/>
            <v:rect id="_x0000_s1722" style="position:absolute;left:3905;top:3180;width:60;height:1844" fillcolor="#4dd992" stroked="f"/>
            <v:rect id="_x0000_s1723" style="position:absolute;left:3965;top:3180;width:75;height:1844" fillcolor="#4bd991" stroked="f"/>
            <v:rect id="_x0000_s1724" style="position:absolute;left:4040;top:3180;width:75;height:1844" fillcolor="#49d890" stroked="f"/>
            <v:rect id="_x0000_s1725" style="position:absolute;left:4115;top:3180;width:75;height:1844" fillcolor="#47d78e" stroked="f"/>
            <v:rect id="_x0000_s1726" style="position:absolute;left:4190;top:3180;width:60;height:1844" fillcolor="#45d68d" stroked="f"/>
            <v:rect id="_x0000_s1727" style="position:absolute;left:4250;top:3180;width:75;height:1844" fillcolor="#43d58c" stroked="f"/>
            <v:rect id="_x0000_s1728" style="position:absolute;left:4325;top:3180;width:61;height:1844" fillcolor="#41d48b" stroked="f"/>
            <v:rect id="_x0000_s1729" style="position:absolute;left:4386;top:3180;width:45;height:1844" fillcolor="#40d389" stroked="f"/>
            <v:rect id="_x0000_s1730" style="position:absolute;left:4431;top:3180;width:60;height:1844" fillcolor="#3ed389" stroked="f"/>
            <v:rect id="_x0000_s1731" style="position:absolute;left:4491;top:3180;width:60;height:1844" fillcolor="#3dd287" stroked="f"/>
            <v:rect id="_x0000_s1732" style="position:absolute;left:4551;top:3180;width:75;height:1844" fillcolor="#3bd286" stroked="f"/>
            <v:rect id="_x0000_s1733" style="position:absolute;left:4626;top:3180;width:60;height:1844" fillcolor="#39d185" stroked="f"/>
            <v:rect id="_x0000_s1734" style="position:absolute;left:4686;top:3180;width:60;height:1844" fillcolor="#38d083" stroked="f"/>
            <v:rect id="_x0000_s1735" style="position:absolute;left:4746;top:3180;width:75;height:1844" fillcolor="#36d082" stroked="f"/>
            <v:rect id="_x0000_s1736" style="position:absolute;left:4821;top:3180;width:75;height:1844" fillcolor="#34cf81" stroked="f"/>
            <v:rect id="_x0000_s1737" style="position:absolute;left:4896;top:3180;width:75;height:1844" fillcolor="#32ce7f" stroked="f"/>
            <v:rect id="_x0000_s1738" style="position:absolute;left:4971;top:3180;width:75;height:1844" fillcolor="#30cd7e" stroked="f"/>
            <v:rect id="_x0000_s1739" style="position:absolute;left:5046;top:3180;width:60;height:1844" fillcolor="#2ecd7d" stroked="f"/>
            <v:rect id="_x0000_s1740" style="position:absolute;left:5106;top:3180;width:61;height:1844" fillcolor="#2ccc7c" stroked="f"/>
            <v:rect id="_x0000_s1741" style="position:absolute;left:5167;top:3180;width:60;height:1844" fillcolor="#2bcb7a" stroked="f"/>
            <v:rect id="_x0000_s1742" style="position:absolute;left:5227;top:3180;width:75;height:1844" fillcolor="#29cb79" stroked="f"/>
            <v:rect id="_x0000_s1743" style="position:absolute;left:5302;top:3180;width:75;height:1844" fillcolor="#27ca78" stroked="f"/>
            <v:rect id="_x0000_s1744" style="position:absolute;left:5377;top:3180;width:75;height:1844" fillcolor="#25c976" stroked="f"/>
            <v:rect id="_x0000_s1745" style="position:absolute;left:5452;top:3180;width:75;height:1844" fillcolor="#23c875" stroked="f"/>
            <v:rect id="_x0000_s1746" style="position:absolute;left:5527;top:3180;width:45;height:1844" fillcolor="#22c773" stroked="f"/>
            <v:rect id="_x0000_s1747" style="position:absolute;left:5572;top:3180;width:75;height:1844" fillcolor="#20c672" stroked="f"/>
            <v:rect id="_x0000_s1748" style="position:absolute;left:5647;top:3180;width:75;height:1844" fillcolor="#1ec571" stroked="f"/>
            <v:rect id="_x0000_s1749" style="position:absolute;left:5722;top:3180;width:75;height:1844" fillcolor="#1cc570" stroked="f"/>
            <v:rect id="_x0000_s1750" style="position:absolute;left:5797;top:3180;width:60;height:1844" fillcolor="#1ac46e" stroked="f"/>
            <v:rect id="_x0000_s1751" style="position:absolute;left:5857;top:3180;width:75;height:1844" fillcolor="#18c36d" stroked="f"/>
            <v:rect id="_x0000_s1752" style="position:absolute;left:5932;top:3180;width:76;height:1844" fillcolor="#16c26c" stroked="f"/>
            <v:rect id="_x0000_s1753" style="position:absolute;left:6008;top:3180;width:75;height:1844" fillcolor="#14c26a" stroked="f"/>
            <v:rect id="_x0000_s1754" style="position:absolute;left:6083;top:3180;width:75;height:1844" fillcolor="#12c169" stroked="f"/>
            <v:rect id="_x0000_s1755" style="position:absolute;left:6158;top:3180;width:90;height:1844" fillcolor="#10c067" stroked="f"/>
            <v:rect id="_x0000_s1756" style="position:absolute;left:6248;top:3180;width:60;height:1844" fillcolor="#0ebf66" stroked="f"/>
            <v:rect id="_x0000_s1757" style="position:absolute;left:6308;top:3180;width:45;height:1844" fillcolor="#0dbe64" stroked="f"/>
            <v:rect id="_x0000_s1758" style="position:absolute;left:6353;top:3180;width:75;height:1844" fillcolor="#0bbd63" stroked="f"/>
            <v:rect id="_x0000_s1759" style="position:absolute;left:6428;top:3180;width:75;height:1844" fillcolor="#09bc62" stroked="f"/>
            <v:rect id="_x0000_s1760" style="position:absolute;left:6503;top:3180;width:75;height:1844" fillcolor="#07bc61" stroked="f"/>
            <v:rect id="_x0000_s1761" style="position:absolute;left:6578;top:3180;width:60;height:1844" fillcolor="#05bb5f" stroked="f"/>
            <v:rect id="_x0000_s1762" style="position:absolute;left:6638;top:3180;width:75;height:1844" fillcolor="#03ba5e" stroked="f"/>
            <v:rect id="_x0000_s1763" style="position:absolute;left:6713;top:3180;width:46;height:1844" fillcolor="#01b95c" stroked="f"/>
            <v:oval id="_x0000_s1764" style="position:absolute;left:503;top:2969;width:6244;height:453" fillcolor="#a8ffd3" strokeweight="0"/>
            <v:shape id="_x0000_s1765" style="position:absolute;left:503;top:2969;width:6244;height:2040" coordsize="6652,2177" path="m,1935hdc,2068,1489,2177,3326,2177v1837,,3326,-109,3326,-242c6652,1935,6652,1935,6652,1935hal6652,242hdc6652,108,5163,,3326,,1489,,,108,,242hal,242,,1935hdxe" filled="f" strokeweight="39e-5mm">
              <v:stroke joinstyle="miter"/>
              <v:path arrowok="t"/>
            </v:shape>
            <v:rect id="_x0000_s1766" style="position:absolute;left:3214;top:4664;width:590;height:230;mso-wrap-style:none" filled="f" stroked="f">
              <v:textbox style="mso-next-textbox:#_x0000_s1766;mso-rotate-with-shape:t;mso-fit-shape-to-text:t" inset="0,0,0,0">
                <w:txbxContent>
                  <w:p w:rsidR="00DA0276" w:rsidRDefault="00DA0276" w:rsidP="00BD7CC7">
                    <w:r>
                      <w:rPr>
                        <w:rFonts w:ascii="Arial" w:hAnsi="Arial" w:cs="Arial"/>
                        <w:color w:val="000000"/>
                        <w:sz w:val="20"/>
                      </w:rPr>
                      <w:t>Oracle</w:t>
                    </w:r>
                  </w:p>
                </w:txbxContent>
              </v:textbox>
            </v:rect>
            <v:rect id="_x0000_s1767" style="position:absolute;left:787;top:3535;width:379;height:216" stroked="f"/>
            <v:rect id="_x0000_s1768" style="position:absolute;left:787;top:3535;width:379;height:216" filled="f" strokeweight="39e-5mm">
              <v:stroke joinstyle="round" endcap="round"/>
            </v:rect>
            <v:rect id="_x0000_s1769" style="position:absolute;left:787;top:3751;width:1135;height:794" stroked="f"/>
            <v:rect id="_x0000_s1770" style="position:absolute;left:787;top:3751;width:1135;height:794" filled="f" strokeweight="39e-5mm">
              <v:stroke joinstyle="round" endcap="round"/>
            </v:rect>
            <v:rect id="_x0000_s1771" style="position:absolute;left:886;top:3900;width:779;height:230;mso-wrap-style:none" filled="f" stroked="f">
              <v:textbox style="mso-next-textbox:#_x0000_s1771;mso-rotate-with-shape:t;mso-fit-shape-to-text:t" inset="0,0,0,0">
                <w:txbxContent>
                  <w:p w:rsidR="00DA0276" w:rsidRDefault="00DA0276" w:rsidP="00BD7CC7">
                    <w:r>
                      <w:rPr>
                        <w:rFonts w:ascii="Arial" w:hAnsi="Arial" w:cs="Arial"/>
                        <w:color w:val="000000"/>
                        <w:sz w:val="20"/>
                      </w:rPr>
                      <w:t xml:space="preserve">Interface </w:t>
                    </w:r>
                  </w:p>
                </w:txbxContent>
              </v:textbox>
            </v:rect>
            <v:rect id="_x0000_s1772" style="position:absolute;left:1051;top:4140;width:601;height:230;mso-wrap-style:none" filled="f" stroked="f">
              <v:textbox style="mso-next-textbox:#_x0000_s1772;mso-rotate-with-shape:t;mso-fit-shape-to-text:t" inset="0,0,0,0">
                <w:txbxContent>
                  <w:p w:rsidR="00DA0276" w:rsidRDefault="00DA0276" w:rsidP="00BD7CC7">
                    <w:r>
                      <w:rPr>
                        <w:rFonts w:ascii="Arial" w:hAnsi="Arial" w:cs="Arial"/>
                        <w:color w:val="000000"/>
                        <w:sz w:val="20"/>
                      </w:rPr>
                      <w:t>Tables</w:t>
                    </w:r>
                  </w:p>
                </w:txbxContent>
              </v:textbox>
            </v:rect>
            <v:rect id="_x0000_s1773" style="position:absolute;left:2092;top:3535;width:417;height:216" stroked="f"/>
            <v:rect id="_x0000_s1774" style="position:absolute;left:2092;top:3535;width:417;height:216" filled="f" strokeweight="39e-5mm">
              <v:stroke joinstyle="round" endcap="round"/>
            </v:rect>
            <v:rect id="_x0000_s1775" style="position:absolute;left:2092;top:3751;width:1250;height:794" stroked="f"/>
            <v:rect id="_x0000_s1776" style="position:absolute;left:2092;top:3751;width:1250;height:794" filled="f" strokeweight="39e-5mm">
              <v:stroke joinstyle="round" endcap="round"/>
            </v:rect>
            <v:rect id="_x0000_s1777" style="position:absolute;left:2223;top:3900;width:1001;height:230;mso-wrap-style:none" filled="f" stroked="f">
              <v:textbox style="mso-next-textbox:#_x0000_s1777;mso-rotate-with-shape:t;mso-fit-shape-to-text:t" inset="0,0,0,0">
                <w:txbxContent>
                  <w:p w:rsidR="00DA0276" w:rsidRDefault="00DA0276" w:rsidP="00BD7CC7">
                    <w:r>
                      <w:rPr>
                        <w:rFonts w:ascii="Arial" w:hAnsi="Arial" w:cs="Arial"/>
                        <w:color w:val="000000"/>
                        <w:sz w:val="20"/>
                      </w:rPr>
                      <w:t xml:space="preserve">Framework </w:t>
                    </w:r>
                  </w:p>
                </w:txbxContent>
              </v:textbox>
            </v:rect>
            <v:rect id="_x0000_s1778" style="position:absolute;left:2208;top:4140;width:1023;height:230;mso-wrap-style:none" filled="f" stroked="f">
              <v:textbox style="mso-next-textbox:#_x0000_s1778;mso-rotate-with-shape:t;mso-fit-shape-to-text:t" inset="0,0,0,0">
                <w:txbxContent>
                  <w:p w:rsidR="00DA0276" w:rsidRDefault="00DA0276" w:rsidP="00BD7CC7">
                    <w:r>
                      <w:rPr>
                        <w:rFonts w:ascii="Arial" w:hAnsi="Arial" w:cs="Arial"/>
                        <w:color w:val="000000"/>
                        <w:sz w:val="20"/>
                      </w:rPr>
                      <w:t>Procedures</w:t>
                    </w:r>
                  </w:p>
                </w:txbxContent>
              </v:textbox>
            </v:rect>
            <v:rect id="_x0000_s1779" style="position:absolute;left:2092;top:1393;width:417;height:215" stroked="f"/>
            <v:rect id="_x0000_s1780" style="position:absolute;left:2092;top:1393;width:417;height:215" filled="f" strokeweight="39e-5mm">
              <v:stroke joinstyle="round" endcap="round"/>
            </v:rect>
            <v:rect id="_x0000_s1781" style="position:absolute;left:2092;top:1608;width:1250;height:794" stroked="f"/>
            <v:rect id="_x0000_s1782" style="position:absolute;left:2092;top:1608;width:1250;height:794" filled="f" strokeweight="39e-5mm">
              <v:stroke joinstyle="round" endcap="round"/>
            </v:rect>
            <v:rect id="_x0000_s1783" style="position:absolute;left:2223;top:1770;width:1001;height:230;mso-wrap-style:none" filled="f" stroked="f">
              <v:textbox style="mso-next-textbox:#_x0000_s1783;mso-rotate-with-shape:t;mso-fit-shape-to-text:t" inset="0,0,0,0">
                <w:txbxContent>
                  <w:p w:rsidR="00DA0276" w:rsidRDefault="00DA0276" w:rsidP="00BD7CC7">
                    <w:r>
                      <w:rPr>
                        <w:rFonts w:ascii="Arial" w:hAnsi="Arial" w:cs="Arial"/>
                        <w:color w:val="000000"/>
                        <w:sz w:val="20"/>
                      </w:rPr>
                      <w:t xml:space="preserve">Framework </w:t>
                    </w:r>
                  </w:p>
                </w:txbxContent>
              </v:textbox>
            </v:rect>
            <v:rect id="_x0000_s1784" style="position:absolute;left:2418;top:2010;width:728;height:230" filled="f" stroked="f">
              <v:textbox style="mso-next-textbox:#_x0000_s1784;mso-rotate-with-shape:t;mso-fit-shape-to-text:t" inset="0,0,0,0">
                <w:txbxContent>
                  <w:p w:rsidR="00DA0276" w:rsidRDefault="00DA0276" w:rsidP="00BD7CC7">
                    <w:r>
                      <w:rPr>
                        <w:rFonts w:ascii="Arial" w:hAnsi="Arial" w:cs="Arial"/>
                        <w:color w:val="000000"/>
                        <w:sz w:val="20"/>
                      </w:rPr>
                      <w:t>Scripts</w:t>
                    </w:r>
                  </w:p>
                </w:txbxContent>
              </v:textbox>
            </v:rect>
            <v:rect id="_x0000_s1785" style="position:absolute;left:3512;top:3535;width:416;height:216" stroked="f"/>
            <v:rect id="_x0000_s1786" style="position:absolute;left:3512;top:3535;width:416;height:216" filled="f" strokeweight="39e-5mm">
              <v:stroke joinstyle="round" endcap="round"/>
            </v:rect>
            <v:rect id="_x0000_s1787" style="position:absolute;left:3512;top:3751;width:1249;height:794" stroked="f"/>
            <v:rect id="_x0000_s1788" style="position:absolute;left:3512;top:3751;width:1249;height:794" filled="f" strokeweight="39e-5mm">
              <v:stroke joinstyle="round" endcap="round"/>
            </v:rect>
            <v:rect id="_x0000_s1789" style="position:absolute;left:3830;top:3900;width:601;height:230;mso-wrap-style:none" filled="f" stroked="f">
              <v:textbox style="mso-next-textbox:#_x0000_s1789;mso-rotate-with-shape:t;mso-fit-shape-to-text:t" inset="0,0,0,0">
                <w:txbxContent>
                  <w:p w:rsidR="00DA0276" w:rsidRDefault="00DA0276" w:rsidP="00BD7CC7">
                    <w:r>
                      <w:rPr>
                        <w:rFonts w:ascii="Arial" w:hAnsi="Arial" w:cs="Arial"/>
                        <w:color w:val="000000"/>
                        <w:sz w:val="20"/>
                      </w:rPr>
                      <w:t xml:space="preserve">RICEF </w:t>
                    </w:r>
                  </w:p>
                </w:txbxContent>
              </v:textbox>
            </v:rect>
            <v:rect id="_x0000_s1790" style="position:absolute;left:3620;top:4140;width:1023;height:230;mso-wrap-style:none" filled="f" stroked="f">
              <v:textbox style="mso-next-textbox:#_x0000_s1790;mso-rotate-with-shape:t;mso-fit-shape-to-text:t" inset="0,0,0,0">
                <w:txbxContent>
                  <w:p w:rsidR="00DA0276" w:rsidRDefault="00DA0276" w:rsidP="00BD7CC7">
                    <w:r>
                      <w:rPr>
                        <w:rFonts w:ascii="Arial" w:hAnsi="Arial" w:cs="Arial"/>
                        <w:color w:val="000000"/>
                        <w:sz w:val="20"/>
                      </w:rPr>
                      <w:t>Procedures</w:t>
                    </w:r>
                  </w:p>
                </w:txbxContent>
              </v:textbox>
            </v:rect>
            <v:rect id="_x0000_s1791" style="position:absolute;left:3512;top:1381;width:416;height:215" stroked="f"/>
            <v:rect id="_x0000_s1792" style="position:absolute;left:3512;top:1381;width:416;height:215" filled="f" strokeweight="39e-5mm">
              <v:stroke joinstyle="round" endcap="round"/>
            </v:rect>
            <v:rect id="_x0000_s1793" style="position:absolute;left:3512;top:1596;width:1249;height:794" stroked="f"/>
            <v:rect id="_x0000_s1794" style="position:absolute;left:3512;top:1596;width:1249;height:794" filled="f" strokeweight="39e-5mm">
              <v:stroke joinstyle="round" endcap="round"/>
            </v:rect>
            <v:rect id="_x0000_s1795" style="position:absolute;left:3830;top:1755;width:601;height:230;mso-wrap-style:none" filled="f" stroked="f">
              <v:textbox style="mso-next-textbox:#_x0000_s1795;mso-rotate-with-shape:t;mso-fit-shape-to-text:t" inset="0,0,0,0">
                <w:txbxContent>
                  <w:p w:rsidR="00DA0276" w:rsidRDefault="00DA0276" w:rsidP="00BD7CC7">
                    <w:r>
                      <w:rPr>
                        <w:rFonts w:ascii="Arial" w:hAnsi="Arial" w:cs="Arial"/>
                        <w:color w:val="000000"/>
                        <w:sz w:val="20"/>
                      </w:rPr>
                      <w:t xml:space="preserve">RICEF </w:t>
                    </w:r>
                  </w:p>
                </w:txbxContent>
              </v:textbox>
            </v:rect>
            <v:rect id="_x0000_s1796" style="position:absolute;left:3830;top:1995;width:612;height:230;mso-wrap-style:none" filled="f" stroked="f">
              <v:textbox style="mso-next-textbox:#_x0000_s1796;mso-rotate-with-shape:t;mso-fit-shape-to-text:t" inset="0,0,0,0">
                <w:txbxContent>
                  <w:p w:rsidR="00DA0276" w:rsidRDefault="00DA0276" w:rsidP="00BD7CC7">
                    <w:r>
                      <w:rPr>
                        <w:rFonts w:ascii="Arial" w:hAnsi="Arial" w:cs="Arial"/>
                        <w:color w:val="000000"/>
                        <w:sz w:val="20"/>
                      </w:rPr>
                      <w:t>Scripts</w:t>
                    </w:r>
                  </w:p>
                </w:txbxContent>
              </v:textbox>
            </v:rect>
            <v:rect id="_x0000_s1797" style="position:absolute;left:674;top:1393;width:416;height:215" stroked="f"/>
            <v:rect id="_x0000_s1798" style="position:absolute;left:674;top:1393;width:416;height:215" filled="f" strokeweight="39e-5mm">
              <v:stroke joinstyle="round" endcap="round"/>
            </v:rect>
            <v:rect id="_x0000_s1799" style="position:absolute;left:674;top:1608;width:1248;height:794" stroked="f"/>
            <v:rect id="_x0000_s1800" style="position:absolute;left:674;top:1608;width:1248;height:794" filled="f" strokeweight="39e-5mm">
              <v:stroke joinstyle="round" endcap="round"/>
            </v:rect>
            <v:rect id="_x0000_s1801" style="position:absolute;left:796;top:1770;width:979;height:230;mso-wrap-style:none" filled="f" stroked="f">
              <v:textbox style="mso-next-textbox:#_x0000_s1801;mso-rotate-with-shape:t;mso-fit-shape-to-text:t" inset="0,0,0,0">
                <w:txbxContent>
                  <w:p w:rsidR="00DA0276" w:rsidRDefault="00DA0276" w:rsidP="00BD7CC7">
                    <w:r>
                      <w:rPr>
                        <w:rFonts w:ascii="Arial" w:hAnsi="Arial" w:cs="Arial"/>
                        <w:color w:val="000000"/>
                        <w:sz w:val="20"/>
                      </w:rPr>
                      <w:t xml:space="preserve">Application </w:t>
                    </w:r>
                  </w:p>
                </w:txbxContent>
              </v:textbox>
            </v:rect>
            <v:rect id="_x0000_s1802" style="position:absolute;left:916;top:2010;width:743;height:293;mso-wrap-style:none" filled="f" stroked="f">
              <v:textbox style="mso-next-textbox:#_x0000_s1802;mso-rotate-with-shape:t;mso-fit-shape-to-text:t" inset="0,0,0,0">
                <w:txbxContent>
                  <w:p w:rsidR="00DA0276" w:rsidRDefault="00DA0276" w:rsidP="00BD7CC7">
                    <w:r>
                      <w:t>Process</w:t>
                    </w:r>
                  </w:p>
                </w:txbxContent>
              </v:textbox>
            </v:rect>
            <v:rect id="_x0000_s1803" style="position:absolute;left:4987;top:3535;width:417;height:216" stroked="f"/>
            <v:rect id="_x0000_s1804" style="position:absolute;left:4987;top:3535;width:417;height:216" filled="f" strokeweight="39e-5mm">
              <v:stroke joinstyle="round" endcap="round"/>
            </v:rect>
            <v:rect id="_x0000_s1805" style="position:absolute;left:4987;top:3751;width:1250;height:794" stroked="f"/>
            <v:rect id="_x0000_s1806" style="position:absolute;left:4987;top:3751;width:1250;height:794" filled="f" strokeweight="39e-5mm">
              <v:stroke joinstyle="round" endcap="round"/>
            </v:rect>
            <v:rect id="_x0000_s1807" style="position:absolute;left:5121;top:3900;width:979;height:230;mso-wrap-style:none" filled="f" stroked="f">
              <v:textbox style="mso-next-textbox:#_x0000_s1807;mso-rotate-with-shape:t;mso-fit-shape-to-text:t" inset="0,0,0,0">
                <w:txbxContent>
                  <w:p w:rsidR="00DA0276" w:rsidRDefault="00DA0276" w:rsidP="00BD7CC7">
                    <w:r>
                      <w:rPr>
                        <w:rFonts w:ascii="Arial" w:hAnsi="Arial" w:cs="Arial"/>
                        <w:color w:val="000000"/>
                        <w:sz w:val="20"/>
                      </w:rPr>
                      <w:t xml:space="preserve">Application </w:t>
                    </w:r>
                  </w:p>
                </w:txbxContent>
              </v:textbox>
            </v:rect>
            <v:rect id="_x0000_s1808" style="position:absolute;left:5317;top:4140;width:601;height:230;mso-wrap-style:none" filled="f" stroked="f">
              <v:textbox style="mso-next-textbox:#_x0000_s1808;mso-rotate-with-shape:t;mso-fit-shape-to-text:t" inset="0,0,0,0">
                <w:txbxContent>
                  <w:p w:rsidR="00DA0276" w:rsidRDefault="00DA0276" w:rsidP="00BD7CC7">
                    <w:r>
                      <w:rPr>
                        <w:rFonts w:ascii="Arial" w:hAnsi="Arial" w:cs="Arial"/>
                        <w:color w:val="000000"/>
                        <w:sz w:val="20"/>
                      </w:rPr>
                      <w:t>Tables</w:t>
                    </w:r>
                  </w:p>
                </w:txbxContent>
              </v:textbox>
            </v:rect>
            <v:rect id="_x0000_s1809" style="position:absolute;left:5045;top:1386;width:415;height:216" stroked="f"/>
            <v:rect id="_x0000_s1810" style="position:absolute;left:5045;top:1386;width:415;height:216" filled="f" strokeweight="39e-5mm">
              <v:stroke joinstyle="round" endcap="round"/>
            </v:rect>
            <v:rect id="_x0000_s1811" style="position:absolute;left:5045;top:1602;width:1248;height:794" stroked="f"/>
            <v:rect id="_x0000_s1812" style="position:absolute;left:5045;top:1602;width:1248;height:794" filled="f" strokeweight="39e-5mm">
              <v:stroke joinstyle="round" endcap="round"/>
            </v:rect>
            <v:rect id="_x0000_s1813" style="position:absolute;left:5182;top:1755;width:979;height:230;mso-wrap-style:none" filled="f" stroked="f">
              <v:textbox style="mso-next-textbox:#_x0000_s1813;mso-rotate-with-shape:t;mso-fit-shape-to-text:t" inset="0,0,0,0">
                <w:txbxContent>
                  <w:p w:rsidR="00DA0276" w:rsidRDefault="00DA0276" w:rsidP="00BD7CC7">
                    <w:r>
                      <w:rPr>
                        <w:rFonts w:ascii="Arial" w:hAnsi="Arial" w:cs="Arial"/>
                        <w:color w:val="000000"/>
                        <w:sz w:val="20"/>
                      </w:rPr>
                      <w:t xml:space="preserve">Application </w:t>
                    </w:r>
                  </w:p>
                </w:txbxContent>
              </v:textbox>
            </v:rect>
            <v:rect id="_x0000_s1814" style="position:absolute;left:5287;top:1995;width:767;height:230;mso-wrap-style:none" filled="f" stroked="f">
              <v:textbox style="mso-next-textbox:#_x0000_s1814;mso-rotate-with-shape:t;mso-fit-shape-to-text:t" inset="0,0,0,0">
                <w:txbxContent>
                  <w:p w:rsidR="00DA0276" w:rsidRDefault="00DA0276" w:rsidP="00BD7CC7">
                    <w:r>
                      <w:rPr>
                        <w:rFonts w:ascii="Arial" w:hAnsi="Arial" w:cs="Arial"/>
                        <w:color w:val="000000"/>
                        <w:sz w:val="20"/>
                      </w:rPr>
                      <w:t>Services</w:t>
                    </w:r>
                  </w:p>
                </w:txbxContent>
              </v:textbox>
            </v:rect>
            <w10:wrap type="none"/>
            <w10:anchorlock/>
          </v:group>
        </w:pict>
      </w:r>
    </w:p>
    <w:p w:rsidR="00BD7CC7" w:rsidRDefault="00E57AFB" w:rsidP="00BD7CC7">
      <w:pPr>
        <w:ind w:left="576"/>
      </w:pPr>
      <w:r w:rsidRPr="00E57AFB">
        <w:rPr>
          <w:noProof/>
        </w:rPr>
        <w:pict>
          <v:shape id="_x0000_s1815" type="#_x0000_t202" style="position:absolute;left:0;text-align:left;margin-left:28.5pt;margin-top:6.4pt;width:357.75pt;height:21pt;z-index:251663360" stroked="f">
            <v:textbox style="mso-next-textbox:#_x0000_s1815;mso-fit-shape-to-text:t" inset="0,0,0,0">
              <w:txbxContent>
                <w:p w:rsidR="00DA0276" w:rsidRPr="00791B4C" w:rsidRDefault="00DA0276" w:rsidP="00BD7CC7">
                  <w:pPr>
                    <w:pStyle w:val="Caption"/>
                    <w:jc w:val="center"/>
                    <w:rPr>
                      <w:sz w:val="24"/>
                      <w:szCs w:val="20"/>
                    </w:rPr>
                  </w:pPr>
                  <w:r>
                    <w:t xml:space="preserve">Figure </w:t>
                  </w:r>
                  <w:ins w:id="271" w:author="rokohn" w:date="2014-03-04T11:41:00Z">
                    <w:r w:rsidR="00E57AFB">
                      <w:fldChar w:fldCharType="begin"/>
                    </w:r>
                    <w:r>
                      <w:instrText xml:space="preserve"> SEQ Figure \* ARABIC </w:instrText>
                    </w:r>
                  </w:ins>
                  <w:r w:rsidR="00E57AFB">
                    <w:fldChar w:fldCharType="separate"/>
                  </w:r>
                  <w:ins w:id="272" w:author="rokohn" w:date="2014-03-04T11:41:00Z">
                    <w:r>
                      <w:rPr>
                        <w:noProof/>
                      </w:rPr>
                      <w:t>4</w:t>
                    </w:r>
                    <w:r w:rsidR="00E57AFB">
                      <w:fldChar w:fldCharType="end"/>
                    </w:r>
                  </w:ins>
                  <w:del w:id="273" w:author="rokohn" w:date="2014-03-04T11:41:00Z">
                    <w:r w:rsidR="00E57AFB" w:rsidDel="002D3A35">
                      <w:fldChar w:fldCharType="begin"/>
                    </w:r>
                    <w:r w:rsidDel="002D3A35">
                      <w:delInstrText xml:space="preserve"> SEQ Figure \* ARABIC </w:delInstrText>
                    </w:r>
                    <w:r w:rsidR="00E57AFB" w:rsidDel="002D3A35">
                      <w:fldChar w:fldCharType="separate"/>
                    </w:r>
                    <w:r w:rsidDel="002D3A35">
                      <w:rPr>
                        <w:noProof/>
                      </w:rPr>
                      <w:delText>4</w:delText>
                    </w:r>
                    <w:r w:rsidR="00E57AFB" w:rsidDel="002D3A35">
                      <w:fldChar w:fldCharType="end"/>
                    </w:r>
                  </w:del>
                  <w:r>
                    <w:t xml:space="preserve"> Physical Overview</w:t>
                  </w:r>
                </w:p>
              </w:txbxContent>
            </v:textbox>
          </v:shape>
        </w:pict>
      </w:r>
    </w:p>
    <w:p w:rsidR="00BD7CC7" w:rsidRDefault="00BD7CC7" w:rsidP="00BD7CC7">
      <w:pPr>
        <w:ind w:left="576"/>
      </w:pPr>
    </w:p>
    <w:p w:rsidR="00BD7CC7" w:rsidRDefault="00BD7CC7" w:rsidP="00BD7CC7">
      <w:pPr>
        <w:ind w:left="576"/>
      </w:pPr>
    </w:p>
    <w:p w:rsidR="00E1403F" w:rsidRDefault="00EE60F0">
      <w:r>
        <w:t>The</w:t>
      </w:r>
      <w:r w:rsidR="00BD7CC7">
        <w:t xml:space="preserve"> components</w:t>
      </w:r>
      <w:r>
        <w:t xml:space="preserve"> can be broadly classified under Windows</w:t>
      </w:r>
      <w:r w:rsidR="002A3EDF">
        <w:t xml:space="preserve"> and Oracle</w:t>
      </w:r>
      <w:r>
        <w:t xml:space="preserve"> components</w:t>
      </w:r>
      <w:r w:rsidR="00E93FBA">
        <w:t>:</w:t>
      </w:r>
    </w:p>
    <w:p w:rsidR="00E1403F" w:rsidRDefault="00E1403F"/>
    <w:p w:rsidR="00E1403F" w:rsidRDefault="00E93FBA">
      <w:pPr>
        <w:pStyle w:val="ListParagraph"/>
        <w:numPr>
          <w:ilvl w:val="0"/>
          <w:numId w:val="53"/>
        </w:numPr>
      </w:pPr>
      <w:r>
        <w:t>Windows Components</w:t>
      </w:r>
    </w:p>
    <w:p w:rsidR="00E1403F" w:rsidRDefault="00E1403F">
      <w:pPr>
        <w:pStyle w:val="ListParagraph"/>
      </w:pPr>
    </w:p>
    <w:p w:rsidR="00E1403F" w:rsidRDefault="009B0EFC">
      <w:pPr>
        <w:pStyle w:val="ListParagraph"/>
        <w:numPr>
          <w:ilvl w:val="0"/>
          <w:numId w:val="52"/>
        </w:numPr>
      </w:pPr>
      <w:r>
        <w:t>Application Process: These comprise the JDA processes and the utilities which will be invoked by RICEF (Wrapper) scripts.</w:t>
      </w:r>
    </w:p>
    <w:p w:rsidR="00E1403F" w:rsidRDefault="00E93FBA">
      <w:pPr>
        <w:pStyle w:val="ListParagraph"/>
        <w:numPr>
          <w:ilvl w:val="0"/>
          <w:numId w:val="52"/>
        </w:numPr>
      </w:pPr>
      <w:r>
        <w:t>Framework Scripts:</w:t>
      </w:r>
      <w:r w:rsidR="00571BB2">
        <w:t xml:space="preserve"> </w:t>
      </w:r>
      <w:r>
        <w:t xml:space="preserve">These are the generic scripts which will be invoked by the RICEF (Wrapper) scripts. They will have common functionalities that can be used across the RICEF scripts. </w:t>
      </w:r>
      <w:proofErr w:type="spellStart"/>
      <w:r>
        <w:t>Eg</w:t>
      </w:r>
      <w:proofErr w:type="spellEnd"/>
      <w:r>
        <w:t>. Parameters and variables that need to be set</w:t>
      </w:r>
    </w:p>
    <w:p w:rsidR="00E1403F" w:rsidRDefault="00E93FBA">
      <w:pPr>
        <w:pStyle w:val="ListParagraph"/>
        <w:numPr>
          <w:ilvl w:val="0"/>
          <w:numId w:val="52"/>
        </w:numPr>
      </w:pPr>
      <w:r>
        <w:t xml:space="preserve">RICEF Scripts: These scripts are the wrapper scripts which will invoke the JDA utilities/processes. </w:t>
      </w:r>
    </w:p>
    <w:p w:rsidR="00E1403F" w:rsidRDefault="00E93FBA">
      <w:pPr>
        <w:pStyle w:val="ListParagraph"/>
        <w:numPr>
          <w:ilvl w:val="0"/>
          <w:numId w:val="52"/>
        </w:numPr>
      </w:pPr>
      <w:r>
        <w:t>Application Services: These consist of the JDA Mid Tier/Application Services.</w:t>
      </w:r>
    </w:p>
    <w:p w:rsidR="00E1403F" w:rsidRDefault="00E1403F">
      <w:pPr>
        <w:pStyle w:val="ListParagraph"/>
      </w:pPr>
    </w:p>
    <w:p w:rsidR="00E1403F" w:rsidRDefault="00E93FBA">
      <w:pPr>
        <w:pStyle w:val="ListParagraph"/>
        <w:numPr>
          <w:ilvl w:val="0"/>
          <w:numId w:val="53"/>
        </w:numPr>
      </w:pPr>
      <w:r>
        <w:t>Oracle Components</w:t>
      </w:r>
    </w:p>
    <w:p w:rsidR="00E1403F" w:rsidRDefault="00E1403F">
      <w:pPr>
        <w:pStyle w:val="ListParagraph"/>
      </w:pPr>
    </w:p>
    <w:p w:rsidR="00E1403F" w:rsidRPr="00571BB2" w:rsidRDefault="00E93FBA">
      <w:pPr>
        <w:pStyle w:val="ListParagraph"/>
        <w:numPr>
          <w:ilvl w:val="0"/>
          <w:numId w:val="54"/>
        </w:numPr>
      </w:pPr>
      <w:r w:rsidRPr="00571BB2">
        <w:lastRenderedPageBreak/>
        <w:t>Inte</w:t>
      </w:r>
      <w:r w:rsidR="00571BB2" w:rsidRPr="00571BB2">
        <w:t>rface</w:t>
      </w:r>
      <w:r w:rsidRPr="00571BB2">
        <w:t xml:space="preserve"> Tables:</w:t>
      </w:r>
      <w:r w:rsidR="00571BB2" w:rsidRPr="00571BB2">
        <w:t xml:space="preserve"> These tables will hold the structure and fact data which will be interfaced from the source systems.</w:t>
      </w:r>
      <w:r w:rsidR="00257A13">
        <w:t xml:space="preserve"> Interfaces will write the data directly into these tables.</w:t>
      </w:r>
    </w:p>
    <w:p w:rsidR="00E1403F" w:rsidRPr="00571BB2" w:rsidRDefault="00BD7CC7">
      <w:pPr>
        <w:pStyle w:val="ListParagraph"/>
        <w:numPr>
          <w:ilvl w:val="0"/>
          <w:numId w:val="54"/>
        </w:numPr>
      </w:pPr>
      <w:r w:rsidRPr="00571BB2">
        <w:t>Framework Procedures</w:t>
      </w:r>
      <w:r w:rsidR="00571BB2" w:rsidRPr="00571BB2">
        <w:t>: These are any common routines that will be used by the wrapper scripts</w:t>
      </w:r>
      <w:r w:rsidR="00A04989">
        <w:t>.</w:t>
      </w:r>
      <w:r w:rsidR="00571BB2" w:rsidRPr="00571BB2">
        <w:t xml:space="preserve"> </w:t>
      </w:r>
      <w:proofErr w:type="spellStart"/>
      <w:proofErr w:type="gramStart"/>
      <w:r w:rsidR="00571BB2" w:rsidRPr="00571BB2">
        <w:t>eg</w:t>
      </w:r>
      <w:proofErr w:type="spellEnd"/>
      <w:proofErr w:type="gramEnd"/>
      <w:r w:rsidR="00571BB2" w:rsidRPr="00571BB2">
        <w:t xml:space="preserve">. Common utilities that may be needed for error handling. </w:t>
      </w:r>
    </w:p>
    <w:p w:rsidR="00BD7CC7" w:rsidRPr="00571BB2" w:rsidRDefault="00BD7CC7">
      <w:pPr>
        <w:pStyle w:val="ListParagraph"/>
        <w:numPr>
          <w:ilvl w:val="0"/>
          <w:numId w:val="54"/>
        </w:numPr>
      </w:pPr>
      <w:r w:rsidRPr="00571BB2">
        <w:t>RICEF Procedures</w:t>
      </w:r>
      <w:r w:rsidR="00A026AA" w:rsidRPr="00571BB2">
        <w:t xml:space="preserve">: These are any database </w:t>
      </w:r>
      <w:r w:rsidR="00571BB2" w:rsidRPr="00571BB2">
        <w:t>routines</w:t>
      </w:r>
      <w:r w:rsidR="00A026AA" w:rsidRPr="00571BB2">
        <w:t xml:space="preserve"> that will need to be created to support the </w:t>
      </w:r>
      <w:r w:rsidR="00571BB2" w:rsidRPr="00571BB2">
        <w:t>wrapper scripts</w:t>
      </w:r>
      <w:r w:rsidR="00A04989">
        <w:t>.</w:t>
      </w:r>
      <w:r w:rsidR="00571BB2" w:rsidRPr="00571BB2">
        <w:t xml:space="preserve"> </w:t>
      </w:r>
      <w:proofErr w:type="spellStart"/>
      <w:proofErr w:type="gramStart"/>
      <w:r w:rsidR="00571BB2" w:rsidRPr="00571BB2">
        <w:t>eg</w:t>
      </w:r>
      <w:proofErr w:type="spellEnd"/>
      <w:proofErr w:type="gramEnd"/>
      <w:r w:rsidR="00571BB2" w:rsidRPr="00571BB2">
        <w:t>. A calendar load function that identifies the maximum sequence number</w:t>
      </w:r>
      <w:r w:rsidR="00A04989">
        <w:t xml:space="preserve"> from the relation table </w:t>
      </w:r>
      <w:r w:rsidR="00571BB2" w:rsidRPr="00571BB2">
        <w:t xml:space="preserve">that will be used </w:t>
      </w:r>
      <w:r w:rsidR="00A04989">
        <w:t xml:space="preserve">while inserting new records </w:t>
      </w:r>
      <w:r w:rsidR="00571BB2" w:rsidRPr="00571BB2">
        <w:t>in</w:t>
      </w:r>
      <w:r w:rsidR="00A04989">
        <w:t>to</w:t>
      </w:r>
      <w:r w:rsidR="00571BB2" w:rsidRPr="00571BB2">
        <w:t xml:space="preserve"> the relation table</w:t>
      </w:r>
      <w:r w:rsidR="00A026AA" w:rsidRPr="00571BB2">
        <w:t>.</w:t>
      </w:r>
    </w:p>
    <w:p w:rsidR="00BD7CC7" w:rsidRPr="00571BB2" w:rsidRDefault="00BD7CC7">
      <w:pPr>
        <w:pStyle w:val="ListParagraph"/>
        <w:numPr>
          <w:ilvl w:val="0"/>
          <w:numId w:val="54"/>
        </w:numPr>
      </w:pPr>
      <w:r w:rsidRPr="00571BB2">
        <w:t>Application Tables</w:t>
      </w:r>
      <w:r w:rsidR="00571BB2">
        <w:t>: These are the internal JDA tables including the foundation tables and quartz cubes.</w:t>
      </w:r>
      <w:r w:rsidR="00257A13">
        <w:t xml:space="preserve"> The inbound interfaces do not interact with these tables and are used by the JDA utilities and processes.</w:t>
      </w:r>
    </w:p>
    <w:p w:rsidR="00E1403F" w:rsidRDefault="00E1403F">
      <w:pPr>
        <w:pStyle w:val="ListParagraph"/>
      </w:pPr>
    </w:p>
    <w:p w:rsidR="003E6AD6" w:rsidRDefault="003E6AD6" w:rsidP="00994C4E">
      <w:pPr>
        <w:pStyle w:val="Heading2"/>
        <w:jc w:val="both"/>
      </w:pPr>
      <w:bookmarkStart w:id="274" w:name="_File_Systems_&amp;"/>
      <w:bookmarkStart w:id="275" w:name="_Toc381784310"/>
      <w:bookmarkEnd w:id="274"/>
      <w:r>
        <w:t>File Systems &amp; Schemas</w:t>
      </w:r>
      <w:bookmarkEnd w:id="275"/>
    </w:p>
    <w:p w:rsidR="003E6AD6" w:rsidRPr="003225BA" w:rsidRDefault="003E6AD6" w:rsidP="00994C4E">
      <w:pPr>
        <w:pStyle w:val="Heading3"/>
        <w:jc w:val="both"/>
      </w:pPr>
      <w:bookmarkStart w:id="276" w:name="_Toc381784311"/>
      <w:r w:rsidRPr="003225BA">
        <w:t>Subversion Folder Structure</w:t>
      </w:r>
      <w:bookmarkEnd w:id="276"/>
    </w:p>
    <w:p w:rsidR="003E6AD6" w:rsidRDefault="003E6AD6" w:rsidP="00994C4E">
      <w:pPr>
        <w:jc w:val="both"/>
      </w:pPr>
      <w:r w:rsidRPr="003225BA">
        <w:t>The following structure will be used in subversion to manage the configuration of development artefacts:</w:t>
      </w:r>
    </w:p>
    <w:p w:rsidR="004773CE" w:rsidRPr="003225BA" w:rsidRDefault="004773CE" w:rsidP="00994C4E">
      <w:pPr>
        <w:jc w:val="both"/>
      </w:pPr>
    </w:p>
    <w:p w:rsidR="000A66A2" w:rsidRDefault="00E57AFB" w:rsidP="00A025FE">
      <w:pPr>
        <w:jc w:val="both"/>
      </w:pPr>
      <w:hyperlink r:id="rId20" w:history="1">
        <w:r w:rsidR="004773CE" w:rsidRPr="001D56CC">
          <w:rPr>
            <w:rStyle w:val="Hyperlink"/>
          </w:rPr>
          <w:t>https://mshsvn/GM/JDA/EnterprisePlanning</w:t>
        </w:r>
      </w:hyperlink>
    </w:p>
    <w:p w:rsidR="004773CE" w:rsidRPr="003225BA" w:rsidRDefault="004773CE" w:rsidP="00A025FE">
      <w:pPr>
        <w:jc w:val="both"/>
      </w:pPr>
    </w:p>
    <w:p w:rsidR="003E6AD6" w:rsidRPr="003225BA" w:rsidRDefault="003E6AD6" w:rsidP="00994C4E">
      <w:pPr>
        <w:jc w:val="both"/>
      </w:pPr>
      <w:r w:rsidRPr="003225BA">
        <w:t>JDA (Folder)</w:t>
      </w:r>
    </w:p>
    <w:p w:rsidR="003E6AD6" w:rsidRPr="003225BA" w:rsidRDefault="007F5E54" w:rsidP="00994C4E">
      <w:pPr>
        <w:pStyle w:val="ListParagraph"/>
        <w:numPr>
          <w:ilvl w:val="0"/>
          <w:numId w:val="29"/>
        </w:numPr>
        <w:jc w:val="both"/>
      </w:pPr>
      <w:proofErr w:type="spellStart"/>
      <w:r w:rsidRPr="003225BA">
        <w:t>E</w:t>
      </w:r>
      <w:r w:rsidR="004773CE">
        <w:t>nterprise</w:t>
      </w:r>
      <w:r w:rsidRPr="003225BA">
        <w:t>P</w:t>
      </w:r>
      <w:r w:rsidR="004773CE">
        <w:t>lanning</w:t>
      </w:r>
      <w:proofErr w:type="spellEnd"/>
    </w:p>
    <w:p w:rsidR="003E6AD6" w:rsidRPr="003225BA" w:rsidRDefault="00D1331E" w:rsidP="00994C4E">
      <w:pPr>
        <w:pStyle w:val="ListParagraph"/>
        <w:numPr>
          <w:ilvl w:val="1"/>
          <w:numId w:val="29"/>
        </w:numPr>
        <w:jc w:val="both"/>
        <w:rPr>
          <w:b/>
        </w:rPr>
      </w:pPr>
      <w:r w:rsidRPr="003225BA">
        <w:rPr>
          <w:b/>
        </w:rPr>
        <w:t>Trun</w:t>
      </w:r>
      <w:r w:rsidR="003E6AD6" w:rsidRPr="003225BA">
        <w:rPr>
          <w:b/>
        </w:rPr>
        <w:t>k</w:t>
      </w:r>
    </w:p>
    <w:p w:rsidR="0057318D" w:rsidRPr="003225BA" w:rsidRDefault="00654C4E" w:rsidP="0057318D">
      <w:pPr>
        <w:pStyle w:val="ListParagraph"/>
        <w:ind w:left="1440"/>
        <w:jc w:val="both"/>
      </w:pPr>
      <w:r w:rsidRPr="003225BA">
        <w:t>-</w:t>
      </w:r>
      <w:r w:rsidR="004B6085" w:rsidRPr="003225BA">
        <w:t xml:space="preserve"> </w:t>
      </w:r>
      <w:r w:rsidR="00E96F22">
        <w:t>RICEF</w:t>
      </w:r>
      <w:r w:rsidR="00E96F22" w:rsidRPr="003225BA">
        <w:t xml:space="preserve"> </w:t>
      </w:r>
      <w:r w:rsidRPr="003225BA">
        <w:t>O</w:t>
      </w:r>
      <w:r w:rsidR="0057318D" w:rsidRPr="003225BA">
        <w:t>bject</w:t>
      </w:r>
      <w:r w:rsidR="000A66A2" w:rsidRPr="003225BA">
        <w:t>s</w:t>
      </w:r>
    </w:p>
    <w:p w:rsidR="003E6AD6" w:rsidRPr="003225BA" w:rsidRDefault="003E6AD6" w:rsidP="00994C4E">
      <w:pPr>
        <w:pStyle w:val="ListParagraph"/>
        <w:numPr>
          <w:ilvl w:val="1"/>
          <w:numId w:val="29"/>
        </w:numPr>
        <w:jc w:val="both"/>
        <w:rPr>
          <w:b/>
        </w:rPr>
      </w:pPr>
      <w:r w:rsidRPr="003225BA">
        <w:rPr>
          <w:b/>
        </w:rPr>
        <w:t>Branches</w:t>
      </w:r>
    </w:p>
    <w:p w:rsidR="003E6AD6" w:rsidRPr="003225BA" w:rsidRDefault="003E6AD6" w:rsidP="00994C4E">
      <w:pPr>
        <w:pStyle w:val="ListParagraph"/>
        <w:numPr>
          <w:ilvl w:val="1"/>
          <w:numId w:val="29"/>
        </w:numPr>
        <w:jc w:val="both"/>
        <w:rPr>
          <w:b/>
        </w:rPr>
      </w:pPr>
      <w:r w:rsidRPr="003225BA">
        <w:rPr>
          <w:b/>
        </w:rPr>
        <w:t>Tags</w:t>
      </w:r>
    </w:p>
    <w:p w:rsidR="003E6AD6" w:rsidRDefault="003E6AD6" w:rsidP="00994C4E">
      <w:pPr>
        <w:pStyle w:val="Heading3"/>
        <w:jc w:val="both"/>
      </w:pPr>
      <w:bookmarkStart w:id="277" w:name="_Toc381784312"/>
      <w:r>
        <w:t>Windows File System</w:t>
      </w:r>
      <w:bookmarkEnd w:id="277"/>
    </w:p>
    <w:p w:rsidR="00C82BB0" w:rsidRDefault="003E6AD6" w:rsidP="00994C4E">
      <w:pPr>
        <w:jc w:val="both"/>
      </w:pPr>
      <w:r>
        <w:t xml:space="preserve">The </w:t>
      </w:r>
      <w:r w:rsidR="00C82BB0">
        <w:t xml:space="preserve">below </w:t>
      </w:r>
      <w:r>
        <w:t xml:space="preserve">folders will be </w:t>
      </w:r>
      <w:r w:rsidR="00C82BB0">
        <w:t xml:space="preserve">created </w:t>
      </w:r>
      <w:r w:rsidR="00C82BB0" w:rsidRPr="006E2272">
        <w:t xml:space="preserve">on </w:t>
      </w:r>
      <w:r w:rsidR="00E96F22">
        <w:t xml:space="preserve">the </w:t>
      </w:r>
      <w:r w:rsidR="00C82BB0" w:rsidRPr="006E2272">
        <w:t xml:space="preserve">secondary </w:t>
      </w:r>
      <w:r w:rsidR="003407F9">
        <w:t>mid</w:t>
      </w:r>
      <w:r w:rsidR="002D03BE" w:rsidRPr="006E2272">
        <w:t>–tier E</w:t>
      </w:r>
      <w:r w:rsidR="00B87B72">
        <w:t>P</w:t>
      </w:r>
      <w:r w:rsidR="002D03BE" w:rsidRPr="006E2272">
        <w:t xml:space="preserve"> </w:t>
      </w:r>
      <w:r w:rsidR="00C82BB0" w:rsidRPr="006E2272">
        <w:t xml:space="preserve">servers (primary </w:t>
      </w:r>
      <w:r w:rsidR="002D03BE" w:rsidRPr="006E2272">
        <w:t>and f</w:t>
      </w:r>
      <w:r w:rsidR="00C82BB0" w:rsidRPr="006E2272">
        <w:t xml:space="preserve">all back server) </w:t>
      </w:r>
      <w:r w:rsidR="002D03BE" w:rsidRPr="006E2272">
        <w:t xml:space="preserve">where all the </w:t>
      </w:r>
      <w:r w:rsidR="00D9320E" w:rsidRPr="006E2272">
        <w:t>scripts</w:t>
      </w:r>
      <w:r w:rsidR="00D9320E">
        <w:t xml:space="preserve"> (</w:t>
      </w:r>
      <w:r w:rsidR="004773CE">
        <w:t>non-automation</w:t>
      </w:r>
      <w:r w:rsidR="005F470D">
        <w:t>)</w:t>
      </w:r>
      <w:r w:rsidR="002D03BE" w:rsidRPr="006E2272">
        <w:t xml:space="preserve"> </w:t>
      </w:r>
      <w:r w:rsidR="00117E7E" w:rsidRPr="006E2272">
        <w:t xml:space="preserve">for RICEF will </w:t>
      </w:r>
      <w:r w:rsidR="00506A1C" w:rsidRPr="006E2272">
        <w:t>reside.</w:t>
      </w:r>
      <w:r w:rsidR="000905CD">
        <w:t xml:space="preserve"> There will be multiple mid tier servers. The scripts (non-automation) will be deployed in all mid-tier servers which will also be used as the batch servers. The log files for the scripts will be created in a shared location on the primary mid-tier server.</w:t>
      </w:r>
    </w:p>
    <w:p w:rsidR="003E6AD6" w:rsidRDefault="00117E7E" w:rsidP="00994C4E">
      <w:pPr>
        <w:jc w:val="both"/>
      </w:pPr>
      <w:r>
        <w:t>F</w:t>
      </w:r>
      <w:r w:rsidR="003E6AD6">
        <w:t>iles will be located as per</w:t>
      </w:r>
      <w:r w:rsidR="00E96F22">
        <w:t xml:space="preserve"> the</w:t>
      </w:r>
      <w:r w:rsidR="003E6AD6">
        <w:t xml:space="preserve"> below structure</w:t>
      </w:r>
    </w:p>
    <w:p w:rsidR="00D55B49" w:rsidRDefault="00D55B49" w:rsidP="00994C4E">
      <w:pPr>
        <w:jc w:val="both"/>
      </w:pPr>
    </w:p>
    <w:tbl>
      <w:tblPr>
        <w:tblStyle w:val="LightGrid1"/>
        <w:tblW w:w="0" w:type="auto"/>
        <w:tblLayout w:type="fixed"/>
        <w:tblLook w:val="06A0"/>
      </w:tblPr>
      <w:tblGrid>
        <w:gridCol w:w="817"/>
        <w:gridCol w:w="3260"/>
        <w:gridCol w:w="5165"/>
      </w:tblGrid>
      <w:tr w:rsidR="00E1403F" w:rsidTr="00BD7CC7">
        <w:trPr>
          <w:cnfStyle w:val="100000000000"/>
        </w:trPr>
        <w:tc>
          <w:tcPr>
            <w:cnfStyle w:val="001000000000"/>
            <w:tcW w:w="817" w:type="dxa"/>
          </w:tcPr>
          <w:p w:rsidR="00E1403F" w:rsidRDefault="00E1403F" w:rsidP="00994C4E">
            <w:pPr>
              <w:jc w:val="both"/>
            </w:pPr>
            <w:r>
              <w:t>Sl. No.</w:t>
            </w:r>
          </w:p>
        </w:tc>
        <w:tc>
          <w:tcPr>
            <w:tcW w:w="3260" w:type="dxa"/>
          </w:tcPr>
          <w:p w:rsidR="00E1403F" w:rsidRPr="00F96A0C" w:rsidRDefault="00E1403F" w:rsidP="00E1403F">
            <w:pPr>
              <w:jc w:val="both"/>
              <w:cnfStyle w:val="100000000000"/>
            </w:pPr>
            <w:r>
              <w:t>Folder Description</w:t>
            </w:r>
          </w:p>
        </w:tc>
        <w:tc>
          <w:tcPr>
            <w:tcW w:w="5165" w:type="dxa"/>
          </w:tcPr>
          <w:p w:rsidR="00E1403F" w:rsidRPr="005B289D" w:rsidRDefault="00E1403F" w:rsidP="00994C4E">
            <w:pPr>
              <w:jc w:val="both"/>
              <w:cnfStyle w:val="100000000000"/>
            </w:pPr>
            <w:r>
              <w:t>Folder Path</w:t>
            </w:r>
          </w:p>
        </w:tc>
      </w:tr>
      <w:tr w:rsidR="00E1403F" w:rsidTr="00BD7CC7">
        <w:tc>
          <w:tcPr>
            <w:cnfStyle w:val="001000000000"/>
            <w:tcW w:w="817" w:type="dxa"/>
          </w:tcPr>
          <w:p w:rsidR="00E1403F" w:rsidRDefault="00E1403F" w:rsidP="00994C4E">
            <w:pPr>
              <w:jc w:val="both"/>
            </w:pPr>
            <w:r>
              <w:t>1</w:t>
            </w:r>
          </w:p>
        </w:tc>
        <w:tc>
          <w:tcPr>
            <w:tcW w:w="3260" w:type="dxa"/>
          </w:tcPr>
          <w:p w:rsidR="00E1403F" w:rsidRDefault="00E1403F" w:rsidP="00E1403F">
            <w:pPr>
              <w:jc w:val="both"/>
              <w:cnfStyle w:val="000000000000"/>
            </w:pPr>
            <w:r w:rsidRPr="00F96A0C">
              <w:t>Main batch Folder</w:t>
            </w:r>
          </w:p>
        </w:tc>
        <w:tc>
          <w:tcPr>
            <w:tcW w:w="5165" w:type="dxa"/>
          </w:tcPr>
          <w:p w:rsidR="00E1403F" w:rsidRDefault="00E1403F" w:rsidP="00994C4E">
            <w:pPr>
              <w:jc w:val="both"/>
              <w:cnfStyle w:val="000000000000"/>
            </w:pPr>
            <w:r w:rsidRPr="005B289D">
              <w:t>D:\batch</w:t>
            </w:r>
          </w:p>
        </w:tc>
      </w:tr>
      <w:tr w:rsidR="00E1403F" w:rsidTr="00BD7CC7">
        <w:tc>
          <w:tcPr>
            <w:cnfStyle w:val="001000000000"/>
            <w:tcW w:w="817" w:type="dxa"/>
          </w:tcPr>
          <w:p w:rsidR="00E1403F" w:rsidRDefault="00E1403F" w:rsidP="00994C4E">
            <w:pPr>
              <w:jc w:val="both"/>
            </w:pPr>
            <w:r>
              <w:t>2</w:t>
            </w:r>
          </w:p>
        </w:tc>
        <w:tc>
          <w:tcPr>
            <w:tcW w:w="3260" w:type="dxa"/>
          </w:tcPr>
          <w:p w:rsidR="00E1403F" w:rsidRDefault="00E1403F" w:rsidP="00E1403F">
            <w:pPr>
              <w:jc w:val="both"/>
              <w:cnfStyle w:val="000000000000"/>
            </w:pPr>
            <w:r w:rsidRPr="00F96A0C">
              <w:t>Batch Scripts(.bat files)</w:t>
            </w:r>
          </w:p>
        </w:tc>
        <w:tc>
          <w:tcPr>
            <w:tcW w:w="5165" w:type="dxa"/>
          </w:tcPr>
          <w:p w:rsidR="00E1403F" w:rsidRDefault="00E1403F" w:rsidP="00994C4E">
            <w:pPr>
              <w:jc w:val="both"/>
              <w:cnfStyle w:val="000000000000"/>
            </w:pPr>
            <w:r w:rsidRPr="005B289D">
              <w:t>D:\batch\scripts</w:t>
            </w:r>
          </w:p>
        </w:tc>
      </w:tr>
      <w:tr w:rsidR="00E1403F" w:rsidTr="00BD7CC7">
        <w:tc>
          <w:tcPr>
            <w:cnfStyle w:val="001000000000"/>
            <w:tcW w:w="817" w:type="dxa"/>
          </w:tcPr>
          <w:p w:rsidR="00E1403F" w:rsidRDefault="00E1403F" w:rsidP="00994C4E">
            <w:pPr>
              <w:jc w:val="both"/>
            </w:pPr>
            <w:r>
              <w:t>3</w:t>
            </w:r>
          </w:p>
        </w:tc>
        <w:tc>
          <w:tcPr>
            <w:tcW w:w="3260" w:type="dxa"/>
          </w:tcPr>
          <w:p w:rsidR="00E1403F" w:rsidRDefault="00E1403F" w:rsidP="00E1403F">
            <w:pPr>
              <w:jc w:val="both"/>
              <w:cnfStyle w:val="000000000000"/>
            </w:pPr>
            <w:r w:rsidRPr="00F96A0C">
              <w:t>Oracle Sql scripts(.sql)</w:t>
            </w:r>
          </w:p>
        </w:tc>
        <w:tc>
          <w:tcPr>
            <w:tcW w:w="5165" w:type="dxa"/>
          </w:tcPr>
          <w:p w:rsidR="00E1403F" w:rsidRDefault="00E1403F" w:rsidP="00994C4E">
            <w:pPr>
              <w:jc w:val="both"/>
              <w:cnfStyle w:val="000000000000"/>
            </w:pPr>
            <w:r w:rsidRPr="005B289D">
              <w:t>D:\batch\sql</w:t>
            </w:r>
          </w:p>
        </w:tc>
      </w:tr>
      <w:tr w:rsidR="00E1403F" w:rsidTr="00BD7CC7">
        <w:tc>
          <w:tcPr>
            <w:cnfStyle w:val="001000000000"/>
            <w:tcW w:w="817" w:type="dxa"/>
          </w:tcPr>
          <w:p w:rsidR="00E1403F" w:rsidRDefault="00E1403F" w:rsidP="00994C4E">
            <w:pPr>
              <w:jc w:val="both"/>
            </w:pPr>
            <w:r>
              <w:t>4</w:t>
            </w:r>
          </w:p>
        </w:tc>
        <w:tc>
          <w:tcPr>
            <w:tcW w:w="3260" w:type="dxa"/>
          </w:tcPr>
          <w:p w:rsidR="00E1403F" w:rsidRDefault="00E1403F" w:rsidP="00E1403F">
            <w:pPr>
              <w:jc w:val="both"/>
              <w:cnfStyle w:val="000000000000"/>
            </w:pPr>
            <w:r w:rsidRPr="00F96A0C">
              <w:t>Control file for sql loader(.ctl</w:t>
            </w:r>
            <w:r>
              <w:t>)</w:t>
            </w:r>
          </w:p>
        </w:tc>
        <w:tc>
          <w:tcPr>
            <w:tcW w:w="5165" w:type="dxa"/>
          </w:tcPr>
          <w:p w:rsidR="00E1403F" w:rsidRDefault="00E1403F" w:rsidP="00994C4E">
            <w:pPr>
              <w:jc w:val="both"/>
              <w:cnfStyle w:val="000000000000"/>
            </w:pPr>
            <w:r w:rsidRPr="005B289D">
              <w:t>D:\batch\ctl</w:t>
            </w:r>
          </w:p>
        </w:tc>
      </w:tr>
      <w:tr w:rsidR="00E1403F" w:rsidTr="00BD7CC7">
        <w:tc>
          <w:tcPr>
            <w:cnfStyle w:val="001000000000"/>
            <w:tcW w:w="817" w:type="dxa"/>
          </w:tcPr>
          <w:p w:rsidR="00E1403F" w:rsidRDefault="00E1403F" w:rsidP="00994C4E">
            <w:pPr>
              <w:jc w:val="both"/>
            </w:pPr>
            <w:r>
              <w:t>5</w:t>
            </w:r>
          </w:p>
        </w:tc>
        <w:tc>
          <w:tcPr>
            <w:tcW w:w="3260" w:type="dxa"/>
          </w:tcPr>
          <w:p w:rsidR="00E1403F" w:rsidRDefault="00E1403F" w:rsidP="00E1403F">
            <w:pPr>
              <w:jc w:val="both"/>
              <w:cnfStyle w:val="000000000000"/>
            </w:pPr>
            <w:r w:rsidRPr="00F96A0C">
              <w:t>Main Data folder</w:t>
            </w:r>
          </w:p>
        </w:tc>
        <w:tc>
          <w:tcPr>
            <w:tcW w:w="5165" w:type="dxa"/>
          </w:tcPr>
          <w:p w:rsidR="00E1403F" w:rsidRDefault="00E1403F" w:rsidP="00994C4E">
            <w:pPr>
              <w:jc w:val="both"/>
              <w:cnfStyle w:val="000000000000"/>
            </w:pPr>
            <w:r w:rsidRPr="005B289D">
              <w:t>D:\batch\data</w:t>
            </w:r>
          </w:p>
        </w:tc>
      </w:tr>
      <w:tr w:rsidR="00E1403F" w:rsidTr="00BD7CC7">
        <w:tc>
          <w:tcPr>
            <w:cnfStyle w:val="001000000000"/>
            <w:tcW w:w="817" w:type="dxa"/>
          </w:tcPr>
          <w:p w:rsidR="00E1403F" w:rsidRDefault="00E1403F" w:rsidP="00994C4E">
            <w:pPr>
              <w:jc w:val="both"/>
            </w:pPr>
            <w:r>
              <w:t>6</w:t>
            </w:r>
          </w:p>
        </w:tc>
        <w:tc>
          <w:tcPr>
            <w:tcW w:w="3260" w:type="dxa"/>
          </w:tcPr>
          <w:p w:rsidR="00E1403F" w:rsidRDefault="00E1403F" w:rsidP="00E1403F">
            <w:pPr>
              <w:jc w:val="both"/>
              <w:cnfStyle w:val="000000000000"/>
            </w:pPr>
            <w:r w:rsidRPr="00F96A0C">
              <w:t>Inbound data files to JDA EKB</w:t>
            </w:r>
          </w:p>
        </w:tc>
        <w:tc>
          <w:tcPr>
            <w:tcW w:w="5165" w:type="dxa"/>
          </w:tcPr>
          <w:p w:rsidR="00E1403F" w:rsidRDefault="00E1403F" w:rsidP="00994C4E">
            <w:pPr>
              <w:jc w:val="both"/>
              <w:cnfStyle w:val="000000000000"/>
            </w:pPr>
            <w:r w:rsidRPr="005B289D">
              <w:t>D:\batch\data\inbound</w:t>
            </w:r>
          </w:p>
        </w:tc>
      </w:tr>
      <w:tr w:rsidR="00E1403F" w:rsidTr="00BD7CC7">
        <w:tc>
          <w:tcPr>
            <w:cnfStyle w:val="001000000000"/>
            <w:tcW w:w="817" w:type="dxa"/>
          </w:tcPr>
          <w:p w:rsidR="00E1403F" w:rsidRDefault="00E1403F" w:rsidP="00994C4E">
            <w:pPr>
              <w:jc w:val="both"/>
            </w:pPr>
            <w:r>
              <w:lastRenderedPageBreak/>
              <w:t>7</w:t>
            </w:r>
          </w:p>
        </w:tc>
        <w:tc>
          <w:tcPr>
            <w:tcW w:w="3260" w:type="dxa"/>
          </w:tcPr>
          <w:p w:rsidR="00E1403F" w:rsidRDefault="00E1403F" w:rsidP="00E1403F">
            <w:pPr>
              <w:jc w:val="both"/>
              <w:cnfStyle w:val="000000000000"/>
            </w:pPr>
            <w:r w:rsidRPr="00F96A0C">
              <w:t>Outbound data files from JDA EKB</w:t>
            </w:r>
          </w:p>
        </w:tc>
        <w:tc>
          <w:tcPr>
            <w:tcW w:w="5165" w:type="dxa"/>
          </w:tcPr>
          <w:p w:rsidR="00E1403F" w:rsidRDefault="00E1403F" w:rsidP="00994C4E">
            <w:pPr>
              <w:jc w:val="both"/>
              <w:cnfStyle w:val="000000000000"/>
            </w:pPr>
            <w:r w:rsidRPr="005B289D">
              <w:t>D:\batch\data\outbound</w:t>
            </w:r>
          </w:p>
        </w:tc>
      </w:tr>
      <w:tr w:rsidR="00E1403F" w:rsidTr="00BD7CC7">
        <w:tc>
          <w:tcPr>
            <w:cnfStyle w:val="001000000000"/>
            <w:tcW w:w="817" w:type="dxa"/>
          </w:tcPr>
          <w:p w:rsidR="00E1403F" w:rsidRDefault="00E1403F" w:rsidP="00994C4E">
            <w:pPr>
              <w:jc w:val="both"/>
            </w:pPr>
            <w:r>
              <w:t>8</w:t>
            </w:r>
          </w:p>
        </w:tc>
        <w:tc>
          <w:tcPr>
            <w:tcW w:w="3260" w:type="dxa"/>
          </w:tcPr>
          <w:p w:rsidR="00E1403F" w:rsidRDefault="00E1403F" w:rsidP="00E1403F">
            <w:pPr>
              <w:jc w:val="both"/>
              <w:cnfStyle w:val="000000000000"/>
            </w:pPr>
            <w:r w:rsidRPr="00F96A0C">
              <w:t>Archive data folder</w:t>
            </w:r>
          </w:p>
        </w:tc>
        <w:tc>
          <w:tcPr>
            <w:tcW w:w="5165" w:type="dxa"/>
          </w:tcPr>
          <w:p w:rsidR="00E1403F" w:rsidRDefault="00E1403F" w:rsidP="00994C4E">
            <w:pPr>
              <w:jc w:val="both"/>
              <w:cnfStyle w:val="000000000000"/>
            </w:pPr>
            <w:r w:rsidRPr="005B289D">
              <w:t>D:\batch\data\archivedata</w:t>
            </w:r>
          </w:p>
        </w:tc>
      </w:tr>
      <w:tr w:rsidR="00E1403F" w:rsidTr="00BD7CC7">
        <w:tc>
          <w:tcPr>
            <w:cnfStyle w:val="001000000000"/>
            <w:tcW w:w="817" w:type="dxa"/>
          </w:tcPr>
          <w:p w:rsidR="00E1403F" w:rsidRDefault="00E1403F" w:rsidP="00994C4E">
            <w:pPr>
              <w:jc w:val="both"/>
            </w:pPr>
            <w:r>
              <w:t>9</w:t>
            </w:r>
          </w:p>
        </w:tc>
        <w:tc>
          <w:tcPr>
            <w:tcW w:w="3260" w:type="dxa"/>
          </w:tcPr>
          <w:p w:rsidR="00E1403F" w:rsidRDefault="00E1403F" w:rsidP="00E1403F">
            <w:pPr>
              <w:jc w:val="both"/>
              <w:cnfStyle w:val="000000000000"/>
            </w:pPr>
            <w:r w:rsidRPr="00F96A0C">
              <w:t>Xml files for data Export</w:t>
            </w:r>
          </w:p>
        </w:tc>
        <w:tc>
          <w:tcPr>
            <w:tcW w:w="5165" w:type="dxa"/>
          </w:tcPr>
          <w:p w:rsidR="00E1403F" w:rsidRDefault="00E1403F" w:rsidP="00994C4E">
            <w:pPr>
              <w:jc w:val="both"/>
              <w:cnfStyle w:val="000000000000"/>
            </w:pPr>
            <w:r w:rsidRPr="005B289D">
              <w:t>D:\batch\ xml</w:t>
            </w:r>
          </w:p>
        </w:tc>
      </w:tr>
      <w:tr w:rsidR="00E1403F" w:rsidTr="00BD7CC7">
        <w:tc>
          <w:tcPr>
            <w:cnfStyle w:val="001000000000"/>
            <w:tcW w:w="817" w:type="dxa"/>
          </w:tcPr>
          <w:p w:rsidR="00E1403F" w:rsidRDefault="00E1403F" w:rsidP="00994C4E">
            <w:pPr>
              <w:jc w:val="both"/>
            </w:pPr>
            <w:r>
              <w:t>10</w:t>
            </w:r>
          </w:p>
        </w:tc>
        <w:tc>
          <w:tcPr>
            <w:tcW w:w="3260" w:type="dxa"/>
          </w:tcPr>
          <w:p w:rsidR="00E1403F" w:rsidRDefault="00E1403F" w:rsidP="00E1403F">
            <w:pPr>
              <w:jc w:val="both"/>
              <w:cnfStyle w:val="000000000000"/>
            </w:pPr>
            <w:r w:rsidRPr="00F96A0C">
              <w:t>Error data files</w:t>
            </w:r>
          </w:p>
        </w:tc>
        <w:tc>
          <w:tcPr>
            <w:tcW w:w="5165" w:type="dxa"/>
          </w:tcPr>
          <w:p w:rsidR="00E1403F" w:rsidRDefault="00E1403F" w:rsidP="00994C4E">
            <w:pPr>
              <w:jc w:val="both"/>
              <w:cnfStyle w:val="000000000000"/>
            </w:pPr>
            <w:r w:rsidRPr="005B289D">
              <w:t>D:\batch\Errordata</w:t>
            </w:r>
          </w:p>
        </w:tc>
      </w:tr>
      <w:tr w:rsidR="00E1403F" w:rsidTr="00BD7CC7">
        <w:tc>
          <w:tcPr>
            <w:cnfStyle w:val="001000000000"/>
            <w:tcW w:w="817" w:type="dxa"/>
          </w:tcPr>
          <w:p w:rsidR="00E1403F" w:rsidRDefault="00E1403F" w:rsidP="00994C4E">
            <w:pPr>
              <w:jc w:val="both"/>
            </w:pPr>
            <w:r>
              <w:t>11</w:t>
            </w:r>
          </w:p>
        </w:tc>
        <w:tc>
          <w:tcPr>
            <w:tcW w:w="3260" w:type="dxa"/>
          </w:tcPr>
          <w:p w:rsidR="00E1403F" w:rsidRDefault="00E1403F" w:rsidP="00E1403F">
            <w:pPr>
              <w:jc w:val="both"/>
              <w:cnfStyle w:val="000000000000"/>
            </w:pPr>
            <w:r w:rsidRPr="00F96A0C">
              <w:t>Archive Error data files</w:t>
            </w:r>
          </w:p>
        </w:tc>
        <w:tc>
          <w:tcPr>
            <w:tcW w:w="5165" w:type="dxa"/>
          </w:tcPr>
          <w:p w:rsidR="00E1403F" w:rsidRDefault="00E1403F" w:rsidP="00994C4E">
            <w:pPr>
              <w:jc w:val="both"/>
              <w:cnfStyle w:val="000000000000"/>
            </w:pPr>
            <w:r w:rsidRPr="005B289D">
              <w:t>D:\batch\Errordata\archiveerror</w:t>
            </w:r>
          </w:p>
        </w:tc>
      </w:tr>
      <w:tr w:rsidR="00E1403F" w:rsidTr="00BD7CC7">
        <w:tc>
          <w:tcPr>
            <w:cnfStyle w:val="001000000000"/>
            <w:tcW w:w="817" w:type="dxa"/>
          </w:tcPr>
          <w:p w:rsidR="00E1403F" w:rsidRDefault="00E1403F" w:rsidP="00994C4E">
            <w:pPr>
              <w:jc w:val="both"/>
            </w:pPr>
            <w:r>
              <w:t>12</w:t>
            </w:r>
          </w:p>
        </w:tc>
        <w:tc>
          <w:tcPr>
            <w:tcW w:w="3260" w:type="dxa"/>
          </w:tcPr>
          <w:p w:rsidR="00E1403F" w:rsidRDefault="00E1403F" w:rsidP="00E1403F">
            <w:pPr>
              <w:jc w:val="both"/>
              <w:cnfStyle w:val="000000000000"/>
            </w:pPr>
            <w:r w:rsidRPr="00F96A0C">
              <w:t>Log files of batch</w:t>
            </w:r>
          </w:p>
        </w:tc>
        <w:tc>
          <w:tcPr>
            <w:tcW w:w="5165" w:type="dxa"/>
          </w:tcPr>
          <w:p w:rsidR="00E1403F" w:rsidRDefault="00E1403F" w:rsidP="00994C4E">
            <w:pPr>
              <w:jc w:val="both"/>
              <w:cnfStyle w:val="000000000000"/>
            </w:pPr>
            <w:r w:rsidRPr="005B289D">
              <w:t>D:\batch\logs</w:t>
            </w:r>
          </w:p>
        </w:tc>
      </w:tr>
      <w:tr w:rsidR="00E1403F" w:rsidTr="00BD7CC7">
        <w:tc>
          <w:tcPr>
            <w:cnfStyle w:val="001000000000"/>
            <w:tcW w:w="817" w:type="dxa"/>
          </w:tcPr>
          <w:p w:rsidR="00E1403F" w:rsidRDefault="00E1403F" w:rsidP="00994C4E">
            <w:pPr>
              <w:jc w:val="both"/>
            </w:pPr>
            <w:r>
              <w:t>13</w:t>
            </w:r>
          </w:p>
        </w:tc>
        <w:tc>
          <w:tcPr>
            <w:tcW w:w="3260" w:type="dxa"/>
          </w:tcPr>
          <w:p w:rsidR="00E1403F" w:rsidRDefault="00E1403F" w:rsidP="00E1403F">
            <w:pPr>
              <w:jc w:val="both"/>
              <w:cnfStyle w:val="000000000000"/>
            </w:pPr>
            <w:r w:rsidRPr="00F96A0C">
              <w:t>Archive log folder</w:t>
            </w:r>
          </w:p>
        </w:tc>
        <w:tc>
          <w:tcPr>
            <w:tcW w:w="5165" w:type="dxa"/>
          </w:tcPr>
          <w:p w:rsidR="00E1403F" w:rsidRDefault="00E1403F" w:rsidP="00994C4E">
            <w:pPr>
              <w:jc w:val="both"/>
              <w:cnfStyle w:val="000000000000"/>
            </w:pPr>
            <w:r w:rsidRPr="005B289D">
              <w:t>D:\batch\logs\archivelog</w:t>
            </w:r>
          </w:p>
        </w:tc>
      </w:tr>
      <w:tr w:rsidR="00E1403F" w:rsidTr="00BD7CC7">
        <w:tc>
          <w:tcPr>
            <w:cnfStyle w:val="001000000000"/>
            <w:tcW w:w="817" w:type="dxa"/>
          </w:tcPr>
          <w:p w:rsidR="00E1403F" w:rsidRDefault="00E1403F" w:rsidP="00994C4E">
            <w:pPr>
              <w:jc w:val="both"/>
            </w:pPr>
            <w:r>
              <w:t>14</w:t>
            </w:r>
          </w:p>
        </w:tc>
        <w:tc>
          <w:tcPr>
            <w:tcW w:w="3260" w:type="dxa"/>
          </w:tcPr>
          <w:p w:rsidR="00E1403F" w:rsidRPr="00F96A0C" w:rsidRDefault="00E1403F" w:rsidP="00E1403F">
            <w:pPr>
              <w:jc w:val="both"/>
              <w:cnfStyle w:val="000000000000"/>
            </w:pPr>
            <w:r w:rsidRPr="00E1403F">
              <w:t>Environment/configuration file(&lt;%computername%_setEnv.bat&gt;)</w:t>
            </w:r>
          </w:p>
        </w:tc>
        <w:tc>
          <w:tcPr>
            <w:tcW w:w="5165" w:type="dxa"/>
          </w:tcPr>
          <w:p w:rsidR="00E1403F" w:rsidRPr="005B289D" w:rsidRDefault="00E1403F" w:rsidP="00994C4E">
            <w:pPr>
              <w:jc w:val="both"/>
              <w:cnfStyle w:val="000000000000"/>
            </w:pPr>
            <w:r>
              <w:t>D:\batch</w:t>
            </w:r>
          </w:p>
        </w:tc>
      </w:tr>
      <w:tr w:rsidR="00E1403F" w:rsidTr="00BD7CC7">
        <w:tc>
          <w:tcPr>
            <w:cnfStyle w:val="001000000000"/>
            <w:tcW w:w="817" w:type="dxa"/>
          </w:tcPr>
          <w:p w:rsidR="00E1403F" w:rsidRDefault="00E1403F" w:rsidP="00994C4E">
            <w:pPr>
              <w:jc w:val="both"/>
            </w:pPr>
            <w:r>
              <w:t>15</w:t>
            </w:r>
          </w:p>
        </w:tc>
        <w:tc>
          <w:tcPr>
            <w:tcW w:w="3260" w:type="dxa"/>
          </w:tcPr>
          <w:p w:rsidR="00E1403F" w:rsidRPr="00E1403F" w:rsidRDefault="00E1403F" w:rsidP="00E1403F">
            <w:pPr>
              <w:jc w:val="both"/>
              <w:cnfStyle w:val="000000000000"/>
            </w:pPr>
            <w:r>
              <w:t>Automation</w:t>
            </w:r>
            <w:r w:rsidRPr="00723187">
              <w:t xml:space="preserve"> scripts</w:t>
            </w:r>
          </w:p>
        </w:tc>
        <w:tc>
          <w:tcPr>
            <w:tcW w:w="5165" w:type="dxa"/>
          </w:tcPr>
          <w:p w:rsidR="00E1403F" w:rsidRDefault="00E1403F" w:rsidP="00994C4E">
            <w:pPr>
              <w:jc w:val="both"/>
              <w:cnfStyle w:val="000000000000"/>
            </w:pPr>
            <w:r w:rsidRPr="00E1403F">
              <w:t>&lt;Fileservername&gt;\&lt;Environment_Name&gt;\Admin\system\util\</w:t>
            </w:r>
          </w:p>
        </w:tc>
      </w:tr>
    </w:tbl>
    <w:p w:rsidR="00E1403F" w:rsidRDefault="00E1403F" w:rsidP="00994C4E">
      <w:pPr>
        <w:jc w:val="both"/>
      </w:pPr>
    </w:p>
    <w:p w:rsidR="005F470D" w:rsidRPr="00723187" w:rsidRDefault="004773CE" w:rsidP="004773CE">
      <w:pPr>
        <w:spacing w:after="200" w:line="276" w:lineRule="auto"/>
        <w:jc w:val="both"/>
      </w:pPr>
      <w:r>
        <w:t>The automation</w:t>
      </w:r>
      <w:r w:rsidR="00D9320E" w:rsidRPr="00723187">
        <w:t xml:space="preserve"> scripts</w:t>
      </w:r>
      <w:r w:rsidR="003573EF" w:rsidRPr="00723187">
        <w:t xml:space="preserve"> </w:t>
      </w:r>
      <w:r w:rsidR="00D9320E" w:rsidRPr="00723187">
        <w:t>will reside in the File server</w:t>
      </w:r>
      <w:r w:rsidR="00B213D9" w:rsidRPr="00723187">
        <w:t xml:space="preserve"> which will be developed by JDA</w:t>
      </w:r>
      <w:r w:rsidR="00123A83" w:rsidRPr="00723187">
        <w:t xml:space="preserve"> automation</w:t>
      </w:r>
      <w:r w:rsidR="00B213D9" w:rsidRPr="00723187">
        <w:t xml:space="preserve"> developer</w:t>
      </w:r>
      <w:r w:rsidR="00725F77">
        <w:t>.</w:t>
      </w:r>
    </w:p>
    <w:p w:rsidR="00EA07F0" w:rsidRDefault="00EA07F0" w:rsidP="00EA07F0">
      <w:pPr>
        <w:pStyle w:val="ListParagraph"/>
        <w:spacing w:after="200" w:line="276" w:lineRule="auto"/>
        <w:ind w:left="1440"/>
        <w:jc w:val="both"/>
      </w:pPr>
      <w:r w:rsidRPr="00723187">
        <w:t>&lt;Fileservername&gt;\&lt;Environment_Name&gt;\Admin\system\util\</w:t>
      </w:r>
    </w:p>
    <w:p w:rsidR="003E6AD6" w:rsidRDefault="003E6AD6" w:rsidP="00994C4E">
      <w:pPr>
        <w:pStyle w:val="Heading3"/>
        <w:jc w:val="both"/>
      </w:pPr>
      <w:bookmarkStart w:id="278" w:name="_Toc381784313"/>
      <w:r>
        <w:t>Oracle Schema</w:t>
      </w:r>
      <w:bookmarkEnd w:id="278"/>
    </w:p>
    <w:p w:rsidR="003E6AD6" w:rsidRPr="00624829" w:rsidRDefault="003E6AD6" w:rsidP="00624829">
      <w:pPr>
        <w:pStyle w:val="ListParagraph"/>
        <w:numPr>
          <w:ilvl w:val="0"/>
          <w:numId w:val="27"/>
        </w:numPr>
        <w:spacing w:after="200" w:line="276" w:lineRule="auto"/>
        <w:jc w:val="both"/>
      </w:pPr>
      <w:r w:rsidRPr="00624829">
        <w:t xml:space="preserve">A database schema </w:t>
      </w:r>
      <w:r w:rsidR="00834366" w:rsidRPr="00624829">
        <w:t>EXT</w:t>
      </w:r>
      <w:r w:rsidRPr="00624829">
        <w:t xml:space="preserve"> will be used for hold</w:t>
      </w:r>
      <w:r w:rsidR="009F09BD" w:rsidRPr="00624829">
        <w:t>ing</w:t>
      </w:r>
      <w:r w:rsidRPr="00624829">
        <w:t xml:space="preserve"> all neces</w:t>
      </w:r>
      <w:r w:rsidR="00834366" w:rsidRPr="00624829">
        <w:t xml:space="preserve">sary </w:t>
      </w:r>
      <w:r w:rsidR="00540CD0">
        <w:t>AG</w:t>
      </w:r>
      <w:r w:rsidR="00834366" w:rsidRPr="00624829">
        <w:t xml:space="preserve"> tables for interfaces for Structures Master data.</w:t>
      </w:r>
    </w:p>
    <w:p w:rsidR="00834366" w:rsidRPr="00624829" w:rsidRDefault="00834366" w:rsidP="00624829">
      <w:pPr>
        <w:pStyle w:val="ListParagraph"/>
        <w:numPr>
          <w:ilvl w:val="0"/>
          <w:numId w:val="27"/>
        </w:numPr>
        <w:spacing w:after="200" w:line="276" w:lineRule="auto"/>
        <w:jc w:val="both"/>
      </w:pPr>
      <w:r w:rsidRPr="00624829">
        <w:t xml:space="preserve">A database schema EKB </w:t>
      </w:r>
      <w:r w:rsidR="00615F5F" w:rsidRPr="00624829">
        <w:t>will be used for holding all necessary</w:t>
      </w:r>
      <w:r w:rsidRPr="00624829">
        <w:t xml:space="preserve"> TEMP tables </w:t>
      </w:r>
      <w:r w:rsidR="00FF4D52" w:rsidRPr="00624829">
        <w:t xml:space="preserve">and live table </w:t>
      </w:r>
      <w:r w:rsidRPr="00624829">
        <w:t>for interfaces for Fact Transactional data.</w:t>
      </w:r>
    </w:p>
    <w:p w:rsidR="00985568" w:rsidRDefault="006E6407" w:rsidP="00624829">
      <w:pPr>
        <w:pStyle w:val="ListParagraph"/>
        <w:numPr>
          <w:ilvl w:val="0"/>
          <w:numId w:val="27"/>
        </w:numPr>
        <w:spacing w:after="200" w:line="276" w:lineRule="auto"/>
        <w:jc w:val="both"/>
      </w:pPr>
      <w:r w:rsidRPr="00624829">
        <w:t xml:space="preserve">A database schema </w:t>
      </w:r>
      <w:r w:rsidR="0030037B" w:rsidRPr="00624829">
        <w:t>MNSI will be created for creating any c</w:t>
      </w:r>
      <w:r w:rsidR="00985568" w:rsidRPr="00624829">
        <w:t xml:space="preserve">ustomized </w:t>
      </w:r>
      <w:r w:rsidR="004E7835" w:rsidRPr="00624829">
        <w:t xml:space="preserve">data </w:t>
      </w:r>
      <w:r w:rsidR="00C87A94" w:rsidRPr="00624829">
        <w:t>objects (</w:t>
      </w:r>
      <w:r w:rsidR="006B4EEF" w:rsidRPr="00624829">
        <w:t>Procedures, packages, Tables etc)</w:t>
      </w:r>
      <w:r w:rsidR="004E7835" w:rsidRPr="00624829">
        <w:t xml:space="preserve"> to support</w:t>
      </w:r>
      <w:r w:rsidR="006B4EEF" w:rsidRPr="00624829">
        <w:t xml:space="preserve"> </w:t>
      </w:r>
      <w:r w:rsidR="00C87A94" w:rsidRPr="00624829">
        <w:t>Interface</w:t>
      </w:r>
      <w:r w:rsidR="002C34E1">
        <w:t>s</w:t>
      </w:r>
      <w:r w:rsidR="00C87A94" w:rsidRPr="00624829">
        <w:t>, enhancement</w:t>
      </w:r>
      <w:r w:rsidR="002C34E1">
        <w:t>s</w:t>
      </w:r>
      <w:r w:rsidR="00C87A94" w:rsidRPr="00624829">
        <w:t>, Conversion</w:t>
      </w:r>
      <w:r w:rsidR="002C34E1">
        <w:t>s</w:t>
      </w:r>
      <w:r w:rsidR="00CF1DA8" w:rsidRPr="00624829">
        <w:t xml:space="preserve"> and Framework</w:t>
      </w:r>
      <w:r w:rsidR="00AF3F02" w:rsidRPr="00624829">
        <w:t>. This</w:t>
      </w:r>
      <w:r w:rsidR="00C87A94" w:rsidRPr="00624829">
        <w:t xml:space="preserve"> schema will refer to the </w:t>
      </w:r>
      <w:r w:rsidR="00AF3F02" w:rsidRPr="00624829">
        <w:t xml:space="preserve">some </w:t>
      </w:r>
      <w:r w:rsidR="00C87A94" w:rsidRPr="00624829">
        <w:t xml:space="preserve">tables in EXT and EKB schema using the select grants. </w:t>
      </w:r>
    </w:p>
    <w:p w:rsidR="005B1D2F" w:rsidRPr="00FC5D09" w:rsidRDefault="000109CB" w:rsidP="005B1D2F">
      <w:pPr>
        <w:pStyle w:val="ListParagraph"/>
        <w:numPr>
          <w:ilvl w:val="0"/>
          <w:numId w:val="27"/>
        </w:numPr>
      </w:pPr>
      <w:r w:rsidRPr="00624829">
        <w:t>A database schema</w:t>
      </w:r>
      <w:r w:rsidR="005B1D2F">
        <w:t xml:space="preserve"> </w:t>
      </w:r>
      <w:r>
        <w:t xml:space="preserve">will be created for </w:t>
      </w:r>
      <w:r w:rsidR="005B1D2F">
        <w:t>each cube which will be defined in the Technical configuration (E0259).</w:t>
      </w:r>
    </w:p>
    <w:p w:rsidR="003E6AD6" w:rsidRPr="00624829" w:rsidRDefault="003E6AD6" w:rsidP="00624829">
      <w:pPr>
        <w:pStyle w:val="ListParagraph"/>
        <w:numPr>
          <w:ilvl w:val="0"/>
          <w:numId w:val="27"/>
        </w:numPr>
        <w:spacing w:after="200" w:line="276" w:lineRule="auto"/>
        <w:jc w:val="both"/>
      </w:pPr>
      <w:r w:rsidRPr="00624829">
        <w:t>Primary Key and Foreign Key relationships will be established on the tables as applicable.</w:t>
      </w:r>
    </w:p>
    <w:p w:rsidR="00FF4E8E" w:rsidRPr="00624829" w:rsidRDefault="00FF4E8E" w:rsidP="00624829">
      <w:pPr>
        <w:pStyle w:val="ListParagraph"/>
        <w:numPr>
          <w:ilvl w:val="0"/>
          <w:numId w:val="27"/>
        </w:numPr>
        <w:spacing w:after="200" w:line="276" w:lineRule="auto"/>
        <w:jc w:val="both"/>
      </w:pPr>
      <w:r w:rsidRPr="00624829">
        <w:t xml:space="preserve">Appropriate </w:t>
      </w:r>
      <w:r w:rsidR="005B649E" w:rsidRPr="00624829">
        <w:t>indexes,</w:t>
      </w:r>
      <w:r w:rsidRPr="00624829">
        <w:t xml:space="preserve"> constraints, partition</w:t>
      </w:r>
      <w:r w:rsidR="002C34E1">
        <w:t>s</w:t>
      </w:r>
      <w:r w:rsidRPr="00624829">
        <w:t xml:space="preserve"> will be created on the tables as necessary to ensure optimal performance and functionality</w:t>
      </w:r>
      <w:r w:rsidR="00E10EE7" w:rsidRPr="00624829">
        <w:t>.</w:t>
      </w:r>
    </w:p>
    <w:p w:rsidR="003E6AD6" w:rsidRPr="00624829" w:rsidRDefault="003E6AD6" w:rsidP="00624829">
      <w:pPr>
        <w:pStyle w:val="ListParagraph"/>
        <w:numPr>
          <w:ilvl w:val="0"/>
          <w:numId w:val="27"/>
        </w:numPr>
        <w:spacing w:after="200" w:line="276" w:lineRule="auto"/>
        <w:jc w:val="both"/>
      </w:pPr>
      <w:r w:rsidRPr="00624829">
        <w:t xml:space="preserve">Database statistics will be utilized where </w:t>
      </w:r>
      <w:r w:rsidR="00F33B95" w:rsidRPr="00624829">
        <w:t>optimum</w:t>
      </w:r>
      <w:r w:rsidRPr="00624829">
        <w:t xml:space="preserve"> system performance is critical. This will be both scheduled and included in individual batch process where extreme differences in data pre and post operation would significantly affect performance.</w:t>
      </w:r>
    </w:p>
    <w:p w:rsidR="003E6AD6" w:rsidRDefault="00A02AF9" w:rsidP="00994C4E">
      <w:pPr>
        <w:pStyle w:val="Heading3"/>
        <w:jc w:val="both"/>
      </w:pPr>
      <w:bookmarkStart w:id="279" w:name="_Toc381784314"/>
      <w:r>
        <w:lastRenderedPageBreak/>
        <w:t>Batch</w:t>
      </w:r>
      <w:r w:rsidR="003E6AD6">
        <w:t xml:space="preserve"> operations</w:t>
      </w:r>
      <w:bookmarkEnd w:id="279"/>
    </w:p>
    <w:p w:rsidR="006A0808" w:rsidRPr="006A0808" w:rsidRDefault="006A0808" w:rsidP="006A0808">
      <w:r w:rsidRPr="006A0808">
        <w:t xml:space="preserve">The following link </w:t>
      </w:r>
      <w:r w:rsidR="003D10DE">
        <w:t>will contain</w:t>
      </w:r>
      <w:r w:rsidRPr="006A0808">
        <w:t xml:space="preserve"> the E2E day-in-the-life (DILO) schedule </w:t>
      </w:r>
      <w:r w:rsidR="003D10DE">
        <w:t xml:space="preserve">document </w:t>
      </w:r>
      <w:r w:rsidRPr="006A0808">
        <w:t xml:space="preserve">for all RICEF objects in scope for MP. Interdependencies, volume, and frequency of the jobs can also be found in </w:t>
      </w:r>
      <w:r w:rsidR="004773CE">
        <w:t>the document under this</w:t>
      </w:r>
      <w:r w:rsidRPr="006A0808">
        <w:t xml:space="preserve"> link.</w:t>
      </w:r>
    </w:p>
    <w:p w:rsidR="0095370A" w:rsidRDefault="00E57AFB" w:rsidP="0095370A">
      <w:pPr>
        <w:rPr>
          <w:color w:val="1F497D"/>
        </w:rPr>
      </w:pPr>
      <w:hyperlink r:id="rId21" w:history="1">
        <w:r w:rsidR="0095370A">
          <w:rPr>
            <w:rStyle w:val="Hyperlink"/>
            <w:rFonts w:eastAsiaTheme="majorEastAsia"/>
          </w:rPr>
          <w:t>https://mnscorp.sharepoint.com/sites/GM4ProgrammeTeamsite/02_MP/Forms/AllItems.aspx?RootFolder=%2Fsites%2FGM4ProgrammeTeamsite%2F02_MP%2F04%20Build%2F01%20Deliverables%2FMPB01%20-%20Batch%20Schedule%2F03%20Issued%20For%20Approval&amp;FolderCTID=0x0120006CFDFB756210D740899B133F8C129BBB&amp;View={3F451D94-EE87-4C65-B753-5E83FB6E03F4}&amp;InitialTabId=Ribbon%2EDocument&amp;VisibilityContext=WSSTabPersistence</w:t>
        </w:r>
      </w:hyperlink>
    </w:p>
    <w:p w:rsidR="006A0808" w:rsidRPr="006A0808" w:rsidRDefault="006A0808" w:rsidP="006A0808"/>
    <w:p w:rsidR="003E6AD6" w:rsidRDefault="003E6AD6" w:rsidP="00994C4E">
      <w:pPr>
        <w:pStyle w:val="Heading4"/>
        <w:jc w:val="both"/>
      </w:pPr>
      <w:bookmarkStart w:id="280" w:name="_Toc381784315"/>
      <w:r>
        <w:t xml:space="preserve">Standard </w:t>
      </w:r>
      <w:r w:rsidRPr="00E026F8">
        <w:t>Return Codes</w:t>
      </w:r>
      <w:bookmarkEnd w:id="280"/>
    </w:p>
    <w:p w:rsidR="003E6AD6" w:rsidRDefault="003E6AD6" w:rsidP="00994C4E">
      <w:pPr>
        <w:jc w:val="both"/>
      </w:pPr>
      <w:r>
        <w:tab/>
        <w:t>Use a pre-defined set of return codes to identify successful and failed scenarios</w:t>
      </w:r>
    </w:p>
    <w:p w:rsidR="003E6AD6" w:rsidRDefault="003E6AD6" w:rsidP="00EF7D22">
      <w:pPr>
        <w:pStyle w:val="ListParagraph"/>
        <w:numPr>
          <w:ilvl w:val="0"/>
          <w:numId w:val="27"/>
        </w:numPr>
        <w:spacing w:after="200" w:line="276" w:lineRule="auto"/>
        <w:jc w:val="both"/>
      </w:pPr>
      <w:r w:rsidRPr="00EF7D22">
        <w:rPr>
          <w:b/>
        </w:rPr>
        <w:t>Zero</w:t>
      </w:r>
      <w:r w:rsidR="00856A44" w:rsidRPr="00EF7D22">
        <w:rPr>
          <w:b/>
        </w:rPr>
        <w:t xml:space="preserve"> (0)</w:t>
      </w:r>
      <w:r w:rsidRPr="00E026F8">
        <w:t xml:space="preserve"> return code is used for successful scenario</w:t>
      </w:r>
      <w:r w:rsidR="005F1F69">
        <w:t>.</w:t>
      </w:r>
    </w:p>
    <w:p w:rsidR="003E6AD6" w:rsidRDefault="00F33B95" w:rsidP="00EF7D22">
      <w:pPr>
        <w:pStyle w:val="ListParagraph"/>
        <w:numPr>
          <w:ilvl w:val="0"/>
          <w:numId w:val="27"/>
        </w:numPr>
        <w:spacing w:after="200" w:line="276" w:lineRule="auto"/>
        <w:jc w:val="both"/>
      </w:pPr>
      <w:r w:rsidRPr="00EF7D22">
        <w:rPr>
          <w:b/>
        </w:rPr>
        <w:t>One (</w:t>
      </w:r>
      <w:r w:rsidR="003E6AD6" w:rsidRPr="00EF7D22">
        <w:rPr>
          <w:b/>
        </w:rPr>
        <w:t>1</w:t>
      </w:r>
      <w:r w:rsidRPr="00EF7D22">
        <w:rPr>
          <w:b/>
        </w:rPr>
        <w:t>)</w:t>
      </w:r>
      <w:r w:rsidR="003E6AD6">
        <w:t xml:space="preserve"> used for </w:t>
      </w:r>
      <w:r w:rsidR="00410F38">
        <w:t>failed</w:t>
      </w:r>
      <w:r w:rsidR="003E6AD6">
        <w:t xml:space="preserve"> scenario – the process abends (stops)</w:t>
      </w:r>
      <w:r w:rsidR="005F1F69">
        <w:t>.</w:t>
      </w:r>
    </w:p>
    <w:p w:rsidR="003E6AD6" w:rsidRPr="00E026F8" w:rsidRDefault="00F33B95" w:rsidP="00EF7D22">
      <w:pPr>
        <w:pStyle w:val="ListParagraph"/>
        <w:numPr>
          <w:ilvl w:val="0"/>
          <w:numId w:val="27"/>
        </w:numPr>
        <w:spacing w:after="200" w:line="276" w:lineRule="auto"/>
        <w:jc w:val="both"/>
      </w:pPr>
      <w:r w:rsidRPr="00EF7D22">
        <w:rPr>
          <w:b/>
        </w:rPr>
        <w:t>Three (3)</w:t>
      </w:r>
      <w:r w:rsidR="003E6AD6">
        <w:t xml:space="preserve"> return </w:t>
      </w:r>
      <w:proofErr w:type="gramStart"/>
      <w:r w:rsidR="003E6AD6">
        <w:t>code</w:t>
      </w:r>
      <w:proofErr w:type="gramEnd"/>
      <w:r w:rsidR="003E6AD6">
        <w:t xml:space="preserve"> for warning scenario</w:t>
      </w:r>
      <w:r w:rsidR="00856A44">
        <w:t>.</w:t>
      </w:r>
      <w:r w:rsidR="003E6AD6">
        <w:t xml:space="preserve"> </w:t>
      </w:r>
      <w:r w:rsidR="00856A44">
        <w:t>T</w:t>
      </w:r>
      <w:r w:rsidR="00D17948">
        <w:t>he process will continue</w:t>
      </w:r>
      <w:r w:rsidR="003E6AD6">
        <w:t xml:space="preserve"> but logs something occurred outside of expected norms</w:t>
      </w:r>
    </w:p>
    <w:p w:rsidR="003E6AD6" w:rsidRDefault="003E6AD6" w:rsidP="00994C4E">
      <w:pPr>
        <w:pStyle w:val="Heading4"/>
        <w:jc w:val="both"/>
      </w:pPr>
      <w:bookmarkStart w:id="281" w:name="_Toc381784316"/>
      <w:r>
        <w:t>Standard file/table operation codes</w:t>
      </w:r>
      <w:bookmarkEnd w:id="281"/>
    </w:p>
    <w:p w:rsidR="003E6AD6" w:rsidRDefault="004E4904" w:rsidP="00EF7D22">
      <w:pPr>
        <w:pStyle w:val="ListParagraph"/>
        <w:numPr>
          <w:ilvl w:val="0"/>
          <w:numId w:val="27"/>
        </w:numPr>
        <w:spacing w:after="200" w:line="276" w:lineRule="auto"/>
        <w:jc w:val="both"/>
      </w:pPr>
      <w:r w:rsidRPr="004E4904">
        <w:rPr>
          <w:b/>
        </w:rPr>
        <w:t>Structure Data:</w:t>
      </w:r>
      <w:r w:rsidR="001E545E">
        <w:t xml:space="preserve"> </w:t>
      </w:r>
      <w:r w:rsidR="003E6AD6" w:rsidRPr="004F6315">
        <w:t xml:space="preserve">For </w:t>
      </w:r>
      <w:r w:rsidR="00CE09B8">
        <w:t>a</w:t>
      </w:r>
      <w:r w:rsidR="00B00423">
        <w:t>dd/</w:t>
      </w:r>
      <w:r w:rsidR="003E6AD6" w:rsidRPr="004F6315">
        <w:t>delete</w:t>
      </w:r>
      <w:r w:rsidR="00B00423">
        <w:t>/update</w:t>
      </w:r>
      <w:r w:rsidR="003E6AD6" w:rsidRPr="004F6315">
        <w:t xml:space="preserve"> operation</w:t>
      </w:r>
      <w:r w:rsidR="003E6AD6">
        <w:t xml:space="preserve">, </w:t>
      </w:r>
      <w:r w:rsidR="00A65621">
        <w:t>column (</w:t>
      </w:r>
      <w:proofErr w:type="spellStart"/>
      <w:r w:rsidR="00B00423">
        <w:t>actioncode</w:t>
      </w:r>
      <w:proofErr w:type="spellEnd"/>
      <w:r w:rsidR="00B00423">
        <w:t>)</w:t>
      </w:r>
      <w:r w:rsidR="003E6AD6">
        <w:t xml:space="preserve"> in the appropriate </w:t>
      </w:r>
      <w:r w:rsidR="007E1DA3">
        <w:t xml:space="preserve">interface </w:t>
      </w:r>
      <w:r w:rsidR="003E6AD6">
        <w:t xml:space="preserve">table will be updated with the </w:t>
      </w:r>
      <w:r w:rsidR="00854F9D">
        <w:t>flag (</w:t>
      </w:r>
      <w:r w:rsidR="007E1DA3" w:rsidRPr="00EF7D22">
        <w:t>1=Add, 2=Update, 3=Delete.</w:t>
      </w:r>
      <w:r w:rsidR="00A65621" w:rsidRPr="00EF7D22">
        <w:t>)</w:t>
      </w:r>
      <w:r w:rsidR="00854F9D" w:rsidRPr="00EF7D22">
        <w:t xml:space="preserve"> </w:t>
      </w:r>
      <w:r w:rsidR="003E6AD6">
        <w:t xml:space="preserve">and the records will be </w:t>
      </w:r>
      <w:r w:rsidR="00A65621">
        <w:t>added/updated</w:t>
      </w:r>
      <w:r w:rsidR="007E1DA3">
        <w:t>/deleted</w:t>
      </w:r>
      <w:r w:rsidR="00FA5C83">
        <w:t xml:space="preserve"> appropriately.</w:t>
      </w:r>
    </w:p>
    <w:p w:rsidR="001E545E" w:rsidRDefault="001E545E" w:rsidP="00EF7D22">
      <w:pPr>
        <w:pStyle w:val="ListParagraph"/>
        <w:numPr>
          <w:ilvl w:val="0"/>
          <w:numId w:val="27"/>
        </w:numPr>
        <w:spacing w:after="200" w:line="276" w:lineRule="auto"/>
        <w:jc w:val="both"/>
      </w:pPr>
      <w:r>
        <w:rPr>
          <w:b/>
        </w:rPr>
        <w:t>Transactional</w:t>
      </w:r>
      <w:r w:rsidRPr="001E545E">
        <w:rPr>
          <w:b/>
        </w:rPr>
        <w:t xml:space="preserve"> Data:</w:t>
      </w:r>
      <w:r>
        <w:rPr>
          <w:b/>
        </w:rPr>
        <w:t xml:space="preserve"> </w:t>
      </w:r>
      <w:r w:rsidR="004E4904" w:rsidRPr="004E4904">
        <w:t>There are no</w:t>
      </w:r>
      <w:r>
        <w:t xml:space="preserve"> such operation codes (for insert,</w:t>
      </w:r>
      <w:r w:rsidR="000905CD">
        <w:t xml:space="preserve"> </w:t>
      </w:r>
      <w:r>
        <w:t>update or delete) for transactional data. The update type of transactional data is a measure specific configuration and is defined in the technical configuration document.</w:t>
      </w:r>
    </w:p>
    <w:p w:rsidR="003E6AD6" w:rsidRDefault="003E6AD6" w:rsidP="00994C4E">
      <w:pPr>
        <w:pStyle w:val="Heading4"/>
        <w:jc w:val="both"/>
      </w:pPr>
      <w:bookmarkStart w:id="282" w:name="_Configuration_files/tables"/>
      <w:bookmarkStart w:id="283" w:name="_Toc381784317"/>
      <w:bookmarkEnd w:id="282"/>
      <w:r w:rsidRPr="003323DB">
        <w:t>Configuration files</w:t>
      </w:r>
      <w:bookmarkEnd w:id="283"/>
    </w:p>
    <w:p w:rsidR="003E6AD6" w:rsidRDefault="003E6AD6" w:rsidP="00EF7D22">
      <w:pPr>
        <w:pStyle w:val="ListParagraph"/>
        <w:numPr>
          <w:ilvl w:val="0"/>
          <w:numId w:val="27"/>
        </w:numPr>
        <w:spacing w:after="200" w:line="276" w:lineRule="auto"/>
        <w:jc w:val="both"/>
      </w:pPr>
      <w:r>
        <w:t>&lt;%computername%_</w:t>
      </w:r>
      <w:r w:rsidRPr="008508A4">
        <w:t>setEnv.bat</w:t>
      </w:r>
      <w:r>
        <w:t>&gt; in folder D:\batch w</w:t>
      </w:r>
      <w:r w:rsidR="00AE55F3">
        <w:t xml:space="preserve">ill contain </w:t>
      </w:r>
      <w:r w:rsidR="00F748DD">
        <w:t>the entire</w:t>
      </w:r>
      <w:r w:rsidR="00AE55F3">
        <w:t xml:space="preserve"> environment variable</w:t>
      </w:r>
      <w:r w:rsidR="00F748DD">
        <w:t xml:space="preserve"> and any other global variables that can be referred and th</w:t>
      </w:r>
      <w:r>
        <w:t xml:space="preserve">is file </w:t>
      </w:r>
      <w:r w:rsidR="00F748DD">
        <w:t xml:space="preserve">will </w:t>
      </w:r>
      <w:r w:rsidR="00711551">
        <w:t xml:space="preserve">be called in every </w:t>
      </w:r>
      <w:r>
        <w:t>bat script to set the variables for the proper or expected configuration.</w:t>
      </w:r>
    </w:p>
    <w:p w:rsidR="000973D0" w:rsidRDefault="000973D0" w:rsidP="00EF7D22">
      <w:pPr>
        <w:pStyle w:val="ListParagraph"/>
        <w:numPr>
          <w:ilvl w:val="0"/>
          <w:numId w:val="27"/>
        </w:numPr>
        <w:spacing w:after="200" w:line="276" w:lineRule="auto"/>
        <w:jc w:val="both"/>
      </w:pPr>
      <w:r w:rsidRPr="00DB0C4C">
        <w:t xml:space="preserve">Hard coding is not allowed in any </w:t>
      </w:r>
      <w:r>
        <w:t>batch file</w:t>
      </w:r>
      <w:r w:rsidRPr="00DB0C4C">
        <w:t xml:space="preserve">/SQLs. Parameters will be </w:t>
      </w:r>
      <w:r>
        <w:t>defined in configuration file</w:t>
      </w:r>
      <w:r w:rsidR="00520E4D">
        <w:t>.</w:t>
      </w:r>
      <w:r>
        <w:t xml:space="preserve"> </w:t>
      </w:r>
    </w:p>
    <w:p w:rsidR="003E6AD6" w:rsidRPr="00DB0C4C" w:rsidRDefault="003E6AD6" w:rsidP="00EF7D22">
      <w:pPr>
        <w:pStyle w:val="ListParagraph"/>
        <w:numPr>
          <w:ilvl w:val="0"/>
          <w:numId w:val="27"/>
        </w:numPr>
        <w:spacing w:after="200" w:line="276" w:lineRule="auto"/>
        <w:jc w:val="both"/>
      </w:pPr>
      <w:r w:rsidRPr="00DB0C4C">
        <w:t xml:space="preserve">Purge criteria for tables </w:t>
      </w:r>
      <w:r w:rsidR="00922C4E">
        <w:t xml:space="preserve">will be defined </w:t>
      </w:r>
      <w:r w:rsidR="00E701F7">
        <w:t>in the technical config document.</w:t>
      </w:r>
    </w:p>
    <w:p w:rsidR="003E6AD6" w:rsidRDefault="007F0648" w:rsidP="00994C4E">
      <w:pPr>
        <w:pStyle w:val="Heading2"/>
        <w:jc w:val="both"/>
      </w:pPr>
      <w:bookmarkStart w:id="284" w:name="_Process_Scheduler_(Windows)"/>
      <w:bookmarkStart w:id="285" w:name="_Toc381784318"/>
      <w:bookmarkEnd w:id="284"/>
      <w:r>
        <w:t xml:space="preserve">Process </w:t>
      </w:r>
      <w:r w:rsidRPr="00DF1A85">
        <w:t>Scheduler</w:t>
      </w:r>
      <w:r>
        <w:t xml:space="preserve"> (Windows)</w:t>
      </w:r>
      <w:bookmarkEnd w:id="285"/>
    </w:p>
    <w:p w:rsidR="004773CE" w:rsidRDefault="004773CE" w:rsidP="00994C4E">
      <w:pPr>
        <w:ind w:left="720"/>
        <w:jc w:val="both"/>
      </w:pPr>
    </w:p>
    <w:p w:rsidR="00AA6F76" w:rsidRDefault="003E6AD6" w:rsidP="003D10DE">
      <w:pPr>
        <w:jc w:val="both"/>
      </w:pPr>
      <w:r>
        <w:lastRenderedPageBreak/>
        <w:t>M&amp;S uses Con</w:t>
      </w:r>
      <w:r w:rsidR="000C659C">
        <w:t>trol-M as its sched</w:t>
      </w:r>
      <w:r w:rsidR="00DA4495">
        <w:t xml:space="preserve">uler </w:t>
      </w:r>
      <w:r w:rsidR="000C659C">
        <w:t xml:space="preserve">and </w:t>
      </w:r>
      <w:r w:rsidR="004773CE">
        <w:t xml:space="preserve">an </w:t>
      </w:r>
      <w:r w:rsidR="00025AF4">
        <w:t xml:space="preserve">agent </w:t>
      </w:r>
      <w:r>
        <w:t>will be installed on</w:t>
      </w:r>
      <w:r w:rsidR="004773CE">
        <w:t xml:space="preserve"> the</w:t>
      </w:r>
      <w:r>
        <w:t xml:space="preserve"> </w:t>
      </w:r>
      <w:r w:rsidR="0014201C">
        <w:t>JDA</w:t>
      </w:r>
      <w:r w:rsidR="00AA6F76">
        <w:t xml:space="preserve"> secondary </w:t>
      </w:r>
      <w:r w:rsidR="00366744">
        <w:t xml:space="preserve">mid tier </w:t>
      </w:r>
      <w:r w:rsidR="00AA6F76">
        <w:t xml:space="preserve">servers where </w:t>
      </w:r>
      <w:r w:rsidR="00935191">
        <w:t xml:space="preserve">the </w:t>
      </w:r>
      <w:r w:rsidR="003407F9">
        <w:t xml:space="preserve">wrapper </w:t>
      </w:r>
      <w:r w:rsidR="008A4FA5">
        <w:t>script</w:t>
      </w:r>
      <w:r w:rsidR="002C34E1">
        <w:t>s</w:t>
      </w:r>
      <w:r w:rsidR="008A4FA5">
        <w:t xml:space="preserve"> (</w:t>
      </w:r>
      <w:r w:rsidR="00115E6E">
        <w:t>non-automat</w:t>
      </w:r>
      <w:r w:rsidR="004773CE">
        <w:t>ion</w:t>
      </w:r>
      <w:r w:rsidR="00115E6E">
        <w:t>)</w:t>
      </w:r>
      <w:r w:rsidR="00AA6F76">
        <w:t xml:space="preserve"> will reside</w:t>
      </w:r>
      <w:r w:rsidR="0014201C">
        <w:t>.</w:t>
      </w:r>
    </w:p>
    <w:p w:rsidR="00660A92" w:rsidRDefault="00660A92" w:rsidP="003D10DE">
      <w:pPr>
        <w:jc w:val="both"/>
      </w:pPr>
      <w:r>
        <w:t>For automat</w:t>
      </w:r>
      <w:r w:rsidR="004773CE">
        <w:t>ion</w:t>
      </w:r>
      <w:r>
        <w:t xml:space="preserve"> scripts</w:t>
      </w:r>
      <w:r w:rsidR="004773CE">
        <w:t>,</w:t>
      </w:r>
      <w:r>
        <w:t xml:space="preserve"> </w:t>
      </w:r>
      <w:r w:rsidR="002C34E1">
        <w:t>C</w:t>
      </w:r>
      <w:r>
        <w:t>ontrol-</w:t>
      </w:r>
      <w:r w:rsidR="002C34E1">
        <w:t>M</w:t>
      </w:r>
      <w:r>
        <w:t xml:space="preserve"> will be running the scripts which reside in </w:t>
      </w:r>
      <w:r w:rsidR="004773CE">
        <w:t>the f</w:t>
      </w:r>
      <w:r>
        <w:t>ile server.</w:t>
      </w:r>
      <w:r w:rsidRPr="00660A92">
        <w:rPr>
          <w:color w:val="1F497D"/>
        </w:rPr>
        <w:t xml:space="preserve"> </w:t>
      </w:r>
      <w:r w:rsidRPr="00660A92">
        <w:t>For the batch user</w:t>
      </w:r>
      <w:r w:rsidR="002C34E1">
        <w:t xml:space="preserve"> </w:t>
      </w:r>
      <w:r>
        <w:t>(Y-account)</w:t>
      </w:r>
      <w:r w:rsidRPr="00660A92">
        <w:t xml:space="preserve"> to see </w:t>
      </w:r>
      <w:r w:rsidR="00B039E5">
        <w:t xml:space="preserve">and execute </w:t>
      </w:r>
      <w:r w:rsidRPr="00660A92">
        <w:t xml:space="preserve">the </w:t>
      </w:r>
      <w:r w:rsidR="00B039E5">
        <w:t>scripts</w:t>
      </w:r>
      <w:r w:rsidRPr="00660A92">
        <w:t xml:space="preserve"> in the </w:t>
      </w:r>
      <w:r>
        <w:t>file</w:t>
      </w:r>
      <w:r w:rsidRPr="00660A92">
        <w:t xml:space="preserve"> </w:t>
      </w:r>
      <w:r w:rsidR="0015532B" w:rsidRPr="00660A92">
        <w:t xml:space="preserve">server, </w:t>
      </w:r>
      <w:r w:rsidR="004773CE">
        <w:t xml:space="preserve">the </w:t>
      </w:r>
      <w:r w:rsidR="0015532B" w:rsidRPr="00660A92">
        <w:t>folder</w:t>
      </w:r>
      <w:r w:rsidRPr="00660A92">
        <w:t xml:space="preserve"> containing the </w:t>
      </w:r>
      <w:r w:rsidR="00B039E5">
        <w:t>scripts</w:t>
      </w:r>
      <w:r w:rsidRPr="00660A92">
        <w:t xml:space="preserve"> will </w:t>
      </w:r>
      <w:r w:rsidR="004773CE">
        <w:t>be shared</w:t>
      </w:r>
      <w:r>
        <w:t xml:space="preserve"> and t</w:t>
      </w:r>
      <w:r w:rsidRPr="00660A92">
        <w:t>he batch user</w:t>
      </w:r>
      <w:r w:rsidR="002C34E1">
        <w:t xml:space="preserve"> </w:t>
      </w:r>
      <w:r>
        <w:t>(Y-account</w:t>
      </w:r>
      <w:r w:rsidR="00B039E5">
        <w:t>)</w:t>
      </w:r>
      <w:r w:rsidR="00B039E5" w:rsidRPr="00660A92">
        <w:t xml:space="preserve"> that</w:t>
      </w:r>
      <w:r w:rsidRPr="00660A92">
        <w:t xml:space="preserve"> the agent uses would be a domain user and added to the share to the file server</w:t>
      </w:r>
      <w:r>
        <w:t>.</w:t>
      </w:r>
    </w:p>
    <w:p w:rsidR="00660A92" w:rsidRDefault="00660A92" w:rsidP="00994C4E">
      <w:pPr>
        <w:ind w:left="720"/>
        <w:jc w:val="both"/>
      </w:pPr>
    </w:p>
    <w:p w:rsidR="003E6AD6" w:rsidRDefault="00FE2572" w:rsidP="003D10DE">
      <w:pPr>
        <w:jc w:val="both"/>
      </w:pPr>
      <w:r>
        <w:t xml:space="preserve">Control –M </w:t>
      </w:r>
      <w:r w:rsidR="003E6AD6">
        <w:t xml:space="preserve">supports: </w:t>
      </w:r>
    </w:p>
    <w:p w:rsidR="003E6AD6" w:rsidRDefault="003E6AD6" w:rsidP="009F6891">
      <w:pPr>
        <w:pStyle w:val="ListParagraph"/>
        <w:numPr>
          <w:ilvl w:val="0"/>
          <w:numId w:val="27"/>
        </w:numPr>
        <w:spacing w:after="200" w:line="276" w:lineRule="auto"/>
        <w:ind w:left="1418" w:hanging="284"/>
        <w:jc w:val="both"/>
      </w:pPr>
      <w:r>
        <w:t xml:space="preserve">time based scheduling </w:t>
      </w:r>
      <w:r w:rsidR="002C34E1">
        <w:t>e.g.</w:t>
      </w:r>
      <w:r>
        <w:t xml:space="preserve"> run a process at 10 pm every night</w:t>
      </w:r>
    </w:p>
    <w:p w:rsidR="003E6AD6" w:rsidRDefault="003E6AD6" w:rsidP="009F6891">
      <w:pPr>
        <w:pStyle w:val="ListParagraph"/>
        <w:numPr>
          <w:ilvl w:val="0"/>
          <w:numId w:val="27"/>
        </w:numPr>
        <w:spacing w:after="200" w:line="276" w:lineRule="auto"/>
        <w:ind w:left="1418" w:hanging="284"/>
        <w:jc w:val="both"/>
      </w:pPr>
      <w:r>
        <w:t>day based schedu</w:t>
      </w:r>
      <w:r w:rsidR="00856A44">
        <w:t xml:space="preserve">ling </w:t>
      </w:r>
      <w:r w:rsidR="002C34E1">
        <w:t xml:space="preserve">e.g. </w:t>
      </w:r>
      <w:r w:rsidR="00856A44">
        <w:t>run a process Monday through</w:t>
      </w:r>
      <w:r>
        <w:t xml:space="preserve"> Friday</w:t>
      </w:r>
    </w:p>
    <w:p w:rsidR="003E6AD6" w:rsidRDefault="003E6AD6" w:rsidP="009F6891">
      <w:pPr>
        <w:pStyle w:val="ListParagraph"/>
        <w:numPr>
          <w:ilvl w:val="0"/>
          <w:numId w:val="27"/>
        </w:numPr>
        <w:spacing w:after="200" w:line="276" w:lineRule="auto"/>
        <w:ind w:left="1418" w:hanging="284"/>
        <w:jc w:val="both"/>
      </w:pPr>
      <w:r>
        <w:t xml:space="preserve">dependency based scheduling </w:t>
      </w:r>
      <w:r w:rsidR="002C34E1">
        <w:t xml:space="preserve">e.g. </w:t>
      </w:r>
      <w:r>
        <w:t>run a process after script X and script Y are complete</w:t>
      </w:r>
    </w:p>
    <w:p w:rsidR="003E6AD6" w:rsidRDefault="003E6AD6" w:rsidP="009F6891">
      <w:pPr>
        <w:pStyle w:val="ListParagraph"/>
        <w:numPr>
          <w:ilvl w:val="0"/>
          <w:numId w:val="27"/>
        </w:numPr>
        <w:spacing w:after="200" w:line="276" w:lineRule="auto"/>
        <w:ind w:left="1418" w:hanging="284"/>
        <w:jc w:val="both"/>
      </w:pPr>
      <w:r>
        <w:t xml:space="preserve">variable/flag based scheduling </w:t>
      </w:r>
      <w:r w:rsidR="002C34E1">
        <w:t xml:space="preserve">e.g. </w:t>
      </w:r>
      <w:r>
        <w:t xml:space="preserve">schedule conditionally </w:t>
      </w:r>
    </w:p>
    <w:p w:rsidR="003E6AD6" w:rsidRDefault="003E6AD6" w:rsidP="003D10DE">
      <w:pPr>
        <w:spacing w:after="200" w:line="276" w:lineRule="auto"/>
        <w:jc w:val="both"/>
      </w:pPr>
      <w:r>
        <w:t>Control-M will be monitored by SCOM and note when a process abends</w:t>
      </w:r>
      <w:r w:rsidR="00392B30">
        <w:t xml:space="preserve"> or </w:t>
      </w:r>
      <w:r w:rsidR="002C34E1">
        <w:t xml:space="preserve">has </w:t>
      </w:r>
      <w:r w:rsidR="00392B30">
        <w:t>warnings,</w:t>
      </w:r>
      <w:r>
        <w:t xml:space="preserve"> which will trigger an automatic notification to N</w:t>
      </w:r>
      <w:r w:rsidR="0058442F">
        <w:t>etcool</w:t>
      </w:r>
      <w:r>
        <w:t xml:space="preserve"> generating a REMEDY ticket.</w:t>
      </w:r>
    </w:p>
    <w:p w:rsidR="00555A0F" w:rsidRDefault="00555A0F" w:rsidP="003D10DE">
      <w:pPr>
        <w:spacing w:after="200" w:line="276" w:lineRule="auto"/>
        <w:jc w:val="both"/>
      </w:pPr>
    </w:p>
    <w:p w:rsidR="00555A0F" w:rsidRDefault="00555A0F" w:rsidP="003D10DE">
      <w:pPr>
        <w:spacing w:after="200" w:line="276" w:lineRule="auto"/>
        <w:jc w:val="both"/>
      </w:pPr>
    </w:p>
    <w:p w:rsidR="00555A0F" w:rsidRDefault="00555A0F" w:rsidP="003D10DE">
      <w:pPr>
        <w:spacing w:after="200" w:line="276" w:lineRule="auto"/>
        <w:jc w:val="both"/>
      </w:pPr>
    </w:p>
    <w:p w:rsidR="00555A0F" w:rsidRDefault="00555A0F" w:rsidP="003D10DE">
      <w:pPr>
        <w:spacing w:after="200" w:line="276" w:lineRule="auto"/>
        <w:jc w:val="both"/>
      </w:pPr>
    </w:p>
    <w:p w:rsidR="00555A0F" w:rsidRDefault="00555A0F" w:rsidP="003D10DE">
      <w:pPr>
        <w:spacing w:after="200" w:line="276" w:lineRule="auto"/>
        <w:jc w:val="both"/>
      </w:pPr>
    </w:p>
    <w:p w:rsidR="00555A0F" w:rsidRDefault="00555A0F" w:rsidP="003D10DE">
      <w:pPr>
        <w:spacing w:after="200" w:line="276" w:lineRule="auto"/>
        <w:jc w:val="both"/>
      </w:pPr>
    </w:p>
    <w:p w:rsidR="00555A0F" w:rsidRDefault="00555A0F" w:rsidP="003D10DE">
      <w:pPr>
        <w:spacing w:after="200" w:line="276" w:lineRule="auto"/>
        <w:jc w:val="both"/>
      </w:pPr>
    </w:p>
    <w:p w:rsidR="00555A0F" w:rsidRDefault="00555A0F" w:rsidP="003D10DE">
      <w:pPr>
        <w:spacing w:after="200" w:line="276" w:lineRule="auto"/>
        <w:jc w:val="both"/>
      </w:pPr>
    </w:p>
    <w:p w:rsidR="00555A0F" w:rsidRDefault="00555A0F" w:rsidP="003D10DE">
      <w:pPr>
        <w:spacing w:after="200" w:line="276" w:lineRule="auto"/>
        <w:jc w:val="both"/>
      </w:pPr>
    </w:p>
    <w:p w:rsidR="00555A0F" w:rsidRDefault="00555A0F" w:rsidP="003D10DE">
      <w:pPr>
        <w:spacing w:after="200" w:line="276" w:lineRule="auto"/>
        <w:jc w:val="both"/>
      </w:pPr>
    </w:p>
    <w:p w:rsidR="00555A0F" w:rsidRDefault="00555A0F" w:rsidP="003D10DE">
      <w:pPr>
        <w:spacing w:after="200" w:line="276" w:lineRule="auto"/>
        <w:jc w:val="both"/>
      </w:pPr>
    </w:p>
    <w:p w:rsidR="00555A0F" w:rsidRDefault="00555A0F" w:rsidP="003D10DE">
      <w:pPr>
        <w:spacing w:after="200" w:line="276" w:lineRule="auto"/>
        <w:jc w:val="both"/>
      </w:pPr>
    </w:p>
    <w:p w:rsidR="00555A0F" w:rsidRDefault="00555A0F" w:rsidP="003D10DE">
      <w:pPr>
        <w:spacing w:after="200" w:line="276" w:lineRule="auto"/>
        <w:jc w:val="both"/>
      </w:pPr>
    </w:p>
    <w:p w:rsidR="003E6AD6" w:rsidRDefault="003E6AD6" w:rsidP="00994C4E">
      <w:pPr>
        <w:pStyle w:val="Heading2"/>
        <w:jc w:val="both"/>
      </w:pPr>
      <w:bookmarkStart w:id="286" w:name="_Event_Logger"/>
      <w:bookmarkEnd w:id="286"/>
      <w:del w:id="287" w:author="rokohn" w:date="2014-03-04T11:27:00Z">
        <w:r w:rsidDel="00A0528D">
          <w:lastRenderedPageBreak/>
          <w:delText>Event Logger</w:delText>
        </w:r>
      </w:del>
      <w:bookmarkStart w:id="288" w:name="_Toc381784319"/>
      <w:ins w:id="289" w:author="rokohn" w:date="2014-03-04T11:27:00Z">
        <w:r w:rsidR="00A0528D">
          <w:t>Auditing and Logging</w:t>
        </w:r>
      </w:ins>
      <w:bookmarkEnd w:id="288"/>
    </w:p>
    <w:p w:rsidR="00DA0276" w:rsidRDefault="004A168C">
      <w:pPr>
        <w:ind w:left="576"/>
        <w:rPr>
          <w:ins w:id="290" w:author="rokohn" w:date="2014-03-04T11:10:00Z"/>
        </w:rPr>
      </w:pPr>
      <w:del w:id="291" w:author="rokohn" w:date="2014-03-04T11:27:00Z">
        <w:r w:rsidDel="00A0528D">
          <w:delText>Logging and Tracing</w:delText>
        </w:r>
      </w:del>
      <w:ins w:id="292" w:author="rokohn" w:date="2014-03-04T11:27:00Z">
        <w:r w:rsidR="00A0528D">
          <w:t>Auditing and logging</w:t>
        </w:r>
      </w:ins>
      <w:r>
        <w:t xml:space="preserve"> for the MP solution is distributed across various application components</w:t>
      </w:r>
      <w:del w:id="293" w:author="rokohn" w:date="2014-03-04T11:28:00Z">
        <w:r w:rsidDel="00A0528D">
          <w:delText xml:space="preserve"> and </w:delText>
        </w:r>
        <w:r w:rsidR="00284BBC" w:rsidDel="00A0528D">
          <w:delText>layer</w:delText>
        </w:r>
      </w:del>
      <w:r w:rsidR="00284BBC">
        <w:t xml:space="preserve">. </w:t>
      </w:r>
      <w:del w:id="294" w:author="rokohn" w:date="2014-03-04T11:29:00Z">
        <w:r w:rsidR="00284BBC" w:rsidDel="00A0528D">
          <w:delText>Each</w:delText>
        </w:r>
        <w:r w:rsidDel="00A0528D">
          <w:delText xml:space="preserve"> log or trace file</w:delText>
        </w:r>
      </w:del>
      <w:ins w:id="295" w:author="rokohn" w:date="2014-03-04T11:29:00Z">
        <w:r w:rsidR="00A0528D">
          <w:t>Auditing and logs</w:t>
        </w:r>
      </w:ins>
      <w:r>
        <w:t xml:space="preserve"> will contain various levels of detail.</w:t>
      </w:r>
    </w:p>
    <w:p w:rsidR="00DA0276" w:rsidRDefault="00CF0594">
      <w:pPr>
        <w:ind w:left="576"/>
        <w:rPr>
          <w:ins w:id="296" w:author="rokohn" w:date="2014-03-04T11:16:00Z"/>
        </w:rPr>
      </w:pPr>
      <w:ins w:id="297" w:author="rokohn" w:date="2014-03-04T11:11:00Z">
        <w:r>
          <w:t>Trace files provide summary auditing</w:t>
        </w:r>
      </w:ins>
      <w:ins w:id="298" w:author="rokohn" w:date="2014-03-04T11:12:00Z">
        <w:r>
          <w:t xml:space="preserve"> (at the transaction level</w:t>
        </w:r>
      </w:ins>
      <w:ins w:id="299" w:author="rokohn" w:date="2014-03-04T11:13:00Z">
        <w:r>
          <w:t>) as</w:t>
        </w:r>
      </w:ins>
      <w:ins w:id="300" w:author="rokohn" w:date="2014-03-04T11:11:00Z">
        <w:r>
          <w:t xml:space="preserve"> well as </w:t>
        </w:r>
        <w:del w:id="301" w:author="amnikam" w:date="2014-03-04T14:04:00Z">
          <w:r w:rsidDel="007D1109">
            <w:delText xml:space="preserve">archiving </w:delText>
          </w:r>
        </w:del>
        <w:r>
          <w:t xml:space="preserve">detail </w:t>
        </w:r>
      </w:ins>
      <w:ins w:id="302" w:author="amnikam" w:date="2014-03-04T14:04:00Z">
        <w:r w:rsidR="007D1109">
          <w:t xml:space="preserve">level </w:t>
        </w:r>
      </w:ins>
      <w:ins w:id="303" w:author="rokohn" w:date="2014-03-04T11:11:00Z">
        <w:r>
          <w:t>logging</w:t>
        </w:r>
      </w:ins>
      <w:ins w:id="304" w:author="rokohn" w:date="2014-03-04T11:12:00Z">
        <w:r>
          <w:t xml:space="preserve"> </w:t>
        </w:r>
      </w:ins>
      <w:ins w:id="305" w:author="rokohn" w:date="2014-03-04T11:14:00Z">
        <w:r>
          <w:t>(at the row level if there errors or warnings generated)</w:t>
        </w:r>
      </w:ins>
    </w:p>
    <w:p w:rsidR="00DA0276" w:rsidRDefault="00DA0276">
      <w:pPr>
        <w:ind w:left="576"/>
        <w:rPr>
          <w:del w:id="306" w:author="rokohn" w:date="2014-03-04T11:29:00Z"/>
        </w:rPr>
      </w:pPr>
    </w:p>
    <w:p w:rsidR="0050075C" w:rsidRDefault="0050075C">
      <w:r>
        <w:t xml:space="preserve">          </w:t>
      </w:r>
      <w:r w:rsidR="00D44D61" w:rsidRPr="00D44D61">
        <w:rPr>
          <w:noProof/>
          <w:lang w:val="en-US" w:eastAsia="en-US"/>
        </w:rPr>
        <w:drawing>
          <wp:inline distT="0" distB="0" distL="0" distR="0">
            <wp:extent cx="5731510" cy="4211068"/>
            <wp:effectExtent l="19050" t="0" r="2540" b="0"/>
            <wp:docPr id="11"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35362" cy="6418005"/>
                      <a:chOff x="301134" y="251356"/>
                      <a:chExt cx="8735362" cy="6418005"/>
                    </a:xfrm>
                  </a:grpSpPr>
                  <a:sp>
                    <a:nvSpPr>
                      <a:cNvPr id="9" name="Rectangle 8"/>
                      <a:cNvSpPr/>
                    </a:nvSpPr>
                    <a:spPr>
                      <a:xfrm>
                        <a:off x="1080120" y="692696"/>
                        <a:ext cx="1691680" cy="10081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DataHub</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1080120" y="1844824"/>
                        <a:ext cx="1691680" cy="10081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BAU:  SAP BW Views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1080120" y="2996952"/>
                        <a:ext cx="1691680" cy="10081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EDW Conversions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3419872" y="692696"/>
                        <a:ext cx="1979712" cy="10081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EXT SCHEMA (Master Data)</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3491880" y="2852936"/>
                        <a:ext cx="1979712" cy="100811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Foundation Schema (Transaction Data)</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Connector 19"/>
                      <a:cNvCxnSpPr/>
                    </a:nvCxnSpPr>
                    <a:spPr>
                      <a:xfrm>
                        <a:off x="251520" y="4149080"/>
                        <a:ext cx="8640960" cy="0"/>
                      </a:xfrm>
                      <a:prstGeom prst="line">
                        <a:avLst/>
                      </a:prstGeom>
                      <a:ln w="38100"/>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5543600" y="692696"/>
                        <a:ext cx="1979712" cy="1008112"/>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Live Tables (BEMBR Tables)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ectangle 26"/>
                      <a:cNvSpPr/>
                    </a:nvSpPr>
                    <a:spPr>
                      <a:xfrm>
                        <a:off x="5615608" y="2852936"/>
                        <a:ext cx="1979712" cy="1008112"/>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Live Tables (FACT Tables)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ectangle 27"/>
                      <a:cNvSpPr/>
                    </a:nvSpPr>
                    <a:spPr>
                      <a:xfrm>
                        <a:off x="7812360" y="1700808"/>
                        <a:ext cx="1152128" cy="1008112"/>
                      </a:xfrm>
                      <a:prstGeom prst="rect">
                        <a:avLst/>
                      </a:prstGeom>
                      <a:solidFill>
                        <a:srgbClr val="7030A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EP Client</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TextBox 28"/>
                      <a:cNvSpPr txBox="1"/>
                    </a:nvSpPr>
                    <a:spPr>
                      <a:xfrm>
                        <a:off x="3131840" y="5230941"/>
                        <a:ext cx="3600400" cy="646331"/>
                      </a:xfrm>
                      <a:prstGeom prst="rect">
                        <a:avLst/>
                      </a:prstGeom>
                      <a:solidFill>
                        <a:srgbClr val="FFC000"/>
                      </a:solidFill>
                      <a:ln w="12700">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Batch Wrapper Detailed Logs: Batch Trace Files (.trc)</a:t>
                          </a:r>
                          <a:endParaRPr lang="en-GB" dirty="0"/>
                        </a:p>
                      </a:txBody>
                      <a:useSpRect/>
                    </a:txSp>
                  </a:sp>
                  <a:sp>
                    <a:nvSpPr>
                      <a:cNvPr id="30" name="TextBox 29"/>
                      <a:cNvSpPr txBox="1"/>
                    </a:nvSpPr>
                    <a:spPr>
                      <a:xfrm>
                        <a:off x="4572000" y="4221088"/>
                        <a:ext cx="2160240" cy="923330"/>
                      </a:xfrm>
                      <a:prstGeom prst="rect">
                        <a:avLst/>
                      </a:prstGeom>
                      <a:solidFill>
                        <a:srgbClr val="FFC000"/>
                      </a:solidFill>
                      <a:ln w="12700">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JDA Utility Logs: PKBF.log</a:t>
                          </a:r>
                        </a:p>
                        <a:p>
                          <a:pPr algn="ctr"/>
                          <a:r>
                            <a:rPr lang="en-GB" dirty="0" smtClean="0"/>
                            <a:t>CIM.log</a:t>
                          </a:r>
                        </a:p>
                      </a:txBody>
                      <a:useSpRect/>
                    </a:txSp>
                  </a:sp>
                  <a:sp>
                    <a:nvSpPr>
                      <a:cNvPr id="31" name="TextBox 30"/>
                      <a:cNvSpPr txBox="1"/>
                    </a:nvSpPr>
                    <a:spPr>
                      <a:xfrm>
                        <a:off x="6840760" y="4725144"/>
                        <a:ext cx="2195736" cy="1477328"/>
                      </a:xfrm>
                      <a:prstGeom prst="rect">
                        <a:avLst/>
                      </a:prstGeom>
                      <a:solidFill>
                        <a:srgbClr val="7030A0">
                          <a:alpha val="28000"/>
                        </a:srgbClr>
                      </a:solidFill>
                      <a:ln w="12700">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Filer Server Client logs</a:t>
                          </a:r>
                        </a:p>
                        <a:p>
                          <a:pPr algn="ctr"/>
                          <a:r>
                            <a:rPr lang="en-GB" dirty="0" smtClean="0"/>
                            <a:t>File Server Automation logs</a:t>
                          </a:r>
                        </a:p>
                        <a:p>
                          <a:pPr algn="ctr"/>
                          <a:r>
                            <a:rPr lang="en-GB" dirty="0" smtClean="0"/>
                            <a:t>User Client logs</a:t>
                          </a:r>
                          <a:endParaRPr lang="en-GB" dirty="0"/>
                        </a:p>
                      </a:txBody>
                      <a:useSpRect/>
                    </a:txSp>
                  </a:sp>
                  <a:sp>
                    <a:nvSpPr>
                      <a:cNvPr id="33" name="TextBox 32"/>
                      <a:cNvSpPr txBox="1"/>
                    </a:nvSpPr>
                    <a:spPr>
                      <a:xfrm rot="16200000">
                        <a:off x="-1163833" y="2157663"/>
                        <a:ext cx="3312368" cy="382434"/>
                      </a:xfrm>
                      <a:prstGeom prst="rect">
                        <a:avLst/>
                      </a:prstGeom>
                      <a:noFill/>
                      <a:ln w="12700">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Sources</a:t>
                          </a:r>
                          <a:endParaRPr lang="en-GB" dirty="0"/>
                        </a:p>
                      </a:txBody>
                      <a:useSpRect/>
                    </a:txSp>
                  </a:sp>
                  <a:sp>
                    <a:nvSpPr>
                      <a:cNvPr id="34" name="TextBox 33"/>
                      <a:cNvSpPr txBox="1"/>
                    </a:nvSpPr>
                    <a:spPr>
                      <a:xfrm>
                        <a:off x="899592" y="251356"/>
                        <a:ext cx="2195736" cy="369332"/>
                      </a:xfrm>
                      <a:prstGeom prst="rect">
                        <a:avLst/>
                      </a:prstGeom>
                      <a:noFill/>
                      <a:ln w="12700">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DS Integration Layer</a:t>
                          </a:r>
                          <a:endParaRPr lang="en-GB" dirty="0"/>
                        </a:p>
                      </a:txBody>
                      <a:useSpRect/>
                    </a:txSp>
                  </a:sp>
                  <a:sp>
                    <a:nvSpPr>
                      <a:cNvPr id="35" name="TextBox 34"/>
                      <a:cNvSpPr txBox="1"/>
                    </a:nvSpPr>
                    <a:spPr>
                      <a:xfrm>
                        <a:off x="4211960" y="251356"/>
                        <a:ext cx="2195736" cy="369332"/>
                      </a:xfrm>
                      <a:prstGeom prst="rect">
                        <a:avLst/>
                      </a:prstGeom>
                      <a:noFill/>
                      <a:ln w="12700">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Target</a:t>
                          </a:r>
                          <a:endParaRPr lang="en-GB" dirty="0"/>
                        </a:p>
                      </a:txBody>
                      <a:useSpRect/>
                    </a:txSp>
                  </a:sp>
                  <a:sp>
                    <a:nvSpPr>
                      <a:cNvPr id="37" name="TextBox 36"/>
                      <a:cNvSpPr txBox="1"/>
                    </a:nvSpPr>
                    <a:spPr>
                      <a:xfrm rot="16200000">
                        <a:off x="-319899" y="5296562"/>
                        <a:ext cx="2376266" cy="369332"/>
                      </a:xfrm>
                      <a:prstGeom prst="rect">
                        <a:avLst/>
                      </a:prstGeom>
                      <a:noFill/>
                      <a:ln w="12700">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Distributed Logs:</a:t>
                          </a:r>
                          <a:endParaRPr lang="en-GB" dirty="0"/>
                        </a:p>
                      </a:txBody>
                      <a:useSpRect/>
                    </a:txSp>
                  </a:sp>
                  <a:sp>
                    <a:nvSpPr>
                      <a:cNvPr id="38" name="TextBox 37"/>
                      <a:cNvSpPr txBox="1"/>
                    </a:nvSpPr>
                    <a:spPr>
                      <a:xfrm>
                        <a:off x="1475656" y="5013176"/>
                        <a:ext cx="936104" cy="646331"/>
                      </a:xfrm>
                      <a:prstGeom prst="rect">
                        <a:avLst/>
                      </a:prstGeom>
                      <a:noFill/>
                      <a:ln w="12700">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DS Audits</a:t>
                          </a:r>
                          <a:endParaRPr lang="en-GB" dirty="0"/>
                        </a:p>
                      </a:txBody>
                      <a:useSpRect/>
                    </a:txSp>
                  </a:sp>
                  <a:sp>
                    <a:nvSpPr>
                      <a:cNvPr id="39" name="TextBox 38"/>
                      <a:cNvSpPr txBox="1"/>
                    </a:nvSpPr>
                    <a:spPr>
                      <a:xfrm>
                        <a:off x="3131840" y="4221088"/>
                        <a:ext cx="1368152" cy="923330"/>
                      </a:xfrm>
                      <a:prstGeom prst="rect">
                        <a:avLst/>
                      </a:prstGeom>
                      <a:solidFill>
                        <a:srgbClr val="FFC000"/>
                      </a:solidFill>
                      <a:ln w="12700">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EXT Member </a:t>
                          </a:r>
                          <a:r>
                            <a:rPr lang="en-GB" dirty="0" smtClean="0"/>
                            <a:t>Errors.csv</a:t>
                          </a:r>
                        </a:p>
                      </a:txBody>
                      <a:useSpRect/>
                    </a:txSp>
                  </a:sp>
                  <a:cxnSp>
                    <a:nvCxnSpPr>
                      <a:cNvPr id="40" name="Straight Connector 39"/>
                      <a:cNvCxnSpPr/>
                    </a:nvCxnSpPr>
                    <a:spPr>
                      <a:xfrm>
                        <a:off x="2843808" y="4221088"/>
                        <a:ext cx="0" cy="2636912"/>
                      </a:xfrm>
                      <a:prstGeom prst="line">
                        <a:avLst/>
                      </a:prstGeom>
                      <a:ln w="38100">
                        <a:prstDash val="dash"/>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3131840" y="6023029"/>
                        <a:ext cx="1368152" cy="646331"/>
                      </a:xfrm>
                      <a:prstGeom prst="rect">
                        <a:avLst/>
                      </a:prstGeom>
                      <a:solidFill>
                        <a:srgbClr val="FFC000"/>
                      </a:solidFill>
                      <a:ln w="12700">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Master Data Error Tables</a:t>
                          </a:r>
                        </a:p>
                      </a:txBody>
                      <a:useSpRect/>
                    </a:txSp>
                  </a:sp>
                  <a:sp>
                    <a:nvSpPr>
                      <a:cNvPr id="44" name="TextBox 43"/>
                      <a:cNvSpPr txBox="1"/>
                    </a:nvSpPr>
                    <a:spPr>
                      <a:xfrm>
                        <a:off x="4572000" y="6021288"/>
                        <a:ext cx="2160240" cy="646331"/>
                      </a:xfrm>
                      <a:prstGeom prst="rect">
                        <a:avLst/>
                      </a:prstGeom>
                      <a:solidFill>
                        <a:srgbClr val="FFC000"/>
                      </a:solidFill>
                      <a:ln w="12700">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smtClean="0"/>
                            <a:t>Transaction Data Error </a:t>
                          </a:r>
                          <a:r>
                            <a:rPr lang="en-GB" dirty="0" smtClean="0"/>
                            <a:t>Tables/views</a:t>
                          </a:r>
                          <a:endParaRPr lang="en-GB" dirty="0" smtClean="0"/>
                        </a:p>
                      </a:txBody>
                      <a:useSpRect/>
                    </a:txSp>
                  </a:sp>
                  <a:cxnSp>
                    <a:nvCxnSpPr>
                      <a:cNvPr id="45" name="Straight Connector 44"/>
                      <a:cNvCxnSpPr/>
                    </a:nvCxnSpPr>
                    <a:spPr>
                      <a:xfrm>
                        <a:off x="899592" y="692696"/>
                        <a:ext cx="0" cy="3312368"/>
                      </a:xfrm>
                      <a:prstGeom prst="line">
                        <a:avLst/>
                      </a:prstGeom>
                      <a:ln w="38100">
                        <a:prstDash val="dash"/>
                      </a:ln>
                    </a:spPr>
                    <a:style>
                      <a:lnRef idx="1">
                        <a:schemeClr val="accent1"/>
                      </a:lnRef>
                      <a:fillRef idx="0">
                        <a:schemeClr val="accent1"/>
                      </a:fillRef>
                      <a:effectRef idx="0">
                        <a:schemeClr val="accent1"/>
                      </a:effectRef>
                      <a:fontRef idx="minor">
                        <a:schemeClr val="tx1"/>
                      </a:fontRef>
                    </a:style>
                  </a:cxnSp>
                  <a:sp>
                    <a:nvSpPr>
                      <a:cNvPr id="47" name="Rectangle 46"/>
                      <a:cNvSpPr/>
                    </a:nvSpPr>
                    <a:spPr>
                      <a:xfrm>
                        <a:off x="4860032" y="1772816"/>
                        <a:ext cx="1440160" cy="1008112"/>
                      </a:xfrm>
                      <a:prstGeom prst="rect">
                        <a:avLst/>
                      </a:prstGeom>
                      <a:solidFill>
                        <a:srgbClr val="FFC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JDA Processing</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t xml:space="preserve">          </w:t>
      </w:r>
    </w:p>
    <w:p w:rsidR="0050075C" w:rsidRDefault="0050075C"/>
    <w:p w:rsidR="003E6AD6" w:rsidRDefault="003E6AD6" w:rsidP="00994C4E">
      <w:pPr>
        <w:pStyle w:val="Heading3"/>
        <w:jc w:val="both"/>
        <w:rPr>
          <w:ins w:id="307" w:author="rokohn" w:date="2014-03-04T11:30:00Z"/>
        </w:rPr>
      </w:pPr>
      <w:bookmarkStart w:id="308" w:name="_Windows_Logs"/>
      <w:bookmarkEnd w:id="308"/>
      <w:del w:id="309" w:author="rokohn" w:date="2014-03-04T11:18:00Z">
        <w:r w:rsidRPr="00B72698" w:rsidDel="008A62E0">
          <w:delText>Windows Logs</w:delText>
        </w:r>
      </w:del>
      <w:bookmarkStart w:id="310" w:name="_Toc381784320"/>
      <w:ins w:id="311" w:author="rokohn" w:date="2014-03-04T11:18:00Z">
        <w:r w:rsidR="008A62E0">
          <w:t>Distributed Logs</w:t>
        </w:r>
      </w:ins>
      <w:bookmarkEnd w:id="310"/>
    </w:p>
    <w:p w:rsidR="00A0528D" w:rsidRDefault="00A0528D" w:rsidP="00FF14AA">
      <w:pPr>
        <w:spacing w:after="200" w:line="276" w:lineRule="auto"/>
        <w:jc w:val="both"/>
      </w:pPr>
      <w:moveToRangeStart w:id="312" w:author="rokohn" w:date="2014-03-04T11:30:00Z" w:name="move381695946"/>
      <w:moveTo w:id="313" w:author="rokohn" w:date="2014-03-04T11:30:00Z">
        <w:r>
          <w:t xml:space="preserve">All interface activity generated by Windows batch scripts </w:t>
        </w:r>
        <w:del w:id="314" w:author="rokohn" w:date="2014-03-04T11:30:00Z">
          <w:r w:rsidDel="00A0528D">
            <w:delText>should be</w:delText>
          </w:r>
        </w:del>
      </w:moveTo>
      <w:ins w:id="315" w:author="rokohn" w:date="2014-03-04T11:30:00Z">
        <w:r>
          <w:t>will be</w:t>
        </w:r>
      </w:ins>
      <w:moveTo w:id="316" w:author="rokohn" w:date="2014-03-04T11:30:00Z">
        <w:r>
          <w:t xml:space="preserve"> logged under log folder with a name matching the batch script name</w:t>
        </w:r>
      </w:moveTo>
      <w:ins w:id="317" w:author="amnikam" w:date="2014-03-04T14:14:00Z">
        <w:r w:rsidR="00FF14AA">
          <w:t xml:space="preserve"> such as </w:t>
        </w:r>
        <w:r w:rsidR="00FF14AA" w:rsidRPr="00E4570A">
          <w:t>&lt;script</w:t>
        </w:r>
        <w:r w:rsidR="00FF14AA">
          <w:t xml:space="preserve"> </w:t>
        </w:r>
        <w:r w:rsidR="00FF14AA" w:rsidRPr="00E4570A">
          <w:t>name</w:t>
        </w:r>
        <w:r w:rsidR="00FF14AA">
          <w:t>&gt;_&lt;parameter&gt;</w:t>
        </w:r>
        <w:r w:rsidR="00FF14AA" w:rsidRPr="00E4570A">
          <w:t>_</w:t>
        </w:r>
        <w:r w:rsidR="00FF14AA">
          <w:t>YYYYMMDDHHMM</w:t>
        </w:r>
        <w:r w:rsidR="00FF14AA" w:rsidRPr="00AC33C6">
          <w:t>.log</w:t>
        </w:r>
      </w:ins>
      <w:moveTo w:id="318" w:author="rokohn" w:date="2014-03-04T11:30:00Z">
        <w:r>
          <w:t xml:space="preserve">. </w:t>
        </w:r>
      </w:moveTo>
    </w:p>
    <w:p w:rsidR="00000000" w:rsidRDefault="00A0528D">
      <w:pPr>
        <w:pStyle w:val="Heading4"/>
        <w:rPr>
          <w:ins w:id="319" w:author="amnikam" w:date="2014-03-04T12:21:00Z"/>
        </w:rPr>
        <w:pPrChange w:id="320" w:author="rokohn" w:date="2014-03-04T11:26:00Z">
          <w:pPr>
            <w:pStyle w:val="Heading3"/>
            <w:jc w:val="both"/>
          </w:pPr>
        </w:pPrChange>
      </w:pPr>
      <w:bookmarkStart w:id="321" w:name="_Toc381784321"/>
      <w:moveToRangeEnd w:id="312"/>
      <w:ins w:id="322" w:author="rokohn" w:date="2014-03-04T11:30:00Z">
        <w:r>
          <w:t>Audit</w:t>
        </w:r>
      </w:ins>
      <w:ins w:id="323" w:author="amnikam" w:date="2014-03-04T16:54:00Z">
        <w:r w:rsidR="00A124AE">
          <w:t xml:space="preserve"> logs</w:t>
        </w:r>
      </w:ins>
      <w:bookmarkEnd w:id="321"/>
      <w:ins w:id="324" w:author="rokohn" w:date="2014-03-04T11:30:00Z">
        <w:del w:id="325" w:author="amnikam" w:date="2014-03-04T16:54:00Z">
          <w:r w:rsidDel="00A124AE">
            <w:delText>s</w:delText>
          </w:r>
        </w:del>
      </w:ins>
    </w:p>
    <w:p w:rsidR="00000000" w:rsidRDefault="00421874">
      <w:pPr>
        <w:rPr>
          <w:ins w:id="326" w:author="rokohn" w:date="2014-03-04T11:22:00Z"/>
        </w:rPr>
        <w:pPrChange w:id="327" w:author="amnikam" w:date="2014-03-04T12:22:00Z">
          <w:pPr>
            <w:pStyle w:val="Heading3"/>
            <w:jc w:val="both"/>
          </w:pPr>
        </w:pPrChange>
      </w:pPr>
      <w:ins w:id="328" w:author="amnikam" w:date="2014-03-04T12:21:00Z">
        <w:r>
          <w:t xml:space="preserve">Audit </w:t>
        </w:r>
      </w:ins>
      <w:ins w:id="329" w:author="amnikam" w:date="2014-03-05T12:21:00Z">
        <w:r w:rsidR="00C96C6C">
          <w:t xml:space="preserve">logs </w:t>
        </w:r>
      </w:ins>
      <w:ins w:id="330" w:author="amnikam" w:date="2014-03-04T12:21:00Z">
        <w:r>
          <w:t>contains summary batch result and includes the following</w:t>
        </w:r>
      </w:ins>
    </w:p>
    <w:p w:rsidR="00000000" w:rsidRDefault="00E57AFB">
      <w:pPr>
        <w:pStyle w:val="ListParagraph"/>
        <w:numPr>
          <w:ilvl w:val="0"/>
          <w:numId w:val="65"/>
        </w:numPr>
        <w:rPr>
          <w:ins w:id="331" w:author="amnikam" w:date="2014-03-04T12:22:00Z"/>
        </w:rPr>
        <w:pPrChange w:id="332" w:author="amnikam" w:date="2014-03-04T12:22:00Z">
          <w:pPr>
            <w:pStyle w:val="Heading3"/>
            <w:jc w:val="both"/>
          </w:pPr>
        </w:pPrChange>
      </w:pPr>
      <w:ins w:id="333" w:author="amnikam" w:date="2014-03-04T12:21:00Z">
        <w:r w:rsidRPr="00E57AFB">
          <w:rPr>
            <w:b/>
            <w:rPrChange w:id="334" w:author="amnikam" w:date="2014-03-04T12:23:00Z">
              <w:rPr>
                <w:b w:val="0"/>
                <w:bCs w:val="0"/>
              </w:rPr>
            </w:rPrChange>
          </w:rPr>
          <w:t>Trace File</w:t>
        </w:r>
      </w:ins>
    </w:p>
    <w:p w:rsidR="00000000" w:rsidRDefault="0059484F">
      <w:pPr>
        <w:pStyle w:val="ListParagraph"/>
        <w:ind w:left="1080"/>
        <w:rPr>
          <w:del w:id="335" w:author="amnikam" w:date="2014-03-04T12:22:00Z"/>
        </w:rPr>
        <w:pPrChange w:id="336" w:author="amnikam" w:date="2014-03-04T12:22:00Z">
          <w:pPr>
            <w:pStyle w:val="Heading3"/>
            <w:jc w:val="both"/>
          </w:pPr>
        </w:pPrChange>
      </w:pPr>
    </w:p>
    <w:p w:rsidR="00000000" w:rsidRDefault="003E6AD6">
      <w:pPr>
        <w:spacing w:after="200" w:line="276" w:lineRule="auto"/>
        <w:ind w:left="1080"/>
        <w:jc w:val="both"/>
        <w:rPr>
          <w:del w:id="337" w:author="amnikam" w:date="2014-03-04T12:22:00Z"/>
        </w:rPr>
        <w:pPrChange w:id="338" w:author="amnikam" w:date="2014-03-04T12:22:00Z">
          <w:pPr>
            <w:spacing w:after="200" w:line="276" w:lineRule="auto"/>
            <w:jc w:val="both"/>
          </w:pPr>
        </w:pPrChange>
      </w:pPr>
      <w:moveFromRangeStart w:id="339" w:author="rokohn" w:date="2014-03-04T11:30:00Z" w:name="move381695946"/>
      <w:moveFrom w:id="340" w:author="rokohn" w:date="2014-03-04T11:30:00Z">
        <w:r w:rsidDel="00A0528D">
          <w:t xml:space="preserve">All interface activity generated by Windows </w:t>
        </w:r>
        <w:r w:rsidR="00BF691C" w:rsidDel="00A0528D">
          <w:t xml:space="preserve">batch </w:t>
        </w:r>
        <w:r w:rsidDel="00A0528D">
          <w:t xml:space="preserve">scripts should be logged under log folder with a name matching the batch script name. </w:t>
        </w:r>
      </w:moveFrom>
    </w:p>
    <w:moveFromRangeEnd w:id="339"/>
    <w:p w:rsidR="00000000" w:rsidRDefault="00E57AFB">
      <w:pPr>
        <w:spacing w:after="200" w:line="276" w:lineRule="auto"/>
        <w:ind w:left="1080"/>
        <w:jc w:val="both"/>
        <w:rPr>
          <w:del w:id="341" w:author="amnikam" w:date="2014-03-04T12:22:00Z"/>
        </w:rPr>
        <w:pPrChange w:id="342" w:author="amnikam" w:date="2014-03-04T12:22:00Z">
          <w:pPr>
            <w:pStyle w:val="ListParagraph"/>
            <w:numPr>
              <w:numId w:val="12"/>
            </w:numPr>
            <w:spacing w:after="200" w:line="276" w:lineRule="auto"/>
            <w:ind w:left="1080" w:hanging="360"/>
            <w:jc w:val="both"/>
          </w:pPr>
        </w:pPrChange>
      </w:pPr>
      <w:del w:id="343" w:author="amnikam" w:date="2014-03-04T12:22:00Z">
        <w:r w:rsidRPr="00E57AFB">
          <w:rPr>
            <w:b/>
            <w:rPrChange w:id="344" w:author="amnikam" w:date="2014-03-04T12:22:00Z">
              <w:rPr/>
            </w:rPrChange>
          </w:rPr>
          <w:delText>Batch Errors/Warnings</w:delText>
        </w:r>
        <w:r w:rsidR="003E6AD6" w:rsidDel="00421874">
          <w:delText xml:space="preserve"> – </w:delText>
        </w:r>
      </w:del>
    </w:p>
    <w:p w:rsidR="00000000" w:rsidRDefault="00B21985">
      <w:pPr>
        <w:spacing w:after="200" w:line="276" w:lineRule="auto"/>
        <w:ind w:left="1080"/>
        <w:jc w:val="both"/>
        <w:pPrChange w:id="345" w:author="amnikam" w:date="2014-03-04T12:22:00Z">
          <w:pPr>
            <w:pStyle w:val="ListParagraph"/>
            <w:numPr>
              <w:numId w:val="27"/>
            </w:numPr>
            <w:spacing w:after="200" w:line="276" w:lineRule="auto"/>
            <w:ind w:left="1440" w:hanging="360"/>
            <w:jc w:val="both"/>
          </w:pPr>
        </w:pPrChange>
      </w:pPr>
      <w:r>
        <w:t>All</w:t>
      </w:r>
      <w:r w:rsidR="00AD17A0" w:rsidRPr="00E4570A">
        <w:t xml:space="preserve"> JDA </w:t>
      </w:r>
      <w:r w:rsidR="00C77F61">
        <w:t xml:space="preserve">EKB </w:t>
      </w:r>
      <w:r w:rsidR="00AD17A0" w:rsidRPr="00E4570A">
        <w:t xml:space="preserve">internal </w:t>
      </w:r>
      <w:r>
        <w:t xml:space="preserve">server </w:t>
      </w:r>
      <w:r w:rsidR="00AD17A0" w:rsidRPr="00E4570A">
        <w:t>process will c</w:t>
      </w:r>
      <w:r w:rsidR="00007F62" w:rsidRPr="00E4570A">
        <w:t xml:space="preserve">reate a trace file and that </w:t>
      </w:r>
      <w:del w:id="346" w:author="amnikam" w:date="2014-03-04T12:23:00Z">
        <w:r w:rsidR="00007F62" w:rsidRPr="00E4570A" w:rsidDel="00421874">
          <w:delText>should</w:delText>
        </w:r>
        <w:r w:rsidR="00AD17A0" w:rsidRPr="00E4570A" w:rsidDel="00421874">
          <w:delText xml:space="preserve"> </w:delText>
        </w:r>
      </w:del>
      <w:ins w:id="347" w:author="amnikam" w:date="2014-03-04T12:23:00Z">
        <w:r w:rsidR="00421874">
          <w:t>will</w:t>
        </w:r>
        <w:r w:rsidR="00421874" w:rsidRPr="00E4570A">
          <w:t xml:space="preserve"> </w:t>
        </w:r>
      </w:ins>
      <w:r w:rsidR="00AD17A0" w:rsidRPr="00E4570A">
        <w:t xml:space="preserve">be </w:t>
      </w:r>
      <w:r w:rsidR="00007F62" w:rsidRPr="00E4570A">
        <w:t xml:space="preserve">redirected </w:t>
      </w:r>
      <w:r w:rsidR="00AD17A0" w:rsidRPr="00E4570A">
        <w:t>to the D:\batch\logs</w:t>
      </w:r>
      <w:r w:rsidR="006C5F98">
        <w:t xml:space="preserve"> folder</w:t>
      </w:r>
      <w:r w:rsidR="00CD7870" w:rsidRPr="00E4570A">
        <w:t xml:space="preserve"> </w:t>
      </w:r>
      <w:r w:rsidR="00007F62" w:rsidRPr="00E4570A">
        <w:t xml:space="preserve">by using the TRACE parameter </w:t>
      </w:r>
      <w:r w:rsidR="00CD7870" w:rsidRPr="00E4570A">
        <w:t xml:space="preserve">with the naming convention </w:t>
      </w:r>
      <w:r w:rsidR="00866B2D" w:rsidRPr="00E4570A">
        <w:t>&lt;</w:t>
      </w:r>
      <w:r w:rsidR="009511C2" w:rsidRPr="00E4570A">
        <w:t>script</w:t>
      </w:r>
      <w:r w:rsidR="006C5F98">
        <w:t xml:space="preserve"> </w:t>
      </w:r>
      <w:r w:rsidR="009511C2" w:rsidRPr="00E4570A">
        <w:t>name</w:t>
      </w:r>
      <w:r w:rsidR="006C5F98">
        <w:t>&gt;_</w:t>
      </w:r>
      <w:r w:rsidR="00172754">
        <w:t>&lt;parameter&gt;</w:t>
      </w:r>
      <w:r w:rsidR="000A7241" w:rsidRPr="00E4570A">
        <w:t>_</w:t>
      </w:r>
      <w:proofErr w:type="spellStart"/>
      <w:r w:rsidR="000A7241" w:rsidRPr="00E4570A">
        <w:t>YYYYMMDDHHMM.trc</w:t>
      </w:r>
      <w:r w:rsidR="006F7D6E">
        <w:t>.</w:t>
      </w:r>
      <w:r w:rsidR="0046394E">
        <w:t>This</w:t>
      </w:r>
      <w:proofErr w:type="spellEnd"/>
      <w:r w:rsidR="0046394E">
        <w:t xml:space="preserve"> file </w:t>
      </w:r>
      <w:r w:rsidR="0046394E">
        <w:lastRenderedPageBreak/>
        <w:t xml:space="preserve">will contain the </w:t>
      </w:r>
      <w:r w:rsidR="00B750A9">
        <w:t xml:space="preserve">detailed </w:t>
      </w:r>
      <w:r w:rsidR="0046394E">
        <w:t>information such as timestamp of the utility started</w:t>
      </w:r>
      <w:r w:rsidR="001501CF">
        <w:t>,</w:t>
      </w:r>
      <w:r w:rsidR="0046394E">
        <w:t xml:space="preserve"> timestamp of utility </w:t>
      </w:r>
      <w:r w:rsidR="00091CC4">
        <w:t>ended, parameters</w:t>
      </w:r>
      <w:r w:rsidR="0046394E">
        <w:t xml:space="preserve"> used to run the </w:t>
      </w:r>
      <w:r w:rsidR="00962925">
        <w:t>utility, rows</w:t>
      </w:r>
      <w:r w:rsidR="00A21191">
        <w:t xml:space="preserve"> processed, rows</w:t>
      </w:r>
      <w:r w:rsidR="0046394E">
        <w:t xml:space="preserve"> rejected, rows skipped due to warnings ,status stating:  process completed </w:t>
      </w:r>
      <w:r w:rsidR="00962925">
        <w:t>successful</w:t>
      </w:r>
      <w:r w:rsidR="0046394E">
        <w:t xml:space="preserve"> or process completed with errors etc.</w:t>
      </w:r>
    </w:p>
    <w:p w:rsidR="006C5F98" w:rsidDel="00421874" w:rsidRDefault="006C5F98" w:rsidP="006C5F98">
      <w:pPr>
        <w:pStyle w:val="ListParagraph"/>
        <w:spacing w:after="200" w:line="276" w:lineRule="auto"/>
        <w:ind w:left="1440"/>
        <w:jc w:val="both"/>
        <w:rPr>
          <w:del w:id="348" w:author="amnikam" w:date="2014-03-04T12:24:00Z"/>
        </w:rPr>
      </w:pPr>
    </w:p>
    <w:p w:rsidR="001A599D" w:rsidDel="00DC14BB" w:rsidRDefault="001A599D" w:rsidP="006C5F98">
      <w:pPr>
        <w:pStyle w:val="ListParagraph"/>
        <w:spacing w:after="200" w:line="276" w:lineRule="auto"/>
        <w:ind w:left="1440"/>
        <w:jc w:val="both"/>
        <w:rPr>
          <w:del w:id="349" w:author="amnikam" w:date="2014-03-04T14:05:00Z"/>
        </w:rPr>
      </w:pPr>
      <w:del w:id="350" w:author="amnikam" w:date="2014-03-04T14:05:00Z">
        <w:r w:rsidDel="00DC14BB">
          <w:delText>Example: pkb</w:delText>
        </w:r>
        <w:r w:rsidR="00823A9D" w:rsidDel="00DC14BB">
          <w:delText>f</w:delText>
        </w:r>
        <w:r w:rsidDel="00DC14BB">
          <w:delText>datupd.trc</w:delText>
        </w:r>
      </w:del>
    </w:p>
    <w:p w:rsidR="00000000" w:rsidRDefault="003B45D6">
      <w:pPr>
        <w:pStyle w:val="ListParagraph"/>
        <w:keepNext/>
        <w:spacing w:after="200" w:line="276" w:lineRule="auto"/>
        <w:ind w:left="1440"/>
        <w:jc w:val="both"/>
        <w:rPr>
          <w:ins w:id="351" w:author="amnikam" w:date="2014-03-04T12:24:00Z"/>
        </w:rPr>
        <w:pPrChange w:id="352" w:author="amnikam" w:date="2014-03-04T12:24:00Z">
          <w:pPr>
            <w:pStyle w:val="ListParagraph"/>
            <w:spacing w:after="200" w:line="276" w:lineRule="auto"/>
            <w:ind w:left="1440"/>
            <w:jc w:val="both"/>
          </w:pPr>
        </w:pPrChange>
      </w:pPr>
      <w:r>
        <w:rPr>
          <w:noProof/>
          <w:lang w:val="en-US" w:eastAsia="en-US"/>
        </w:rPr>
        <w:drawing>
          <wp:inline distT="0" distB="0" distL="0" distR="0">
            <wp:extent cx="5731510" cy="2375803"/>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731510" cy="2375803"/>
                    </a:xfrm>
                    <a:prstGeom prst="rect">
                      <a:avLst/>
                    </a:prstGeom>
                    <a:noFill/>
                    <a:ln w="9525">
                      <a:noFill/>
                      <a:miter lim="800000"/>
                      <a:headEnd/>
                      <a:tailEnd/>
                    </a:ln>
                  </pic:spPr>
                </pic:pic>
              </a:graphicData>
            </a:graphic>
          </wp:inline>
        </w:drawing>
      </w:r>
    </w:p>
    <w:p w:rsidR="00000000" w:rsidRDefault="00421874">
      <w:pPr>
        <w:pStyle w:val="Caption"/>
        <w:jc w:val="center"/>
        <w:rPr>
          <w:ins w:id="353" w:author="amnikam" w:date="2014-03-04T12:26:00Z"/>
        </w:rPr>
        <w:pPrChange w:id="354" w:author="amnikam" w:date="2014-03-04T12:24:00Z">
          <w:pPr>
            <w:pStyle w:val="ListParagraph"/>
            <w:spacing w:after="200" w:line="276" w:lineRule="auto"/>
            <w:ind w:left="1440"/>
            <w:jc w:val="both"/>
          </w:pPr>
        </w:pPrChange>
      </w:pPr>
      <w:ins w:id="355" w:author="amnikam" w:date="2014-03-04T12:24:00Z">
        <w:r>
          <w:t xml:space="preserve">Figure </w:t>
        </w:r>
        <w:r w:rsidR="00E57AFB">
          <w:fldChar w:fldCharType="begin"/>
        </w:r>
        <w:r>
          <w:instrText xml:space="preserve"> SEQ Figure \* ARABIC </w:instrText>
        </w:r>
      </w:ins>
      <w:r w:rsidR="00E57AFB">
        <w:fldChar w:fldCharType="separate"/>
      </w:r>
      <w:ins w:id="356" w:author="amnikam" w:date="2014-03-04T12:24:00Z">
        <w:r>
          <w:rPr>
            <w:noProof/>
          </w:rPr>
          <w:t>5</w:t>
        </w:r>
        <w:r w:rsidR="00E57AFB">
          <w:fldChar w:fldCharType="end"/>
        </w:r>
        <w:r>
          <w:t xml:space="preserve"> Pkbfdatup</w:t>
        </w:r>
      </w:ins>
      <w:ins w:id="357" w:author="amnikam" w:date="2014-03-04T14:05:00Z">
        <w:r w:rsidR="007F1837">
          <w:t>d</w:t>
        </w:r>
      </w:ins>
      <w:ins w:id="358" w:author="amnikam" w:date="2014-03-04T12:24:00Z">
        <w:r>
          <w:t>.trc</w:t>
        </w:r>
      </w:ins>
    </w:p>
    <w:p w:rsidR="00421874" w:rsidRDefault="00421874" w:rsidP="00421874">
      <w:pPr>
        <w:pStyle w:val="ListParagraph"/>
        <w:numPr>
          <w:ilvl w:val="0"/>
          <w:numId w:val="65"/>
        </w:numPr>
        <w:rPr>
          <w:ins w:id="359" w:author="amnikam" w:date="2014-03-04T12:27:00Z"/>
          <w:b/>
        </w:rPr>
      </w:pPr>
      <w:ins w:id="360" w:author="amnikam" w:date="2014-03-04T12:26:00Z">
        <w:r>
          <w:rPr>
            <w:b/>
          </w:rPr>
          <w:t>Pkbf.log</w:t>
        </w:r>
      </w:ins>
    </w:p>
    <w:p w:rsidR="00000000" w:rsidRDefault="00DA0276">
      <w:pPr>
        <w:pStyle w:val="ListParagraph"/>
        <w:spacing w:after="200" w:line="276" w:lineRule="auto"/>
        <w:ind w:left="1080"/>
        <w:jc w:val="both"/>
        <w:pPrChange w:id="361" w:author="amnikam" w:date="2014-03-04T12:28:00Z">
          <w:pPr>
            <w:pStyle w:val="ListParagraph"/>
            <w:numPr>
              <w:numId w:val="65"/>
            </w:numPr>
            <w:spacing w:after="200" w:line="276" w:lineRule="auto"/>
            <w:ind w:left="1080" w:hanging="360"/>
            <w:jc w:val="both"/>
          </w:pPr>
        </w:pPrChange>
      </w:pPr>
      <w:moveToRangeStart w:id="362" w:author="amnikam" w:date="2014-03-04T12:28:00Z" w:name="move381699419"/>
      <w:moveTo w:id="363" w:author="amnikam" w:date="2014-03-04T12:28:00Z">
        <w:r>
          <w:t>All</w:t>
        </w:r>
        <w:r w:rsidRPr="00E4570A">
          <w:t xml:space="preserve"> JDA </w:t>
        </w:r>
        <w:r>
          <w:t xml:space="preserve">EKB </w:t>
        </w:r>
        <w:r w:rsidRPr="00E4570A">
          <w:t xml:space="preserve">internal </w:t>
        </w:r>
        <w:r>
          <w:t xml:space="preserve">server processes will create a common </w:t>
        </w:r>
        <w:r w:rsidRPr="00E4570A">
          <w:t>log</w:t>
        </w:r>
        <w:r>
          <w:t xml:space="preserve"> files (pkbf.log) for foundation server processes and (cim.log)</w:t>
        </w:r>
        <w:r w:rsidRPr="00E4570A">
          <w:t xml:space="preserve"> </w:t>
        </w:r>
        <w:r>
          <w:t xml:space="preserve">for cube processes in the </w:t>
        </w:r>
        <w:r w:rsidRPr="00576A19">
          <w:t xml:space="preserve">default </w:t>
        </w:r>
        <w:r w:rsidRPr="00F56409">
          <w:t>JDA configured path</w:t>
        </w:r>
        <w:r>
          <w:t xml:space="preserve"> which will be decided during the configuration.</w:t>
        </w:r>
        <w:r w:rsidRPr="00961867">
          <w:rPr>
            <w:color w:val="1F497D"/>
          </w:rPr>
          <w:t xml:space="preserve"> </w:t>
        </w:r>
        <w:r w:rsidRPr="00961867">
          <w:t>These are the log files JDA support will look for when working on any EKB issues</w:t>
        </w:r>
        <w:r>
          <w:t>.</w:t>
        </w:r>
        <w:r w:rsidRPr="00B750A9">
          <w:t xml:space="preserve"> </w:t>
        </w:r>
        <w:r>
          <w:t>These log files will contain the high level information such as utility name ,timestamp of the utility started, timestamp of utility ended, parameters used to run the utility, ran on which server, activity stating: process completed successfully or process completed with errors etc.</w:t>
        </w:r>
      </w:moveTo>
    </w:p>
    <w:moveToRangeEnd w:id="362"/>
    <w:p w:rsidR="00000000" w:rsidRDefault="0059484F">
      <w:pPr>
        <w:pStyle w:val="ListParagraph"/>
        <w:ind w:left="1080"/>
        <w:rPr>
          <w:ins w:id="364" w:author="amnikam" w:date="2014-03-04T12:26:00Z"/>
          <w:b/>
        </w:rPr>
        <w:pPrChange w:id="365" w:author="amnikam" w:date="2014-03-04T12:27:00Z">
          <w:pPr>
            <w:pStyle w:val="ListParagraph"/>
            <w:numPr>
              <w:numId w:val="65"/>
            </w:numPr>
            <w:ind w:left="1080" w:hanging="360"/>
          </w:pPr>
        </w:pPrChange>
      </w:pPr>
    </w:p>
    <w:p w:rsidR="00000000" w:rsidRDefault="00DA0276">
      <w:pPr>
        <w:keepNext/>
        <w:ind w:left="360" w:firstLine="720"/>
        <w:rPr>
          <w:ins w:id="366" w:author="amnikam" w:date="2014-03-04T12:29:00Z"/>
        </w:rPr>
        <w:pPrChange w:id="367" w:author="amnikam" w:date="2014-03-04T12:29:00Z">
          <w:pPr>
            <w:ind w:left="360" w:firstLine="720"/>
          </w:pPr>
        </w:pPrChange>
      </w:pPr>
      <w:moveToRangeStart w:id="368" w:author="amnikam" w:date="2014-03-04T12:27:00Z" w:name="move381699382"/>
      <w:r w:rsidRPr="00DA0276">
        <w:rPr>
          <w:noProof/>
          <w:lang w:val="en-US" w:eastAsia="en-US"/>
        </w:rPr>
        <w:drawing>
          <wp:inline distT="0" distB="0" distL="0" distR="0">
            <wp:extent cx="5731510" cy="525779"/>
            <wp:effectExtent l="19050" t="0" r="254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731510" cy="525779"/>
                    </a:xfrm>
                    <a:prstGeom prst="rect">
                      <a:avLst/>
                    </a:prstGeom>
                    <a:noFill/>
                    <a:ln w="9525">
                      <a:noFill/>
                      <a:miter lim="800000"/>
                      <a:headEnd/>
                      <a:tailEnd/>
                    </a:ln>
                  </pic:spPr>
                </pic:pic>
              </a:graphicData>
            </a:graphic>
          </wp:inline>
        </w:drawing>
      </w:r>
      <w:moveToRangeEnd w:id="368"/>
    </w:p>
    <w:p w:rsidR="00000000" w:rsidRDefault="00D94B97">
      <w:pPr>
        <w:pStyle w:val="Caption"/>
        <w:jc w:val="center"/>
        <w:pPrChange w:id="369" w:author="amnikam" w:date="2014-03-04T12:30:00Z">
          <w:pPr>
            <w:pStyle w:val="ListParagraph"/>
            <w:spacing w:after="200" w:line="276" w:lineRule="auto"/>
            <w:ind w:left="1440"/>
            <w:jc w:val="both"/>
          </w:pPr>
        </w:pPrChange>
      </w:pPr>
      <w:ins w:id="370" w:author="amnikam" w:date="2014-03-04T12:29:00Z">
        <w:r>
          <w:t xml:space="preserve">Figure </w:t>
        </w:r>
        <w:r w:rsidR="00E57AFB">
          <w:fldChar w:fldCharType="begin"/>
        </w:r>
        <w:r>
          <w:instrText xml:space="preserve"> SEQ Figure \* ARABIC </w:instrText>
        </w:r>
      </w:ins>
      <w:r w:rsidR="00E57AFB">
        <w:fldChar w:fldCharType="separate"/>
      </w:r>
      <w:ins w:id="371" w:author="amnikam" w:date="2014-03-04T12:29:00Z">
        <w:r>
          <w:rPr>
            <w:noProof/>
          </w:rPr>
          <w:t>6</w:t>
        </w:r>
        <w:r w:rsidR="00E57AFB">
          <w:fldChar w:fldCharType="end"/>
        </w:r>
        <w:r>
          <w:t xml:space="preserve"> Pkbf.log</w:t>
        </w:r>
      </w:ins>
    </w:p>
    <w:p w:rsidR="00FE1380" w:rsidRDefault="00FE1380" w:rsidP="00FE1380">
      <w:pPr>
        <w:pStyle w:val="ListParagraph"/>
        <w:numPr>
          <w:ilvl w:val="0"/>
          <w:numId w:val="65"/>
        </w:numPr>
        <w:rPr>
          <w:ins w:id="372" w:author="amnikam" w:date="2014-03-04T12:30:00Z"/>
          <w:b/>
        </w:rPr>
      </w:pPr>
      <w:ins w:id="373" w:author="amnikam" w:date="2014-03-04T12:30:00Z">
        <w:r>
          <w:rPr>
            <w:b/>
          </w:rPr>
          <w:t>Cim.log</w:t>
        </w:r>
      </w:ins>
    </w:p>
    <w:p w:rsidR="00000000" w:rsidRDefault="00FE1380">
      <w:pPr>
        <w:pStyle w:val="ListParagraph"/>
        <w:spacing w:after="200" w:line="276" w:lineRule="auto"/>
        <w:ind w:left="1080"/>
        <w:jc w:val="both"/>
        <w:rPr>
          <w:ins w:id="374" w:author="amnikam" w:date="2014-03-04T12:32:00Z"/>
        </w:rPr>
        <w:pPrChange w:id="375" w:author="amnikam" w:date="2014-03-04T12:31:00Z">
          <w:pPr>
            <w:pStyle w:val="ListParagraph"/>
            <w:numPr>
              <w:numId w:val="65"/>
            </w:numPr>
            <w:spacing w:after="200" w:line="276" w:lineRule="auto"/>
            <w:ind w:left="1080" w:hanging="360"/>
            <w:jc w:val="both"/>
          </w:pPr>
        </w:pPrChange>
      </w:pPr>
      <w:ins w:id="376" w:author="amnikam" w:date="2014-03-04T12:31:00Z">
        <w:r>
          <w:t>All</w:t>
        </w:r>
        <w:r w:rsidRPr="00E4570A">
          <w:t xml:space="preserve"> JDA </w:t>
        </w:r>
        <w:r>
          <w:t xml:space="preserve">EKB </w:t>
        </w:r>
        <w:r w:rsidRPr="00E4570A">
          <w:t xml:space="preserve">internal </w:t>
        </w:r>
        <w:r>
          <w:t xml:space="preserve">server processes will create a common </w:t>
        </w:r>
        <w:r w:rsidRPr="00E4570A">
          <w:t>log</w:t>
        </w:r>
        <w:r>
          <w:t xml:space="preserve"> files (cim.log)</w:t>
        </w:r>
        <w:r w:rsidRPr="00E4570A">
          <w:t xml:space="preserve"> </w:t>
        </w:r>
        <w:r w:rsidR="00AB0C61">
          <w:t>for cube processes</w:t>
        </w:r>
      </w:ins>
      <w:ins w:id="377" w:author="amnikam" w:date="2014-03-04T14:06:00Z">
        <w:r w:rsidR="00AB0C61">
          <w:t xml:space="preserve"> in </w:t>
        </w:r>
      </w:ins>
      <w:ins w:id="378" w:author="amnikam" w:date="2014-03-04T12:31:00Z">
        <w:r>
          <w:t xml:space="preserve">the </w:t>
        </w:r>
        <w:r w:rsidRPr="00576A19">
          <w:t xml:space="preserve">default </w:t>
        </w:r>
        <w:r w:rsidRPr="00F56409">
          <w:t>JDA configured path</w:t>
        </w:r>
        <w:r>
          <w:t xml:space="preserve"> which will be decided during the configuration.</w:t>
        </w:r>
        <w:r w:rsidRPr="00961867">
          <w:rPr>
            <w:color w:val="1F497D"/>
          </w:rPr>
          <w:t xml:space="preserve"> </w:t>
        </w:r>
        <w:r w:rsidRPr="00961867">
          <w:t>These are the log files JDA support will look for when working on any EKB issues</w:t>
        </w:r>
        <w:r>
          <w:t>.</w:t>
        </w:r>
        <w:r w:rsidRPr="00B750A9">
          <w:t xml:space="preserve"> </w:t>
        </w:r>
        <w:r>
          <w:t xml:space="preserve">These log files will contain the high level information such as utility name ,timestamp of the utility started, timestamp of utility ended, </w:t>
        </w:r>
        <w:r>
          <w:lastRenderedPageBreak/>
          <w:t>parameters used to run the utility, ran on which server, activity stating: process completed successfully or process completed with errors etc.</w:t>
        </w:r>
      </w:ins>
    </w:p>
    <w:p w:rsidR="00000000" w:rsidRDefault="00BE3BE7">
      <w:pPr>
        <w:pStyle w:val="ListParagraph"/>
        <w:keepNext/>
        <w:ind w:left="1080"/>
        <w:rPr>
          <w:ins w:id="379" w:author="amnikam" w:date="2014-03-04T12:32:00Z"/>
        </w:rPr>
        <w:pPrChange w:id="380" w:author="amnikam" w:date="2014-03-04T12:32:00Z">
          <w:pPr>
            <w:pStyle w:val="ListParagraph"/>
            <w:ind w:left="1080"/>
          </w:pPr>
        </w:pPrChange>
      </w:pPr>
      <w:moveToRangeStart w:id="381" w:author="amnikam" w:date="2014-03-04T12:32:00Z" w:name="move381699652"/>
      <w:r w:rsidRPr="00BE3BE7">
        <w:rPr>
          <w:b/>
          <w:noProof/>
          <w:lang w:val="en-US" w:eastAsia="en-US"/>
        </w:rPr>
        <w:drawing>
          <wp:inline distT="0" distB="0" distL="0" distR="0">
            <wp:extent cx="5731510" cy="656567"/>
            <wp:effectExtent l="19050" t="0" r="254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5731510" cy="656567"/>
                    </a:xfrm>
                    <a:prstGeom prst="rect">
                      <a:avLst/>
                    </a:prstGeom>
                    <a:noFill/>
                    <a:ln w="9525">
                      <a:noFill/>
                      <a:miter lim="800000"/>
                      <a:headEnd/>
                      <a:tailEnd/>
                    </a:ln>
                  </pic:spPr>
                </pic:pic>
              </a:graphicData>
            </a:graphic>
          </wp:inline>
        </w:drawing>
      </w:r>
      <w:moveToRangeEnd w:id="381"/>
    </w:p>
    <w:p w:rsidR="00000000" w:rsidRDefault="00BE3BE7">
      <w:pPr>
        <w:pStyle w:val="Caption"/>
        <w:jc w:val="center"/>
        <w:rPr>
          <w:ins w:id="382" w:author="amnikam" w:date="2014-03-04T12:30:00Z"/>
        </w:rPr>
        <w:pPrChange w:id="383" w:author="amnikam" w:date="2014-03-04T12:32:00Z">
          <w:pPr>
            <w:pStyle w:val="ListParagraph"/>
            <w:numPr>
              <w:numId w:val="65"/>
            </w:numPr>
            <w:ind w:left="1080" w:hanging="360"/>
          </w:pPr>
        </w:pPrChange>
      </w:pPr>
      <w:ins w:id="384" w:author="amnikam" w:date="2014-03-04T12:32:00Z">
        <w:r>
          <w:t xml:space="preserve">Figure </w:t>
        </w:r>
        <w:r w:rsidR="00E57AFB">
          <w:fldChar w:fldCharType="begin"/>
        </w:r>
        <w:r>
          <w:instrText xml:space="preserve"> SEQ Figure \* ARABIC </w:instrText>
        </w:r>
      </w:ins>
      <w:r w:rsidR="00E57AFB">
        <w:fldChar w:fldCharType="separate"/>
      </w:r>
      <w:ins w:id="385" w:author="amnikam" w:date="2014-03-04T12:32:00Z">
        <w:r>
          <w:rPr>
            <w:noProof/>
          </w:rPr>
          <w:t>7</w:t>
        </w:r>
        <w:r w:rsidR="00E57AFB">
          <w:fldChar w:fldCharType="end"/>
        </w:r>
        <w:r>
          <w:t xml:space="preserve"> Cim.log</w:t>
        </w:r>
      </w:ins>
    </w:p>
    <w:p w:rsidR="00000000" w:rsidRDefault="00A124AE">
      <w:pPr>
        <w:pStyle w:val="ListParagraph"/>
        <w:numPr>
          <w:ilvl w:val="0"/>
          <w:numId w:val="65"/>
        </w:numPr>
        <w:rPr>
          <w:ins w:id="386" w:author="amnikam" w:date="2014-03-04T16:55:00Z"/>
          <w:b/>
        </w:rPr>
        <w:pPrChange w:id="387" w:author="amnikam" w:date="2014-03-04T16:55:00Z">
          <w:pPr>
            <w:pStyle w:val="ListParagraph"/>
            <w:numPr>
              <w:numId w:val="68"/>
            </w:numPr>
            <w:ind w:left="1080" w:hanging="360"/>
          </w:pPr>
        </w:pPrChange>
      </w:pPr>
      <w:ins w:id="388" w:author="amnikam" w:date="2014-03-04T16:55:00Z">
        <w:r>
          <w:rPr>
            <w:b/>
          </w:rPr>
          <w:t>Wrapper log</w:t>
        </w:r>
      </w:ins>
    </w:p>
    <w:p w:rsidR="00000000" w:rsidRDefault="00A124AE">
      <w:pPr>
        <w:pStyle w:val="ListParagraph"/>
        <w:numPr>
          <w:ilvl w:val="0"/>
          <w:numId w:val="69"/>
        </w:numPr>
        <w:spacing w:after="200" w:line="276" w:lineRule="auto"/>
        <w:jc w:val="both"/>
        <w:pPrChange w:id="389" w:author="amnikam" w:date="2014-03-04T16:57:00Z">
          <w:pPr>
            <w:pStyle w:val="ListParagraph"/>
            <w:numPr>
              <w:numId w:val="65"/>
            </w:numPr>
            <w:spacing w:after="200" w:line="276" w:lineRule="auto"/>
            <w:ind w:left="1080" w:hanging="360"/>
            <w:jc w:val="both"/>
          </w:pPr>
        </w:pPrChange>
      </w:pPr>
      <w:moveToRangeStart w:id="390" w:author="amnikam" w:date="2014-03-04T16:57:00Z" w:name="move381715568"/>
      <w:moveTo w:id="391" w:author="amnikam" w:date="2014-03-04T16:57:00Z">
        <w:r>
          <w:t xml:space="preserve">If the process encounters any hard error for that process it should fail and generate a return code = 1 and then all process errors/information will be written to the log files created in the D:\batch\logs folder with the naming convention as </w:t>
        </w:r>
        <w:r w:rsidRPr="00E4570A">
          <w:t>&lt;script</w:t>
        </w:r>
        <w:r>
          <w:t xml:space="preserve"> </w:t>
        </w:r>
        <w:r w:rsidRPr="00E4570A">
          <w:t>name</w:t>
        </w:r>
        <w:r>
          <w:t>&gt;_&lt;parameter&gt;</w:t>
        </w:r>
        <w:r w:rsidRPr="00E4570A">
          <w:t>_</w:t>
        </w:r>
        <w:r>
          <w:t>YYYYMMDDHHMM</w:t>
        </w:r>
        <w:r w:rsidRPr="00AC33C6">
          <w:t>.log</w:t>
        </w:r>
        <w:r>
          <w:t xml:space="preserve">. </w:t>
        </w:r>
      </w:moveTo>
    </w:p>
    <w:p w:rsidR="00FF2F25" w:rsidRDefault="00FF2F25" w:rsidP="00FF2F25">
      <w:pPr>
        <w:pStyle w:val="ListParagraph"/>
        <w:spacing w:after="200" w:line="276" w:lineRule="auto"/>
        <w:ind w:left="1800"/>
        <w:jc w:val="both"/>
        <w:rPr>
          <w:ins w:id="392" w:author="amnikam" w:date="2014-03-05T12:00:00Z"/>
        </w:rPr>
        <w:pPrChange w:id="393" w:author="amnikam" w:date="2014-03-05T12:00:00Z">
          <w:pPr>
            <w:pStyle w:val="ListParagraph"/>
            <w:numPr>
              <w:numId w:val="69"/>
            </w:numPr>
            <w:spacing w:after="200" w:line="276" w:lineRule="auto"/>
            <w:ind w:left="1800" w:hanging="360"/>
            <w:jc w:val="both"/>
          </w:pPr>
        </w:pPrChange>
      </w:pPr>
    </w:p>
    <w:p w:rsidR="00FF2F25" w:rsidRDefault="00FF2F25" w:rsidP="00FF2F25">
      <w:pPr>
        <w:pStyle w:val="ListParagraph"/>
        <w:numPr>
          <w:ilvl w:val="0"/>
          <w:numId w:val="69"/>
        </w:numPr>
        <w:spacing w:after="200" w:line="276" w:lineRule="auto"/>
        <w:jc w:val="both"/>
        <w:rPr>
          <w:ins w:id="394" w:author="amnikam" w:date="2014-03-05T12:00:00Z"/>
        </w:rPr>
      </w:pPr>
      <w:ins w:id="395" w:author="amnikam" w:date="2014-03-05T12:00:00Z">
        <w:r>
          <w:t xml:space="preserve">If the process </w:t>
        </w:r>
        <w:r>
          <w:t xml:space="preserve">is </w:t>
        </w:r>
        <w:r>
          <w:t>successfully</w:t>
        </w:r>
        <w:r>
          <w:t xml:space="preserve"> completed</w:t>
        </w:r>
      </w:ins>
      <w:ins w:id="396" w:author="amnikam" w:date="2014-03-05T12:01:00Z">
        <w:r w:rsidR="0029497F">
          <w:t>,</w:t>
        </w:r>
      </w:ins>
      <w:ins w:id="397" w:author="amnikam" w:date="2014-03-05T12:00:00Z">
        <w:r>
          <w:t xml:space="preserve"> it should generate a return code = 0</w:t>
        </w:r>
        <w:r>
          <w:t xml:space="preserve"> and then all process </w:t>
        </w:r>
        <w:r>
          <w:t xml:space="preserve">success information </w:t>
        </w:r>
        <w:r>
          <w:t xml:space="preserve">will be written to the log files created in the D:\batch\logs folder with the naming convention as </w:t>
        </w:r>
        <w:r w:rsidRPr="00E4570A">
          <w:t>&lt;script</w:t>
        </w:r>
        <w:r>
          <w:t xml:space="preserve"> </w:t>
        </w:r>
        <w:r w:rsidRPr="00E4570A">
          <w:t>name</w:t>
        </w:r>
        <w:r>
          <w:t>&gt;_&lt;parameter&gt;</w:t>
        </w:r>
        <w:r w:rsidRPr="00E4570A">
          <w:t>_</w:t>
        </w:r>
        <w:r>
          <w:t>YYYYMMDDHHMM</w:t>
        </w:r>
        <w:r w:rsidRPr="00AC33C6">
          <w:t>.log</w:t>
        </w:r>
        <w:r>
          <w:t xml:space="preserve">. </w:t>
        </w:r>
      </w:ins>
    </w:p>
    <w:p w:rsidR="00A124AE" w:rsidRDefault="00A124AE" w:rsidP="00A124AE">
      <w:pPr>
        <w:pStyle w:val="ListParagraph"/>
        <w:spacing w:after="200" w:line="276" w:lineRule="auto"/>
        <w:ind w:left="1440"/>
        <w:jc w:val="both"/>
      </w:pPr>
    </w:p>
    <w:p w:rsidR="00000000" w:rsidRDefault="00A124AE">
      <w:pPr>
        <w:pStyle w:val="ListParagraph"/>
        <w:numPr>
          <w:ilvl w:val="0"/>
          <w:numId w:val="69"/>
        </w:numPr>
        <w:spacing w:after="200" w:line="276" w:lineRule="auto"/>
        <w:pPrChange w:id="398" w:author="amnikam" w:date="2014-03-04T16:57:00Z">
          <w:pPr>
            <w:pStyle w:val="ListParagraph"/>
            <w:numPr>
              <w:numId w:val="65"/>
            </w:numPr>
            <w:spacing w:after="200" w:line="276" w:lineRule="auto"/>
            <w:ind w:left="1080" w:hanging="360"/>
          </w:pPr>
        </w:pPrChange>
      </w:pPr>
      <w:moveTo w:id="399" w:author="amnikam" w:date="2014-03-04T16:57:00Z">
        <w:r w:rsidRPr="00415DBC">
          <w:t xml:space="preserve">If the script completed with warnings, it will generate a return code =3 and the process will continue and then all process warning/information will be written </w:t>
        </w:r>
        <w:r>
          <w:t>to</w:t>
        </w:r>
        <w:r w:rsidRPr="00415DBC">
          <w:t xml:space="preserve"> the log files created in the D:\batch\logs</w:t>
        </w:r>
        <w:r>
          <w:t xml:space="preserve"> folder</w:t>
        </w:r>
        <w:r w:rsidRPr="00415DBC">
          <w:t xml:space="preserve"> with the n</w:t>
        </w:r>
        <w:r>
          <w:t xml:space="preserve">aming convention as </w:t>
        </w:r>
        <w:r w:rsidRPr="00E4570A">
          <w:t>&lt;script</w:t>
        </w:r>
        <w:r>
          <w:t xml:space="preserve"> </w:t>
        </w:r>
        <w:r w:rsidRPr="00E4570A">
          <w:t>name</w:t>
        </w:r>
        <w:r>
          <w:t>&gt;_&lt;parameter&gt;</w:t>
        </w:r>
        <w:r w:rsidRPr="00E4570A">
          <w:t>_</w:t>
        </w:r>
        <w:r w:rsidRPr="00415DBC">
          <w:t>YYYYMMDDHHMM.log.</w:t>
        </w:r>
      </w:moveTo>
    </w:p>
    <w:p w:rsidR="00A124AE" w:rsidRDefault="00A124AE" w:rsidP="00A124AE">
      <w:pPr>
        <w:pStyle w:val="ListParagraph"/>
        <w:spacing w:after="200" w:line="276" w:lineRule="auto"/>
        <w:ind w:left="1440"/>
        <w:jc w:val="both"/>
      </w:pPr>
      <w:moveTo w:id="400" w:author="amnikam" w:date="2014-03-04T16:57:00Z">
        <w:r>
          <w:t>Example: if the script (</w:t>
        </w:r>
        <w:r w:rsidRPr="00167EDB">
          <w:t>MnS_Dataupdate_P06</w:t>
        </w:r>
        <w:r>
          <w:t>.bat FTF_ACTUAL_UK_SALES) is to load the data from interface table to live for actual for UK using the EKB data update process (</w:t>
        </w:r>
        <w:proofErr w:type="spellStart"/>
        <w:r>
          <w:t>pkbfdatupd</w:t>
        </w:r>
        <w:proofErr w:type="spellEnd"/>
        <w:r>
          <w:t>), then below files will be created in logs folder</w:t>
        </w:r>
      </w:moveTo>
    </w:p>
    <w:p w:rsidR="00A124AE" w:rsidRPr="00E4570A" w:rsidRDefault="00A124AE" w:rsidP="00A124AE">
      <w:pPr>
        <w:pStyle w:val="ListParagraph"/>
        <w:spacing w:after="200" w:line="276" w:lineRule="auto"/>
        <w:ind w:left="1440"/>
        <w:jc w:val="both"/>
      </w:pPr>
      <w:moveTo w:id="401" w:author="amnikam" w:date="2014-03-04T16:57:00Z">
        <w:r>
          <w:t xml:space="preserve">. </w:t>
        </w:r>
        <w:r w:rsidRPr="00167EDB">
          <w:t>MnS_Dataupdate_P06</w:t>
        </w:r>
        <w:r>
          <w:t>_FTF_ACTUAL_UK_SALES_201311081637.log</w:t>
        </w:r>
      </w:moveTo>
    </w:p>
    <w:p w:rsidR="00A124AE" w:rsidRDefault="00A124AE" w:rsidP="00A124AE">
      <w:pPr>
        <w:pStyle w:val="ListParagraph"/>
        <w:spacing w:after="200" w:line="276" w:lineRule="auto"/>
        <w:ind w:left="1440"/>
        <w:jc w:val="both"/>
        <w:rPr>
          <w:ins w:id="402" w:author="amnikam" w:date="2014-03-04T17:03:00Z"/>
        </w:rPr>
      </w:pPr>
      <w:moveTo w:id="403" w:author="amnikam" w:date="2014-03-04T16:57:00Z">
        <w:r>
          <w:t xml:space="preserve">. </w:t>
        </w:r>
        <w:r w:rsidRPr="00167EDB">
          <w:t>MnS_Dataupdate_P06</w:t>
        </w:r>
        <w:r>
          <w:t>_FTF_ACTUAL_UK_SALES_201311081637.trc</w:t>
        </w:r>
      </w:moveTo>
    </w:p>
    <w:p w:rsidR="002E0DF4" w:rsidRDefault="002E0DF4" w:rsidP="00A124AE">
      <w:pPr>
        <w:pStyle w:val="ListParagraph"/>
        <w:spacing w:after="200" w:line="276" w:lineRule="auto"/>
        <w:ind w:left="1440"/>
        <w:jc w:val="both"/>
        <w:rPr>
          <w:ins w:id="404" w:author="amnikam" w:date="2014-03-04T17:08:00Z"/>
        </w:rPr>
      </w:pPr>
    </w:p>
    <w:p w:rsidR="009F048D" w:rsidRDefault="009F048D" w:rsidP="009F048D">
      <w:pPr>
        <w:pStyle w:val="ListParagraph"/>
        <w:numPr>
          <w:ilvl w:val="0"/>
          <w:numId w:val="65"/>
        </w:numPr>
        <w:rPr>
          <w:ins w:id="405" w:author="amnikam" w:date="2014-03-04T17:08:00Z"/>
          <w:b/>
        </w:rPr>
      </w:pPr>
      <w:ins w:id="406" w:author="amnikam" w:date="2014-03-04T17:09:00Z">
        <w:r>
          <w:rPr>
            <w:b/>
          </w:rPr>
          <w:t>Automation</w:t>
        </w:r>
      </w:ins>
      <w:ins w:id="407" w:author="amnikam" w:date="2014-03-04T17:08:00Z">
        <w:r>
          <w:rPr>
            <w:b/>
          </w:rPr>
          <w:t xml:space="preserve"> log</w:t>
        </w:r>
      </w:ins>
    </w:p>
    <w:p w:rsidR="009F048D" w:rsidDel="009F048D" w:rsidRDefault="009F048D" w:rsidP="00A124AE">
      <w:pPr>
        <w:pStyle w:val="ListParagraph"/>
        <w:spacing w:after="200" w:line="276" w:lineRule="auto"/>
        <w:ind w:left="1440"/>
        <w:jc w:val="both"/>
        <w:rPr>
          <w:del w:id="408" w:author="amnikam" w:date="2014-03-04T17:09:00Z"/>
        </w:rPr>
      </w:pPr>
    </w:p>
    <w:p w:rsidR="002E0DF4" w:rsidRDefault="002E0DF4" w:rsidP="002E0DF4">
      <w:pPr>
        <w:pStyle w:val="ListParagraph"/>
        <w:numPr>
          <w:ilvl w:val="0"/>
          <w:numId w:val="27"/>
        </w:numPr>
        <w:spacing w:after="200" w:line="276" w:lineRule="auto"/>
        <w:jc w:val="both"/>
      </w:pPr>
      <w:moveToRangeStart w:id="409" w:author="amnikam" w:date="2014-03-04T17:02:00Z" w:name="move381715893"/>
      <w:moveToRangeEnd w:id="390"/>
      <w:moveTo w:id="410" w:author="amnikam" w:date="2014-03-04T17:02:00Z">
        <w:r>
          <w:t>For automation</w:t>
        </w:r>
        <w:r w:rsidRPr="00713652">
          <w:t xml:space="preserve"> scripts the logs will be created as below where the support team can see for any errors or any other information.</w:t>
        </w:r>
      </w:moveTo>
    </w:p>
    <w:p w:rsidR="002E0DF4" w:rsidRDefault="002E0DF4" w:rsidP="002E0DF4">
      <w:pPr>
        <w:pStyle w:val="ListParagraph"/>
      </w:pPr>
    </w:p>
    <w:p w:rsidR="002E0DF4" w:rsidRDefault="002E0DF4" w:rsidP="002E0DF4">
      <w:pPr>
        <w:pStyle w:val="ListParagraph"/>
        <w:numPr>
          <w:ilvl w:val="0"/>
          <w:numId w:val="46"/>
        </w:numPr>
        <w:spacing w:after="200" w:line="276" w:lineRule="auto"/>
        <w:jc w:val="both"/>
      </w:pPr>
      <w:moveTo w:id="411" w:author="amnikam" w:date="2014-03-04T17:02:00Z">
        <w:r w:rsidRPr="00713652">
          <w:t>Planning.log:</w:t>
        </w:r>
        <w:r w:rsidRPr="00713652">
          <w:rPr>
            <w:rFonts w:asciiTheme="minorHAnsi" w:eastAsiaTheme="minorHAnsi" w:hAnsiTheme="minorHAnsi" w:cstheme="minorBidi"/>
            <w:sz w:val="22"/>
            <w:szCs w:val="22"/>
            <w:lang w:eastAsia="en-US"/>
          </w:rPr>
          <w:t xml:space="preserve"> This will be created on the batch server</w:t>
        </w:r>
        <w:r>
          <w:rPr>
            <w:rFonts w:asciiTheme="minorHAnsi" w:eastAsiaTheme="minorHAnsi" w:hAnsiTheme="minorHAnsi" w:cstheme="minorBidi"/>
            <w:sz w:val="22"/>
            <w:szCs w:val="22"/>
            <w:lang w:eastAsia="en-US"/>
          </w:rPr>
          <w:t xml:space="preserve"> as for this EP client will be installed in the Batch server</w:t>
        </w:r>
        <w:r w:rsidRPr="00713652">
          <w:rPr>
            <w:rFonts w:asciiTheme="minorHAnsi" w:eastAsiaTheme="minorHAnsi" w:hAnsiTheme="minorHAnsi" w:cstheme="minorBidi"/>
            <w:sz w:val="22"/>
            <w:szCs w:val="22"/>
            <w:lang w:eastAsia="en-US"/>
          </w:rPr>
          <w:t>.</w:t>
        </w:r>
        <w:r w:rsidRPr="00713652">
          <w:t xml:space="preserve"> The planning.log is a user specific log file that captures all logged information for a specific EP user for all </w:t>
        </w:r>
        <w:r w:rsidRPr="00713652">
          <w:lastRenderedPageBreak/>
          <w:t>processes run in the users EP session. The file can be found in the following directory C\:Users\&lt;Username&gt;, where &lt;</w:t>
        </w:r>
        <w:r w:rsidRPr="00713652">
          <w:rPr>
            <w:i/>
            <w:iCs/>
          </w:rPr>
          <w:t xml:space="preserve">username&gt; </w:t>
        </w:r>
        <w:r w:rsidRPr="00713652">
          <w:t>is the User Name of the Batch user (Y user) from which the job was executed.</w:t>
        </w:r>
      </w:moveTo>
    </w:p>
    <w:p w:rsidR="002E0DF4" w:rsidRPr="00713652" w:rsidRDefault="002E0DF4" w:rsidP="002E0DF4">
      <w:pPr>
        <w:pStyle w:val="ListParagraph"/>
        <w:spacing w:after="200" w:line="276" w:lineRule="auto"/>
        <w:ind w:left="2160"/>
        <w:jc w:val="both"/>
      </w:pPr>
    </w:p>
    <w:p w:rsidR="002E0DF4" w:rsidRDefault="002E0DF4" w:rsidP="002E0DF4">
      <w:pPr>
        <w:pStyle w:val="ListParagraph"/>
        <w:numPr>
          <w:ilvl w:val="0"/>
          <w:numId w:val="47"/>
        </w:numPr>
        <w:spacing w:after="200" w:line="276" w:lineRule="auto"/>
        <w:rPr>
          <w:rFonts w:cs="Arial"/>
          <w:i/>
          <w:iCs/>
        </w:rPr>
      </w:pPr>
      <w:moveTo w:id="412" w:author="amnikam" w:date="2014-03-04T17:02:00Z">
        <w:r w:rsidRPr="00713652">
          <w:t>Personal Logs: This will be created on the file server</w:t>
        </w:r>
        <w:r>
          <w:t xml:space="preserve"> for each automation</w:t>
        </w:r>
        <w:r w:rsidRPr="00713652">
          <w:t xml:space="preserve"> process </w:t>
        </w:r>
      </w:moveTo>
      <w:ins w:id="413" w:author="amnikam" w:date="2014-03-05T11:55:00Z">
        <w:r w:rsidR="004F0DA3">
          <w:t>executed by the batch user</w:t>
        </w:r>
        <w:r w:rsidR="001B202A">
          <w:t>(Y user)</w:t>
        </w:r>
        <w:r w:rsidR="004F0DA3">
          <w:t xml:space="preserve"> </w:t>
        </w:r>
      </w:ins>
      <w:moveTo w:id="414" w:author="amnikam" w:date="2014-03-04T17:02:00Z">
        <w:r w:rsidRPr="00713652">
          <w:t xml:space="preserve">and will be stored in the file server wherever the toolkit is installed </w:t>
        </w:r>
        <w:r w:rsidRPr="00713652">
          <w:rPr>
            <w:rFonts w:cs="Arial"/>
            <w:i/>
          </w:rPr>
          <w:t>&lt;Environment_Path&gt;\</w:t>
        </w:r>
        <w:r w:rsidRPr="00713652">
          <w:rPr>
            <w:rFonts w:cs="Arial"/>
            <w:i/>
            <w:iCs/>
          </w:rPr>
          <w:t>Personal\&lt;batchuser&gt;\logs&gt;</w:t>
        </w:r>
      </w:moveTo>
    </w:p>
    <w:p w:rsidR="002E0DF4" w:rsidRPr="00713652" w:rsidRDefault="002E0DF4" w:rsidP="002E0DF4">
      <w:pPr>
        <w:pStyle w:val="ListParagraph"/>
        <w:spacing w:after="200" w:line="276" w:lineRule="auto"/>
        <w:ind w:left="2160"/>
        <w:rPr>
          <w:rFonts w:cs="Arial"/>
          <w:i/>
          <w:iCs/>
        </w:rPr>
      </w:pPr>
    </w:p>
    <w:p w:rsidR="002E0DF4" w:rsidRPr="00713652" w:rsidRDefault="002E0DF4" w:rsidP="002E0DF4">
      <w:pPr>
        <w:pStyle w:val="ListParagraph"/>
        <w:numPr>
          <w:ilvl w:val="0"/>
          <w:numId w:val="47"/>
        </w:numPr>
        <w:spacing w:after="200" w:line="276" w:lineRule="auto"/>
        <w:jc w:val="both"/>
      </w:pPr>
      <w:moveTo w:id="415" w:author="amnikam" w:date="2014-03-04T17:02:00Z">
        <w:r w:rsidRPr="00713652">
          <w:t xml:space="preserve">Batch process logs: Each single process or multi process batch job run is assigned a log file with the same name plus a date stamp in the directory </w:t>
        </w:r>
        <w:r w:rsidR="00E57AFB">
          <w:fldChar w:fldCharType="begin"/>
        </w:r>
        <w:r>
          <w:instrText>HYPERLINK</w:instrText>
        </w:r>
        <w:r w:rsidR="00E57AFB">
          <w:fldChar w:fldCharType="separate"/>
        </w:r>
        <w:r w:rsidRPr="00713652">
          <w:t>&lt;Environment_Path&gt;\Admin\System\Util\logs</w:t>
        </w:r>
        <w:r w:rsidR="00E57AFB">
          <w:fldChar w:fldCharType="end"/>
        </w:r>
        <w:r>
          <w:t xml:space="preserve"> and these</w:t>
        </w:r>
        <w:r w:rsidRPr="00713652">
          <w:t xml:space="preserve"> will be created on the file server</w:t>
        </w:r>
        <w:r>
          <w:t>.</w:t>
        </w:r>
      </w:moveTo>
      <w:ins w:id="416" w:author="amnikam" w:date="2014-03-04T17:05:00Z">
        <w:r w:rsidRPr="002E0DF4">
          <w:rPr>
            <w:rFonts w:cs="Arial"/>
          </w:rPr>
          <w:t xml:space="preserve"> </w:t>
        </w:r>
        <w:r w:rsidRPr="00713652">
          <w:rPr>
            <w:rFonts w:cs="Arial"/>
          </w:rPr>
          <w:t>For example, the batch process for building the user plans batch could be</w:t>
        </w:r>
        <w:r w:rsidRPr="002E0DF4">
          <w:rPr>
            <w:rFonts w:cs="Arial"/>
          </w:rPr>
          <w:t xml:space="preserve"> </w:t>
        </w:r>
        <w:r w:rsidRPr="00713652">
          <w:rPr>
            <w:rFonts w:cs="Arial"/>
          </w:rPr>
          <w:t>named</w:t>
        </w:r>
        <w:r>
          <w:rPr>
            <w:rFonts w:cs="Arial"/>
          </w:rPr>
          <w:t xml:space="preserve"> </w:t>
        </w:r>
        <w:proofErr w:type="spellStart"/>
        <w:r w:rsidRPr="00713652">
          <w:rPr>
            <w:rFonts w:cs="Arial"/>
            <w:b/>
            <w:bCs/>
          </w:rPr>
          <w:t>BldUser</w:t>
        </w:r>
        <w:proofErr w:type="spellEnd"/>
        <w:r w:rsidRPr="00713652">
          <w:rPr>
            <w:rFonts w:cs="Arial"/>
          </w:rPr>
          <w:t>, and the</w:t>
        </w:r>
        <w:r>
          <w:rPr>
            <w:rFonts w:cs="Arial"/>
          </w:rPr>
          <w:t xml:space="preserve"> </w:t>
        </w:r>
        <w:r w:rsidRPr="00713652">
          <w:rPr>
            <w:rFonts w:cs="Arial"/>
          </w:rPr>
          <w:t>log file for the batch process will be</w:t>
        </w:r>
        <w:r>
          <w:rPr>
            <w:rFonts w:cs="Arial"/>
          </w:rPr>
          <w:t xml:space="preserve"> </w:t>
        </w:r>
        <w:proofErr w:type="spellStart"/>
        <w:r>
          <w:rPr>
            <w:rFonts w:cs="Arial"/>
          </w:rPr>
          <w:t>blduser</w:t>
        </w:r>
        <w:proofErr w:type="spellEnd"/>
        <w:r>
          <w:rPr>
            <w:rFonts w:cs="Arial"/>
          </w:rPr>
          <w:t>&lt;</w:t>
        </w:r>
        <w:proofErr w:type="spellStart"/>
        <w:r>
          <w:rPr>
            <w:rFonts w:cs="Arial"/>
          </w:rPr>
          <w:t>Datestamp</w:t>
        </w:r>
        <w:proofErr w:type="spellEnd"/>
        <w:r>
          <w:rPr>
            <w:rFonts w:cs="Arial"/>
          </w:rPr>
          <w:t>&gt;.log</w:t>
        </w:r>
      </w:ins>
    </w:p>
    <w:p w:rsidR="00470CD1" w:rsidRDefault="002E0DF4" w:rsidP="00470CD1">
      <w:pPr>
        <w:pStyle w:val="Heading4"/>
        <w:rPr>
          <w:ins w:id="417" w:author="amnikam" w:date="2014-03-04T14:00:00Z"/>
        </w:rPr>
      </w:pPr>
      <w:moveTo w:id="418" w:author="amnikam" w:date="2014-03-04T17:02:00Z">
        <w:del w:id="419" w:author="amnikam" w:date="2014-03-04T17:04:00Z">
          <w:r w:rsidRPr="00713652" w:rsidDel="002E0DF4">
            <w:rPr>
              <w:rFonts w:cs="Arial"/>
            </w:rPr>
            <w:delText xml:space="preserve">For example, the batch process for building the user plans batch could be </w:delText>
          </w:r>
        </w:del>
        <w:del w:id="420" w:author="amnikam" w:date="2014-03-04T17:05:00Z">
          <w:r w:rsidRPr="00713652" w:rsidDel="002E0DF4">
            <w:rPr>
              <w:rFonts w:cs="Arial"/>
            </w:rPr>
            <w:delText>named</w:delText>
          </w:r>
          <w:r w:rsidDel="002E0DF4">
            <w:rPr>
              <w:rFonts w:cs="Arial"/>
            </w:rPr>
            <w:delText xml:space="preserve"> </w:delText>
          </w:r>
          <w:r w:rsidRPr="00713652" w:rsidDel="002E0DF4">
            <w:rPr>
              <w:rFonts w:cs="Arial"/>
              <w:b w:val="0"/>
              <w:bCs w:val="0"/>
            </w:rPr>
            <w:delText>BldUser</w:delText>
          </w:r>
          <w:r w:rsidRPr="00713652" w:rsidDel="002E0DF4">
            <w:rPr>
              <w:rFonts w:cs="Arial"/>
            </w:rPr>
            <w:delText>, and the</w:delText>
          </w:r>
          <w:r w:rsidDel="002E0DF4">
            <w:rPr>
              <w:rFonts w:cs="Arial"/>
            </w:rPr>
            <w:delText xml:space="preserve"> </w:delText>
          </w:r>
          <w:r w:rsidRPr="00713652" w:rsidDel="002E0DF4">
            <w:rPr>
              <w:rFonts w:cs="Arial"/>
            </w:rPr>
            <w:delText xml:space="preserve">log file for the batch process will be </w:delText>
          </w:r>
          <w:r w:rsidRPr="00713652" w:rsidDel="002E0DF4">
            <w:rPr>
              <w:rFonts w:cs="Arial"/>
              <w:i w:val="0"/>
              <w:iCs w:val="0"/>
            </w:rPr>
            <w:delText>blduser&lt;DateStamp&gt;.log</w:delText>
          </w:r>
          <w:r w:rsidRPr="00713652" w:rsidDel="002E0DF4">
            <w:rPr>
              <w:rFonts w:cs="Arial"/>
            </w:rPr>
            <w:delText>.</w:delText>
          </w:r>
        </w:del>
      </w:moveTo>
      <w:bookmarkStart w:id="421" w:name="_Toc381784322"/>
      <w:moveToRangeEnd w:id="409"/>
      <w:ins w:id="422" w:author="amnikam" w:date="2014-03-04T16:56:00Z">
        <w:r w:rsidR="00A124AE">
          <w:t xml:space="preserve">Detailed </w:t>
        </w:r>
      </w:ins>
      <w:ins w:id="423" w:author="amnikam" w:date="2014-03-04T13:59:00Z">
        <w:r w:rsidR="00470CD1">
          <w:t>Logs</w:t>
        </w:r>
      </w:ins>
      <w:bookmarkEnd w:id="421"/>
    </w:p>
    <w:p w:rsidR="00000000" w:rsidRDefault="00A124AE">
      <w:pPr>
        <w:ind w:left="864"/>
        <w:rPr>
          <w:ins w:id="424" w:author="amnikam" w:date="2014-03-04T13:59:00Z"/>
        </w:rPr>
        <w:pPrChange w:id="425" w:author="amnikam" w:date="2014-03-04T16:56:00Z">
          <w:pPr>
            <w:pStyle w:val="Heading4"/>
          </w:pPr>
        </w:pPrChange>
      </w:pPr>
      <w:ins w:id="426" w:author="amnikam" w:date="2014-03-04T16:59:00Z">
        <w:r>
          <w:t>This will</w:t>
        </w:r>
      </w:ins>
      <w:ins w:id="427" w:author="amnikam" w:date="2014-03-04T14:00:00Z">
        <w:r w:rsidR="006B6DBD">
          <w:t xml:space="preserve"> </w:t>
        </w:r>
      </w:ins>
      <w:ins w:id="428" w:author="amnikam" w:date="2014-03-04T16:59:00Z">
        <w:r w:rsidR="0061073B">
          <w:t>contain</w:t>
        </w:r>
      </w:ins>
      <w:ins w:id="429" w:author="amnikam" w:date="2014-03-04T14:00:00Z">
        <w:r w:rsidR="006B6DBD">
          <w:t xml:space="preserve"> detailed information whenever the</w:t>
        </w:r>
      </w:ins>
      <w:ins w:id="430" w:author="amnikam" w:date="2014-03-04T14:01:00Z">
        <w:r w:rsidR="006B6DBD">
          <w:t>re</w:t>
        </w:r>
      </w:ins>
      <w:ins w:id="431" w:author="amnikam" w:date="2014-03-04T14:00:00Z">
        <w:r w:rsidR="006B6DBD">
          <w:t xml:space="preserve"> </w:t>
        </w:r>
      </w:ins>
      <w:ins w:id="432" w:author="amnikam" w:date="2014-03-04T16:59:00Z">
        <w:r>
          <w:t xml:space="preserve">are </w:t>
        </w:r>
      </w:ins>
      <w:ins w:id="433" w:author="amnikam" w:date="2014-03-04T14:10:00Z">
        <w:r w:rsidR="00EB0806">
          <w:t xml:space="preserve">reported </w:t>
        </w:r>
      </w:ins>
      <w:ins w:id="434" w:author="amnikam" w:date="2014-03-04T14:01:00Z">
        <w:r w:rsidR="006B6DBD">
          <w:t>errors (for both master date and transaction data</w:t>
        </w:r>
      </w:ins>
      <w:ins w:id="435" w:author="amnikam" w:date="2014-03-04T14:00:00Z">
        <w:r w:rsidR="006B6DBD">
          <w:t>)</w:t>
        </w:r>
      </w:ins>
      <w:ins w:id="436" w:author="amnikam" w:date="2014-03-04T16:59:00Z">
        <w:r w:rsidR="0061073B">
          <w:t>.</w:t>
        </w:r>
      </w:ins>
    </w:p>
    <w:p w:rsidR="00000000" w:rsidRDefault="00E57AFB">
      <w:pPr>
        <w:pStyle w:val="ListParagraph"/>
        <w:numPr>
          <w:ilvl w:val="0"/>
          <w:numId w:val="70"/>
        </w:numPr>
        <w:spacing w:after="200" w:line="276" w:lineRule="auto"/>
        <w:jc w:val="both"/>
        <w:rPr>
          <w:ins w:id="437" w:author="amnikam" w:date="2014-03-04T12:30:00Z"/>
          <w:b/>
          <w:rPrChange w:id="438" w:author="amnikam" w:date="2014-03-04T17:00:00Z">
            <w:rPr>
              <w:ins w:id="439" w:author="amnikam" w:date="2014-03-04T12:30:00Z"/>
            </w:rPr>
          </w:rPrChange>
        </w:rPr>
        <w:pPrChange w:id="440" w:author="amnikam" w:date="2014-03-04T17:00:00Z">
          <w:pPr>
            <w:pStyle w:val="ListParagraph"/>
            <w:numPr>
              <w:numId w:val="27"/>
            </w:numPr>
            <w:spacing w:after="200" w:line="276" w:lineRule="auto"/>
            <w:ind w:left="1440" w:hanging="360"/>
            <w:jc w:val="both"/>
          </w:pPr>
        </w:pPrChange>
      </w:pPr>
      <w:ins w:id="441" w:author="amnikam" w:date="2014-03-04T17:00:00Z">
        <w:r w:rsidRPr="00E57AFB">
          <w:rPr>
            <w:b/>
            <w:rPrChange w:id="442" w:author="amnikam" w:date="2014-03-04T17:00:00Z">
              <w:rPr/>
            </w:rPrChange>
          </w:rPr>
          <w:t>Structure Data logs</w:t>
        </w:r>
      </w:ins>
    </w:p>
    <w:p w:rsidR="00000000" w:rsidRDefault="00EB0806">
      <w:pPr>
        <w:pStyle w:val="ListParagraph"/>
        <w:spacing w:after="200" w:line="276" w:lineRule="auto"/>
        <w:ind w:left="1440"/>
        <w:jc w:val="both"/>
        <w:rPr>
          <w:ins w:id="443" w:author="amnikam" w:date="2014-03-04T14:07:00Z"/>
        </w:rPr>
        <w:pPrChange w:id="444" w:author="amnikam" w:date="2014-03-04T17:00:00Z">
          <w:pPr>
            <w:pStyle w:val="ListParagraph"/>
            <w:numPr>
              <w:numId w:val="27"/>
            </w:numPr>
            <w:spacing w:after="200" w:line="276" w:lineRule="auto"/>
            <w:ind w:left="1440" w:hanging="360"/>
            <w:jc w:val="both"/>
          </w:pPr>
        </w:pPrChange>
      </w:pPr>
      <w:ins w:id="445" w:author="amnikam" w:date="2014-03-04T14:07:00Z">
        <w:r w:rsidRPr="00415DBC">
          <w:t xml:space="preserve">The warnings/errors </w:t>
        </w:r>
      </w:ins>
      <w:ins w:id="446" w:author="amnikam" w:date="2014-03-04T16:59:00Z">
        <w:r w:rsidR="0061073B">
          <w:t xml:space="preserve">records </w:t>
        </w:r>
      </w:ins>
      <w:ins w:id="447" w:author="amnikam" w:date="2014-03-04T14:07:00Z">
        <w:r w:rsidRPr="00415DBC">
          <w:t xml:space="preserve">for Structure data are captured in the </w:t>
        </w:r>
        <w:r>
          <w:t xml:space="preserve">table    </w:t>
        </w:r>
        <w:r w:rsidRPr="00415DBC">
          <w:t xml:space="preserve">EXT_EPSD_ERRORS in EXT schema </w:t>
        </w:r>
        <w:r>
          <w:t>and EXTMemberErrors.csv file  which will be moved in the errordata shared folder as EXTMemberErrors_YYYYMMDDHHMISS.csv</w:t>
        </w:r>
        <w:r w:rsidRPr="00415DBC">
          <w:t xml:space="preserve"> and records associated with the errors stay in their respective </w:t>
        </w:r>
        <w:r>
          <w:t>interface</w:t>
        </w:r>
        <w:r w:rsidRPr="00415DBC">
          <w:t xml:space="preserve"> table</w:t>
        </w:r>
        <w:r>
          <w:t xml:space="preserve"> which will be spooled in the &lt;Table name_YYYYMMDDHHMISS.csv&gt; files in errordata shared folder</w:t>
        </w:r>
        <w:r w:rsidRPr="00415DBC">
          <w:t xml:space="preserve">. </w:t>
        </w:r>
      </w:ins>
    </w:p>
    <w:p w:rsidR="00000000" w:rsidRDefault="0059484F">
      <w:pPr>
        <w:keepNext/>
        <w:spacing w:after="200" w:line="276" w:lineRule="auto"/>
        <w:jc w:val="both"/>
        <w:rPr>
          <w:ins w:id="448" w:author="amnikam" w:date="2014-03-04T14:08:00Z"/>
        </w:rPr>
        <w:pPrChange w:id="449" w:author="amnikam" w:date="2014-03-04T14:08:00Z">
          <w:pPr>
            <w:spacing w:after="200" w:line="276" w:lineRule="auto"/>
            <w:jc w:val="both"/>
          </w:pPr>
        </w:pPrChange>
      </w:pPr>
      <w:ins w:id="450" w:author="amnikam" w:date="2014-03-04T14:07:00Z">
        <w:r>
          <w:rPr>
            <w:noProof/>
            <w:lang w:val="en-US" w:eastAsia="en-US"/>
          </w:rPr>
          <w:drawing>
            <wp:inline distT="0" distB="0" distL="0" distR="0">
              <wp:extent cx="5731510" cy="869486"/>
              <wp:effectExtent l="19050" t="0" r="2540" b="0"/>
              <wp:docPr id="9" name="Picture 1" descr="cid:image001.png@01CF378D.5C248F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F378D.5C248F50"/>
                      <pic:cNvPicPr>
                        <a:picLocks noChangeAspect="1" noChangeArrowheads="1"/>
                      </pic:cNvPicPr>
                    </pic:nvPicPr>
                    <pic:blipFill>
                      <a:blip r:embed="rId25" r:link="rId26" cstate="print"/>
                      <a:srcRect/>
                      <a:stretch>
                        <a:fillRect/>
                      </a:stretch>
                    </pic:blipFill>
                    <pic:spPr bwMode="auto">
                      <a:xfrm>
                        <a:off x="0" y="0"/>
                        <a:ext cx="5731510" cy="869486"/>
                      </a:xfrm>
                      <a:prstGeom prst="rect">
                        <a:avLst/>
                      </a:prstGeom>
                      <a:noFill/>
                      <a:ln w="9525">
                        <a:noFill/>
                        <a:miter lim="800000"/>
                        <a:headEnd/>
                        <a:tailEnd/>
                      </a:ln>
                    </pic:spPr>
                  </pic:pic>
                </a:graphicData>
              </a:graphic>
            </wp:inline>
          </w:drawing>
        </w:r>
      </w:ins>
    </w:p>
    <w:p w:rsidR="00000000" w:rsidRDefault="00EB0806">
      <w:pPr>
        <w:pStyle w:val="Caption"/>
        <w:jc w:val="center"/>
        <w:rPr>
          <w:ins w:id="451" w:author="amnikam" w:date="2014-03-04T14:07:00Z"/>
        </w:rPr>
        <w:pPrChange w:id="452" w:author="amnikam" w:date="2014-03-04T14:08:00Z">
          <w:pPr>
            <w:spacing w:after="200" w:line="276" w:lineRule="auto"/>
            <w:jc w:val="both"/>
          </w:pPr>
        </w:pPrChange>
      </w:pPr>
      <w:ins w:id="453" w:author="amnikam" w:date="2014-03-04T14:08:00Z">
        <w:r>
          <w:t xml:space="preserve">Figure </w:t>
        </w:r>
        <w:r w:rsidR="00E57AFB">
          <w:fldChar w:fldCharType="begin"/>
        </w:r>
        <w:r>
          <w:instrText xml:space="preserve"> SEQ Figure \* ARABIC </w:instrText>
        </w:r>
      </w:ins>
      <w:r w:rsidR="00E57AFB">
        <w:fldChar w:fldCharType="separate"/>
      </w:r>
      <w:ins w:id="454" w:author="amnikam" w:date="2014-03-04T14:08:00Z">
        <w:r>
          <w:rPr>
            <w:noProof/>
          </w:rPr>
          <w:t>8</w:t>
        </w:r>
        <w:r w:rsidR="00E57AFB">
          <w:fldChar w:fldCharType="end"/>
        </w:r>
        <w:r w:rsidR="00C47743">
          <w:t xml:space="preserve"> </w:t>
        </w:r>
        <w:r>
          <w:t>Master data Error table</w:t>
        </w:r>
      </w:ins>
      <w:ins w:id="455" w:author="amnikam" w:date="2014-03-05T11:57:00Z">
        <w:r w:rsidR="00C47743">
          <w:t xml:space="preserve"> in EXT schema</w:t>
        </w:r>
      </w:ins>
    </w:p>
    <w:p w:rsidR="00000000" w:rsidRDefault="0059484F">
      <w:pPr>
        <w:keepNext/>
        <w:spacing w:after="200" w:line="276" w:lineRule="auto"/>
        <w:jc w:val="both"/>
        <w:rPr>
          <w:ins w:id="456" w:author="amnikam" w:date="2014-03-04T14:09:00Z"/>
        </w:rPr>
        <w:pPrChange w:id="457" w:author="amnikam" w:date="2014-03-04T14:09:00Z">
          <w:pPr>
            <w:spacing w:after="200" w:line="276" w:lineRule="auto"/>
            <w:jc w:val="both"/>
          </w:pPr>
        </w:pPrChange>
      </w:pPr>
      <w:ins w:id="458" w:author="amnikam" w:date="2014-03-04T14:07:00Z">
        <w:r>
          <w:rPr>
            <w:noProof/>
            <w:lang w:val="en-US" w:eastAsia="en-US"/>
          </w:rPr>
          <w:lastRenderedPageBreak/>
          <w:drawing>
            <wp:inline distT="0" distB="0" distL="0" distR="0">
              <wp:extent cx="5731510" cy="1388562"/>
              <wp:effectExtent l="19050" t="0" r="2540" b="0"/>
              <wp:docPr id="12" name="Picture 2" descr="cid:image004.jpg@01CF3790.E2A3D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jpg@01CF3790.E2A3D600"/>
                      <pic:cNvPicPr>
                        <a:picLocks noChangeAspect="1" noChangeArrowheads="1"/>
                      </pic:cNvPicPr>
                    </pic:nvPicPr>
                    <pic:blipFill>
                      <a:blip r:embed="rId27" r:link="rId28" cstate="print"/>
                      <a:srcRect/>
                      <a:stretch>
                        <a:fillRect/>
                      </a:stretch>
                    </pic:blipFill>
                    <pic:spPr bwMode="auto">
                      <a:xfrm>
                        <a:off x="0" y="0"/>
                        <a:ext cx="5731510" cy="1388562"/>
                      </a:xfrm>
                      <a:prstGeom prst="rect">
                        <a:avLst/>
                      </a:prstGeom>
                      <a:noFill/>
                      <a:ln w="9525">
                        <a:noFill/>
                        <a:miter lim="800000"/>
                        <a:headEnd/>
                        <a:tailEnd/>
                      </a:ln>
                    </pic:spPr>
                  </pic:pic>
                </a:graphicData>
              </a:graphic>
            </wp:inline>
          </w:drawing>
        </w:r>
      </w:ins>
    </w:p>
    <w:p w:rsidR="00000000" w:rsidRDefault="00EB0806">
      <w:pPr>
        <w:pStyle w:val="Caption"/>
        <w:jc w:val="center"/>
        <w:rPr>
          <w:ins w:id="459" w:author="amnikam" w:date="2014-03-04T14:07:00Z"/>
        </w:rPr>
        <w:pPrChange w:id="460" w:author="amnikam" w:date="2014-03-04T14:09:00Z">
          <w:pPr>
            <w:spacing w:after="200" w:line="276" w:lineRule="auto"/>
            <w:jc w:val="both"/>
          </w:pPr>
        </w:pPrChange>
      </w:pPr>
      <w:ins w:id="461" w:author="amnikam" w:date="2014-03-04T14:09:00Z">
        <w:r>
          <w:t xml:space="preserve">Figure </w:t>
        </w:r>
        <w:r w:rsidR="00E57AFB">
          <w:fldChar w:fldCharType="begin"/>
        </w:r>
        <w:r>
          <w:instrText xml:space="preserve"> SEQ Figure \* ARABIC </w:instrText>
        </w:r>
      </w:ins>
      <w:r w:rsidR="00E57AFB">
        <w:fldChar w:fldCharType="separate"/>
      </w:r>
      <w:ins w:id="462" w:author="amnikam" w:date="2014-03-04T14:09:00Z">
        <w:r>
          <w:rPr>
            <w:noProof/>
          </w:rPr>
          <w:t>9</w:t>
        </w:r>
        <w:r w:rsidR="00E57AFB">
          <w:fldChar w:fldCharType="end"/>
        </w:r>
        <w:r>
          <w:t xml:space="preserve"> JI export in to ExtMemberErrors</w:t>
        </w:r>
        <w:r>
          <w:rPr>
            <w:noProof/>
          </w:rPr>
          <w:t xml:space="preserve"> .csv</w:t>
        </w:r>
      </w:ins>
    </w:p>
    <w:p w:rsidR="00000000" w:rsidRDefault="002E0DF4">
      <w:pPr>
        <w:pStyle w:val="ListParagraph"/>
        <w:numPr>
          <w:ilvl w:val="0"/>
          <w:numId w:val="70"/>
        </w:numPr>
        <w:spacing w:after="200" w:line="276" w:lineRule="auto"/>
        <w:jc w:val="both"/>
        <w:rPr>
          <w:ins w:id="463" w:author="amnikam" w:date="2014-03-04T17:00:00Z"/>
          <w:b/>
        </w:rPr>
        <w:pPrChange w:id="464" w:author="amnikam" w:date="2014-03-04T17:00:00Z">
          <w:pPr>
            <w:pStyle w:val="ListParagraph"/>
            <w:numPr>
              <w:numId w:val="71"/>
            </w:numPr>
            <w:spacing w:after="200" w:line="276" w:lineRule="auto"/>
            <w:ind w:left="1080" w:hanging="360"/>
            <w:jc w:val="both"/>
          </w:pPr>
        </w:pPrChange>
      </w:pPr>
      <w:ins w:id="465" w:author="amnikam" w:date="2014-03-04T17:01:00Z">
        <w:r>
          <w:rPr>
            <w:b/>
          </w:rPr>
          <w:t>Transactional</w:t>
        </w:r>
      </w:ins>
      <w:ins w:id="466" w:author="amnikam" w:date="2014-03-04T17:00:00Z">
        <w:r w:rsidRPr="002E0DF4">
          <w:rPr>
            <w:b/>
          </w:rPr>
          <w:t xml:space="preserve"> Data logs</w:t>
        </w:r>
      </w:ins>
    </w:p>
    <w:p w:rsidR="00000000" w:rsidRDefault="00267042">
      <w:pPr>
        <w:pStyle w:val="ListParagraph"/>
        <w:spacing w:after="200" w:line="276" w:lineRule="auto"/>
        <w:ind w:left="1440"/>
        <w:jc w:val="both"/>
        <w:rPr>
          <w:ins w:id="467" w:author="amnikam" w:date="2014-03-04T14:16:00Z"/>
        </w:rPr>
        <w:pPrChange w:id="468" w:author="amnikam" w:date="2014-03-04T17:00:00Z">
          <w:pPr>
            <w:pStyle w:val="ListParagraph"/>
            <w:numPr>
              <w:numId w:val="27"/>
            </w:numPr>
            <w:spacing w:after="200" w:line="276" w:lineRule="auto"/>
            <w:ind w:left="1440" w:hanging="360"/>
            <w:jc w:val="both"/>
          </w:pPr>
        </w:pPrChange>
      </w:pPr>
      <w:ins w:id="469" w:author="amnikam" w:date="2014-03-04T14:16:00Z">
        <w:r w:rsidRPr="00415DBC">
          <w:t xml:space="preserve">The warnings/errors for Fact data are captured in the respective PF_DU_&lt;FTF Name&gt;_ERR in EKB schema and records associated with the errors are not moved from their respective </w:t>
        </w:r>
        <w:r>
          <w:t>interface</w:t>
        </w:r>
        <w:r w:rsidRPr="00415DBC">
          <w:t xml:space="preserve"> table</w:t>
        </w:r>
        <w:r>
          <w:t xml:space="preserve"> which will be spooled in the &lt;Tablename_YYYYMMDDHHMISS.csv&gt; files in  errordata shared folder.</w:t>
        </w:r>
      </w:ins>
    </w:p>
    <w:p w:rsidR="00000000" w:rsidRDefault="0059484F">
      <w:pPr>
        <w:keepNext/>
        <w:spacing w:after="200" w:line="276" w:lineRule="auto"/>
        <w:jc w:val="both"/>
        <w:rPr>
          <w:ins w:id="470" w:author="amnikam" w:date="2014-03-04T14:18:00Z"/>
        </w:rPr>
        <w:pPrChange w:id="471" w:author="amnikam" w:date="2014-03-04T14:18:00Z">
          <w:pPr>
            <w:spacing w:after="200" w:line="276" w:lineRule="auto"/>
            <w:jc w:val="both"/>
          </w:pPr>
        </w:pPrChange>
      </w:pPr>
      <w:ins w:id="472" w:author="amnikam" w:date="2014-03-04T14:17:00Z">
        <w:r>
          <w:rPr>
            <w:noProof/>
            <w:lang w:val="en-US" w:eastAsia="en-US"/>
          </w:rPr>
          <w:drawing>
            <wp:inline distT="0" distB="0" distL="0" distR="0">
              <wp:extent cx="5731510" cy="663836"/>
              <wp:effectExtent l="19050" t="0" r="2540" b="0"/>
              <wp:docPr id="15" name="Picture 3" descr="cid:image009.jpg@01CF3790.E2A3D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9.jpg@01CF3790.E2A3D600"/>
                      <pic:cNvPicPr>
                        <a:picLocks noChangeAspect="1" noChangeArrowheads="1"/>
                      </pic:cNvPicPr>
                    </pic:nvPicPr>
                    <pic:blipFill>
                      <a:blip r:embed="rId29" r:link="rId30" cstate="print"/>
                      <a:srcRect/>
                      <a:stretch>
                        <a:fillRect/>
                      </a:stretch>
                    </pic:blipFill>
                    <pic:spPr bwMode="auto">
                      <a:xfrm>
                        <a:off x="0" y="0"/>
                        <a:ext cx="5731510" cy="663836"/>
                      </a:xfrm>
                      <a:prstGeom prst="rect">
                        <a:avLst/>
                      </a:prstGeom>
                      <a:noFill/>
                      <a:ln w="9525">
                        <a:noFill/>
                        <a:miter lim="800000"/>
                        <a:headEnd/>
                        <a:tailEnd/>
                      </a:ln>
                    </pic:spPr>
                  </pic:pic>
                </a:graphicData>
              </a:graphic>
            </wp:inline>
          </w:drawing>
        </w:r>
      </w:ins>
    </w:p>
    <w:p w:rsidR="00000000" w:rsidRDefault="002230D0">
      <w:pPr>
        <w:pStyle w:val="Caption"/>
        <w:jc w:val="center"/>
        <w:rPr>
          <w:ins w:id="473" w:author="amnikam" w:date="2014-03-04T14:18:00Z"/>
        </w:rPr>
        <w:pPrChange w:id="474" w:author="amnikam" w:date="2014-03-04T14:18:00Z">
          <w:pPr>
            <w:pStyle w:val="ListParagraph"/>
            <w:numPr>
              <w:numId w:val="27"/>
            </w:numPr>
            <w:spacing w:after="200" w:line="276" w:lineRule="auto"/>
            <w:ind w:left="1440" w:hanging="360"/>
            <w:jc w:val="both"/>
          </w:pPr>
        </w:pPrChange>
      </w:pPr>
      <w:ins w:id="475" w:author="amnikam" w:date="2014-03-04T14:18:00Z">
        <w:r>
          <w:t xml:space="preserve">Figure </w:t>
        </w:r>
        <w:r w:rsidR="00E57AFB">
          <w:fldChar w:fldCharType="begin"/>
        </w:r>
        <w:r>
          <w:instrText xml:space="preserve"> SEQ Figure \* ARABIC </w:instrText>
        </w:r>
      </w:ins>
      <w:r w:rsidR="00E57AFB">
        <w:fldChar w:fldCharType="separate"/>
      </w:r>
      <w:ins w:id="476" w:author="amnikam" w:date="2014-03-04T14:18:00Z">
        <w:r>
          <w:rPr>
            <w:noProof/>
          </w:rPr>
          <w:t>10</w:t>
        </w:r>
        <w:r w:rsidR="00E57AFB">
          <w:fldChar w:fldCharType="end"/>
        </w:r>
        <w:r w:rsidR="001A3E8A">
          <w:t xml:space="preserve"> </w:t>
        </w:r>
        <w:r>
          <w:t xml:space="preserve">Transaction Error </w:t>
        </w:r>
      </w:ins>
      <w:ins w:id="477" w:author="amnikam" w:date="2014-03-04T14:20:00Z">
        <w:r>
          <w:t>view</w:t>
        </w:r>
      </w:ins>
      <w:ins w:id="478" w:author="amnikam" w:date="2014-03-05T11:56:00Z">
        <w:r w:rsidR="001A3E8A">
          <w:t xml:space="preserve"> in EKB schema</w:t>
        </w:r>
      </w:ins>
    </w:p>
    <w:p w:rsidR="00000000" w:rsidRDefault="0059484F">
      <w:pPr>
        <w:keepNext/>
        <w:spacing w:after="200" w:line="276" w:lineRule="auto"/>
        <w:jc w:val="both"/>
        <w:rPr>
          <w:ins w:id="479" w:author="amnikam" w:date="2014-03-04T14:20:00Z"/>
        </w:rPr>
        <w:pPrChange w:id="480" w:author="amnikam" w:date="2014-03-04T14:20:00Z">
          <w:pPr>
            <w:spacing w:after="200" w:line="276" w:lineRule="auto"/>
            <w:jc w:val="both"/>
          </w:pPr>
        </w:pPrChange>
      </w:pPr>
      <w:ins w:id="481" w:author="amnikam" w:date="2014-03-04T14:18:00Z">
        <w:r>
          <w:rPr>
            <w:noProof/>
            <w:lang w:val="en-US" w:eastAsia="en-US"/>
          </w:rPr>
          <w:drawing>
            <wp:inline distT="0" distB="0" distL="0" distR="0">
              <wp:extent cx="5731510" cy="1540602"/>
              <wp:effectExtent l="19050" t="0" r="2540" b="0"/>
              <wp:docPr id="16" name="Picture 4" descr="cid:image010.jpg@01CF3790.E2A3D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10.jpg@01CF3790.E2A3D600"/>
                      <pic:cNvPicPr>
                        <a:picLocks noChangeAspect="1" noChangeArrowheads="1"/>
                      </pic:cNvPicPr>
                    </pic:nvPicPr>
                    <pic:blipFill>
                      <a:blip r:embed="rId31" r:link="rId32" cstate="print"/>
                      <a:srcRect/>
                      <a:stretch>
                        <a:fillRect/>
                      </a:stretch>
                    </pic:blipFill>
                    <pic:spPr bwMode="auto">
                      <a:xfrm>
                        <a:off x="0" y="0"/>
                        <a:ext cx="5731510" cy="1540602"/>
                      </a:xfrm>
                      <a:prstGeom prst="rect">
                        <a:avLst/>
                      </a:prstGeom>
                      <a:noFill/>
                      <a:ln w="9525">
                        <a:noFill/>
                        <a:miter lim="800000"/>
                        <a:headEnd/>
                        <a:tailEnd/>
                      </a:ln>
                    </pic:spPr>
                  </pic:pic>
                </a:graphicData>
              </a:graphic>
            </wp:inline>
          </w:drawing>
        </w:r>
      </w:ins>
    </w:p>
    <w:p w:rsidR="00000000" w:rsidRDefault="002230D0">
      <w:pPr>
        <w:pStyle w:val="Caption"/>
        <w:jc w:val="center"/>
        <w:rPr>
          <w:ins w:id="482" w:author="amnikam" w:date="2014-03-04T14:17:00Z"/>
        </w:rPr>
        <w:pPrChange w:id="483" w:author="amnikam" w:date="2014-03-04T14:20:00Z">
          <w:pPr>
            <w:pStyle w:val="ListParagraph"/>
            <w:numPr>
              <w:numId w:val="27"/>
            </w:numPr>
            <w:spacing w:after="200" w:line="276" w:lineRule="auto"/>
            <w:ind w:left="1440" w:hanging="360"/>
            <w:jc w:val="both"/>
          </w:pPr>
        </w:pPrChange>
      </w:pPr>
      <w:ins w:id="484" w:author="amnikam" w:date="2014-03-04T14:20:00Z">
        <w:r>
          <w:t xml:space="preserve">Figure </w:t>
        </w:r>
        <w:r w:rsidR="00E57AFB">
          <w:fldChar w:fldCharType="begin"/>
        </w:r>
        <w:r>
          <w:instrText xml:space="preserve"> SEQ Figure \* ARABIC </w:instrText>
        </w:r>
      </w:ins>
      <w:r w:rsidR="00E57AFB">
        <w:fldChar w:fldCharType="separate"/>
      </w:r>
      <w:ins w:id="485" w:author="amnikam" w:date="2014-03-04T14:20:00Z">
        <w:r>
          <w:rPr>
            <w:noProof/>
          </w:rPr>
          <w:t>11</w:t>
        </w:r>
        <w:r w:rsidR="00E57AFB">
          <w:fldChar w:fldCharType="end"/>
        </w:r>
        <w:r>
          <w:t xml:space="preserve"> Export of Transaction Error view in to </w:t>
        </w:r>
        <w:proofErr w:type="spellStart"/>
        <w:r>
          <w:t>csv</w:t>
        </w:r>
      </w:ins>
      <w:proofErr w:type="spellEnd"/>
      <w:ins w:id="486" w:author="amnikam" w:date="2014-03-05T11:57:00Z">
        <w:r w:rsidR="00C47743">
          <w:t xml:space="preserve"> file</w:t>
        </w:r>
      </w:ins>
    </w:p>
    <w:p w:rsidR="003E6AD6" w:rsidDel="00FF2F25" w:rsidRDefault="003E6AD6" w:rsidP="00994C4E">
      <w:pPr>
        <w:pStyle w:val="ListParagraph"/>
        <w:numPr>
          <w:ilvl w:val="0"/>
          <w:numId w:val="27"/>
        </w:numPr>
        <w:spacing w:after="200" w:line="276" w:lineRule="auto"/>
        <w:jc w:val="both"/>
        <w:rPr>
          <w:del w:id="487" w:author="amnikam" w:date="2014-03-05T11:57:00Z"/>
        </w:rPr>
      </w:pPr>
      <w:moveFromRangeStart w:id="488" w:author="amnikam" w:date="2014-03-04T16:57:00Z" w:name="move381715568"/>
      <w:moveFrom w:id="489" w:author="amnikam" w:date="2014-03-04T16:57:00Z">
        <w:del w:id="490" w:author="amnikam" w:date="2014-03-05T11:57:00Z">
          <w:r w:rsidDel="00FF2F25">
            <w:delText xml:space="preserve">If the process encounters any hard error for that process it should fail and generate a return code = 1 and then all process errors/information will be written </w:delText>
          </w:r>
          <w:r w:rsidR="00DA6FC3" w:rsidDel="00FF2F25">
            <w:delText xml:space="preserve">to </w:delText>
          </w:r>
          <w:r w:rsidDel="00FF2F25">
            <w:delText>the log files created in the D:\batch\logs</w:delText>
          </w:r>
          <w:r w:rsidR="006C5F98" w:rsidDel="00FF2F25">
            <w:delText xml:space="preserve"> folder</w:delText>
          </w:r>
          <w:r w:rsidDel="00FF2F25">
            <w:delText xml:space="preserve"> with the naming convention as </w:delText>
          </w:r>
          <w:r w:rsidR="006C5F98" w:rsidRPr="00E4570A" w:rsidDel="00FF2F25">
            <w:delText>&lt;script</w:delText>
          </w:r>
          <w:r w:rsidR="006C5F98" w:rsidDel="00FF2F25">
            <w:delText xml:space="preserve"> </w:delText>
          </w:r>
          <w:r w:rsidR="006C5F98" w:rsidRPr="00E4570A" w:rsidDel="00FF2F25">
            <w:delText>name</w:delText>
          </w:r>
          <w:r w:rsidR="006C5F98" w:rsidDel="00FF2F25">
            <w:delText>&gt;_&lt;parameter&gt;</w:delText>
          </w:r>
          <w:r w:rsidR="006C5F98" w:rsidRPr="00E4570A" w:rsidDel="00FF2F25">
            <w:delText>_</w:delText>
          </w:r>
          <w:r w:rsidDel="00FF2F25">
            <w:delText>YYYYMMDDHHMM</w:delText>
          </w:r>
          <w:r w:rsidRPr="00AC33C6" w:rsidDel="00FF2F25">
            <w:delText>.log</w:delText>
          </w:r>
          <w:r w:rsidDel="00FF2F25">
            <w:delText>.</w:delText>
          </w:r>
          <w:r w:rsidR="00E96F22" w:rsidDel="00FF2F25">
            <w:delText xml:space="preserve"> </w:delText>
          </w:r>
        </w:del>
      </w:moveFrom>
    </w:p>
    <w:p w:rsidR="006C5F98" w:rsidDel="00FF2F25" w:rsidRDefault="006C5F98" w:rsidP="006C5F98">
      <w:pPr>
        <w:pStyle w:val="ListParagraph"/>
        <w:spacing w:after="200" w:line="276" w:lineRule="auto"/>
        <w:ind w:left="1440"/>
        <w:jc w:val="both"/>
        <w:rPr>
          <w:del w:id="491" w:author="amnikam" w:date="2014-03-05T11:57:00Z"/>
        </w:rPr>
      </w:pPr>
    </w:p>
    <w:p w:rsidR="00B30DAD" w:rsidDel="00FF2F25" w:rsidRDefault="003E6AD6" w:rsidP="00037EBC">
      <w:pPr>
        <w:pStyle w:val="ListParagraph"/>
        <w:numPr>
          <w:ilvl w:val="0"/>
          <w:numId w:val="27"/>
        </w:numPr>
        <w:spacing w:after="200" w:line="276" w:lineRule="auto"/>
        <w:rPr>
          <w:del w:id="492" w:author="amnikam" w:date="2014-03-05T11:57:00Z"/>
        </w:rPr>
      </w:pPr>
      <w:moveFrom w:id="493" w:author="amnikam" w:date="2014-03-04T16:57:00Z">
        <w:del w:id="494" w:author="amnikam" w:date="2014-03-05T11:57:00Z">
          <w:r w:rsidRPr="00415DBC" w:rsidDel="00FF2F25">
            <w:delText xml:space="preserve">If the script completed with </w:delText>
          </w:r>
          <w:r w:rsidR="009511C2" w:rsidRPr="00415DBC" w:rsidDel="00FF2F25">
            <w:delText>warnings, it</w:delText>
          </w:r>
          <w:r w:rsidRPr="00415DBC" w:rsidDel="00FF2F25">
            <w:delText xml:space="preserve"> will generate a return code =</w:delText>
          </w:r>
          <w:r w:rsidR="00864192" w:rsidRPr="00415DBC" w:rsidDel="00FF2F25">
            <w:delText>3</w:delText>
          </w:r>
          <w:r w:rsidRPr="00415DBC" w:rsidDel="00FF2F25">
            <w:delText xml:space="preserve"> and the process will continue and then all process warning/information will be written </w:delText>
          </w:r>
          <w:r w:rsidR="00DA6FC3" w:rsidDel="00FF2F25">
            <w:delText>to</w:delText>
          </w:r>
          <w:r w:rsidR="00DA6FC3" w:rsidRPr="00415DBC" w:rsidDel="00FF2F25">
            <w:delText xml:space="preserve"> </w:delText>
          </w:r>
          <w:r w:rsidRPr="00415DBC" w:rsidDel="00FF2F25">
            <w:delText>the log files created in the D:\batch\logs</w:delText>
          </w:r>
          <w:r w:rsidR="006C5F98" w:rsidDel="00FF2F25">
            <w:delText xml:space="preserve"> folder</w:delText>
          </w:r>
          <w:r w:rsidRPr="00415DBC" w:rsidDel="00FF2F25">
            <w:delText xml:space="preserve"> with the n</w:delText>
          </w:r>
          <w:r w:rsidR="00B139DF" w:rsidDel="00FF2F25">
            <w:delText xml:space="preserve">aming convention as </w:delText>
          </w:r>
          <w:r w:rsidR="006C5F98" w:rsidRPr="00E4570A" w:rsidDel="00FF2F25">
            <w:delText>&lt;script</w:delText>
          </w:r>
          <w:r w:rsidR="006C5F98" w:rsidDel="00FF2F25">
            <w:delText xml:space="preserve"> </w:delText>
          </w:r>
          <w:r w:rsidR="006C5F98" w:rsidRPr="00E4570A" w:rsidDel="00FF2F25">
            <w:delText>name</w:delText>
          </w:r>
          <w:r w:rsidR="006C5F98" w:rsidDel="00FF2F25">
            <w:delText>&gt;_&lt;parameter&gt;</w:delText>
          </w:r>
          <w:r w:rsidR="006C5F98" w:rsidRPr="00E4570A" w:rsidDel="00FF2F25">
            <w:delText>_</w:delText>
          </w:r>
          <w:r w:rsidRPr="00415DBC" w:rsidDel="00FF2F25">
            <w:delText>YYYYMMDDHHMM.log.</w:delText>
          </w:r>
        </w:del>
      </w:moveFrom>
    </w:p>
    <w:p w:rsidR="003F4895" w:rsidDel="00FF2F25" w:rsidRDefault="00EC00D3" w:rsidP="003F4895">
      <w:pPr>
        <w:pStyle w:val="ListParagraph"/>
        <w:spacing w:after="200" w:line="276" w:lineRule="auto"/>
        <w:ind w:left="1440"/>
        <w:jc w:val="both"/>
        <w:rPr>
          <w:del w:id="495" w:author="amnikam" w:date="2014-03-05T11:57:00Z"/>
        </w:rPr>
      </w:pPr>
      <w:moveFrom w:id="496" w:author="amnikam" w:date="2014-03-04T16:57:00Z">
        <w:del w:id="497" w:author="amnikam" w:date="2014-03-05T11:57:00Z">
          <w:r w:rsidDel="00FF2F25">
            <w:delText>Example:</w:delText>
          </w:r>
          <w:r w:rsidR="003F4895" w:rsidDel="00FF2F25">
            <w:delText xml:space="preserve"> if the </w:delText>
          </w:r>
          <w:r w:rsidR="009E770E" w:rsidDel="00FF2F25">
            <w:delText>script (</w:delText>
          </w:r>
          <w:r w:rsidR="003F4895" w:rsidRPr="00167EDB" w:rsidDel="00FF2F25">
            <w:delText>MnS_Dataupdate_P06</w:delText>
          </w:r>
          <w:r w:rsidR="002F1EF2" w:rsidDel="00FF2F25">
            <w:delText>.bat</w:delText>
          </w:r>
          <w:r w:rsidR="003F4895" w:rsidDel="00FF2F25">
            <w:delText xml:space="preserve"> FTF_ACTUAL_UK_SALES) is to load the </w:delText>
          </w:r>
          <w:r w:rsidR="009E770E" w:rsidDel="00FF2F25">
            <w:delText>data from</w:delText>
          </w:r>
          <w:r w:rsidR="003F4895" w:rsidDel="00FF2F25">
            <w:delText xml:space="preserve"> interface table to live for actual for UK using the E</w:delText>
          </w:r>
          <w:r w:rsidR="00C71B57" w:rsidDel="00FF2F25">
            <w:delText>KB</w:delText>
          </w:r>
          <w:r w:rsidR="003F4895" w:rsidDel="00FF2F25">
            <w:delText xml:space="preserve"> data update process (pkbfdatupd), then below files will be created in logs folder</w:delText>
          </w:r>
        </w:del>
      </w:moveFrom>
    </w:p>
    <w:p w:rsidR="003F4895" w:rsidRPr="00E4570A" w:rsidDel="00FF2F25" w:rsidRDefault="003F4895" w:rsidP="003F4895">
      <w:pPr>
        <w:pStyle w:val="ListParagraph"/>
        <w:spacing w:after="200" w:line="276" w:lineRule="auto"/>
        <w:ind w:left="1440"/>
        <w:jc w:val="both"/>
        <w:rPr>
          <w:del w:id="498" w:author="amnikam" w:date="2014-03-05T11:57:00Z"/>
        </w:rPr>
      </w:pPr>
      <w:moveFrom w:id="499" w:author="amnikam" w:date="2014-03-04T16:57:00Z">
        <w:del w:id="500" w:author="amnikam" w:date="2014-03-05T11:57:00Z">
          <w:r w:rsidDel="00FF2F25">
            <w:delText xml:space="preserve">. </w:delText>
          </w:r>
          <w:r w:rsidRPr="00167EDB" w:rsidDel="00FF2F25">
            <w:delText>MnS_Dataupdate_P06</w:delText>
          </w:r>
          <w:r w:rsidDel="00FF2F25">
            <w:delText>_FTF_ACTUAL_UK_SALES_201311081637.log</w:delText>
          </w:r>
        </w:del>
      </w:moveFrom>
    </w:p>
    <w:p w:rsidR="00BC507C" w:rsidDel="00FF2F25" w:rsidRDefault="003F4895" w:rsidP="006C5F98">
      <w:pPr>
        <w:pStyle w:val="ListParagraph"/>
        <w:spacing w:after="200" w:line="276" w:lineRule="auto"/>
        <w:ind w:left="1440"/>
        <w:jc w:val="both"/>
        <w:rPr>
          <w:del w:id="501" w:author="amnikam" w:date="2014-03-05T11:57:00Z"/>
        </w:rPr>
      </w:pPr>
      <w:moveFrom w:id="502" w:author="amnikam" w:date="2014-03-04T16:57:00Z">
        <w:del w:id="503" w:author="amnikam" w:date="2014-03-05T11:57:00Z">
          <w:r w:rsidDel="00FF2F25">
            <w:delText xml:space="preserve">. </w:delText>
          </w:r>
          <w:r w:rsidRPr="00167EDB" w:rsidDel="00FF2F25">
            <w:delText>MnS_Dataupdate_P06</w:delText>
          </w:r>
          <w:r w:rsidDel="00FF2F25">
            <w:delText>_FTF_ACTUAL_UK_SALES_201311081637.trc</w:delText>
          </w:r>
        </w:del>
      </w:moveFrom>
    </w:p>
    <w:moveFromRangeEnd w:id="488"/>
    <w:p w:rsidR="001B399A" w:rsidDel="003215AD" w:rsidRDefault="001B399A" w:rsidP="001B399A">
      <w:pPr>
        <w:pStyle w:val="ListParagraph"/>
        <w:ind w:left="1440"/>
        <w:rPr>
          <w:del w:id="504" w:author="amnikam" w:date="2014-03-04T15:28:00Z"/>
        </w:rPr>
      </w:pPr>
    </w:p>
    <w:p w:rsidR="00000000" w:rsidRDefault="001B399A">
      <w:pPr>
        <w:spacing w:after="200" w:line="276" w:lineRule="auto"/>
        <w:jc w:val="both"/>
        <w:rPr>
          <w:del w:id="505" w:author="amnikam" w:date="2014-03-04T14:07:00Z"/>
        </w:rPr>
        <w:pPrChange w:id="506" w:author="amnikam" w:date="2014-03-04T10:04:00Z">
          <w:pPr>
            <w:pStyle w:val="ListParagraph"/>
            <w:ind w:left="1440"/>
          </w:pPr>
        </w:pPrChange>
      </w:pPr>
      <w:del w:id="507" w:author="amnikam" w:date="2014-03-04T09:56:00Z">
        <w:r w:rsidDel="001B399A">
          <w:delText xml:space="preserve">- </w:delText>
        </w:r>
      </w:del>
      <w:del w:id="508" w:author="amnikam" w:date="2014-03-04T14:07:00Z">
        <w:r w:rsidRPr="00415DBC" w:rsidDel="00EB0806">
          <w:delText xml:space="preserve">The warnings/errors for Structure data are captured in the </w:delText>
        </w:r>
        <w:r w:rsidDel="00EB0806">
          <w:delText xml:space="preserve">table    </w:delText>
        </w:r>
        <w:r w:rsidRPr="00415DBC" w:rsidDel="00EB0806">
          <w:delText xml:space="preserve">EXT_EPSD_ERRORS in EXT schema </w:delText>
        </w:r>
        <w:r w:rsidDel="00EB0806">
          <w:delText>and EXTMemberErrors.csv file in the errordata shared folder</w:delText>
        </w:r>
      </w:del>
      <w:del w:id="509" w:author="amnikam" w:date="2014-03-04T10:13:00Z">
        <w:r w:rsidDel="00A0030C">
          <w:delText xml:space="preserve"> </w:delText>
        </w:r>
      </w:del>
      <w:del w:id="510" w:author="amnikam" w:date="2014-03-04T14:07:00Z">
        <w:r w:rsidRPr="00415DBC" w:rsidDel="00EB0806">
          <w:delText xml:space="preserve">and records associated with the errors stay in their respective </w:delText>
        </w:r>
        <w:r w:rsidDel="00EB0806">
          <w:delText>interface</w:delText>
        </w:r>
        <w:r w:rsidRPr="00415DBC" w:rsidDel="00EB0806">
          <w:delText xml:space="preserve"> table. </w:delText>
        </w:r>
      </w:del>
    </w:p>
    <w:p w:rsidR="001B399A" w:rsidDel="00EB0806" w:rsidRDefault="001B399A" w:rsidP="001B399A">
      <w:pPr>
        <w:pStyle w:val="ListParagraph"/>
        <w:rPr>
          <w:del w:id="511" w:author="amnikam" w:date="2014-03-04T14:07:00Z"/>
        </w:rPr>
      </w:pPr>
    </w:p>
    <w:p w:rsidR="001B399A" w:rsidDel="006304AF" w:rsidRDefault="001B399A" w:rsidP="001B399A">
      <w:pPr>
        <w:pStyle w:val="ListParagraph"/>
        <w:numPr>
          <w:ilvl w:val="0"/>
          <w:numId w:val="27"/>
        </w:numPr>
        <w:spacing w:after="200" w:line="276" w:lineRule="auto"/>
        <w:jc w:val="both"/>
        <w:rPr>
          <w:del w:id="512" w:author="amnikam" w:date="2014-03-04T14:21:00Z"/>
        </w:rPr>
      </w:pPr>
      <w:del w:id="513" w:author="amnikam" w:date="2014-03-04T14:21:00Z">
        <w:r w:rsidRPr="00415DBC" w:rsidDel="006304AF">
          <w:delText xml:space="preserve">The warnings/errors for Fact data are captured in the respective PF_DU_&lt;FTF Name&gt;_ERR in EKB schema and records associated with the errors are not moved from their respective </w:delText>
        </w:r>
        <w:r w:rsidDel="006304AF">
          <w:delText>interface</w:delText>
        </w:r>
        <w:r w:rsidRPr="00415DBC" w:rsidDel="006304AF">
          <w:delText xml:space="preserve"> table</w:delText>
        </w:r>
      </w:del>
      <w:del w:id="514" w:author="amnikam" w:date="2014-03-04T09:57:00Z">
        <w:r w:rsidRPr="00415DBC" w:rsidDel="00DF0F4E">
          <w:delText xml:space="preserve">. </w:delText>
        </w:r>
      </w:del>
    </w:p>
    <w:p w:rsidR="00000000" w:rsidRDefault="002D3A35">
      <w:pPr>
        <w:pStyle w:val="Caption"/>
        <w:keepNext/>
        <w:rPr>
          <w:ins w:id="515" w:author="rokohn" w:date="2014-03-04T11:41:00Z"/>
          <w:del w:id="516" w:author="amnikam" w:date="2014-03-04T14:16:00Z"/>
        </w:rPr>
        <w:pPrChange w:id="517" w:author="rokohn" w:date="2014-03-04T11:41:00Z">
          <w:pPr>
            <w:pStyle w:val="Caption"/>
          </w:pPr>
        </w:pPrChange>
      </w:pPr>
      <w:ins w:id="518" w:author="rokohn" w:date="2014-03-04T11:41:00Z">
        <w:del w:id="519" w:author="amnikam" w:date="2014-03-04T14:16:00Z">
          <w:r w:rsidDel="00267042">
            <w:delText xml:space="preserve">Figure </w:delText>
          </w:r>
          <w:r w:rsidR="00E57AFB" w:rsidDel="00267042">
            <w:rPr>
              <w:b w:val="0"/>
              <w:bCs w:val="0"/>
            </w:rPr>
            <w:fldChar w:fldCharType="begin"/>
          </w:r>
          <w:r w:rsidDel="00267042">
            <w:delInstrText xml:space="preserve"> SEQ Figure \* ARABIC </w:delInstrText>
          </w:r>
        </w:del>
      </w:ins>
      <w:del w:id="520" w:author="amnikam" w:date="2014-03-04T14:16:00Z">
        <w:r w:rsidR="00E57AFB" w:rsidDel="00267042">
          <w:rPr>
            <w:b w:val="0"/>
            <w:bCs w:val="0"/>
          </w:rPr>
          <w:fldChar w:fldCharType="separate"/>
        </w:r>
      </w:del>
      <w:ins w:id="521" w:author="rokohn" w:date="2014-03-04T11:41:00Z">
        <w:del w:id="522" w:author="amnikam" w:date="2014-03-04T14:16:00Z">
          <w:r w:rsidDel="00267042">
            <w:rPr>
              <w:noProof/>
            </w:rPr>
            <w:delText>5</w:delText>
          </w:r>
          <w:r w:rsidR="00E57AFB" w:rsidDel="00267042">
            <w:rPr>
              <w:b w:val="0"/>
              <w:bCs w:val="0"/>
            </w:rPr>
            <w:fldChar w:fldCharType="end"/>
          </w:r>
          <w:r w:rsidDel="00267042">
            <w:delText>: Export of Transaction Error Table</w:delText>
          </w:r>
        </w:del>
      </w:ins>
    </w:p>
    <w:p w:rsidR="003971CF" w:rsidDel="006304AF" w:rsidRDefault="003971CF" w:rsidP="001B399A">
      <w:pPr>
        <w:pStyle w:val="ListParagraph"/>
        <w:rPr>
          <w:del w:id="523" w:author="amnikam" w:date="2014-03-04T14:21:00Z"/>
        </w:rPr>
      </w:pPr>
    </w:p>
    <w:p w:rsidR="001B399A" w:rsidDel="006304AF" w:rsidRDefault="001B399A" w:rsidP="006C5F98">
      <w:pPr>
        <w:pStyle w:val="ListParagraph"/>
        <w:spacing w:after="200" w:line="276" w:lineRule="auto"/>
        <w:ind w:left="1440"/>
        <w:jc w:val="both"/>
        <w:rPr>
          <w:del w:id="524" w:author="amnikam" w:date="2014-03-04T14:21:00Z"/>
        </w:rPr>
      </w:pPr>
    </w:p>
    <w:p w:rsidR="006C5F98" w:rsidDel="006304AF" w:rsidRDefault="006C5F98" w:rsidP="006C5F98">
      <w:pPr>
        <w:pStyle w:val="ListParagraph"/>
        <w:spacing w:after="200" w:line="276" w:lineRule="auto"/>
        <w:ind w:left="1440"/>
        <w:jc w:val="both"/>
        <w:rPr>
          <w:del w:id="525" w:author="amnikam" w:date="2014-03-04T14:21:00Z"/>
        </w:rPr>
      </w:pPr>
    </w:p>
    <w:p w:rsidR="00B750A9" w:rsidDel="006304AF" w:rsidRDefault="00BC507C" w:rsidP="00B750A9">
      <w:pPr>
        <w:pStyle w:val="ListParagraph"/>
        <w:numPr>
          <w:ilvl w:val="0"/>
          <w:numId w:val="27"/>
        </w:numPr>
        <w:spacing w:after="200" w:line="276" w:lineRule="auto"/>
        <w:jc w:val="both"/>
        <w:rPr>
          <w:del w:id="526" w:author="amnikam" w:date="2014-03-04T14:21:00Z"/>
        </w:rPr>
      </w:pPr>
      <w:moveFromRangeStart w:id="527" w:author="amnikam" w:date="2014-03-04T12:28:00Z" w:name="move381699419"/>
      <w:moveFrom w:id="528" w:author="amnikam" w:date="2014-03-04T12:28:00Z">
        <w:del w:id="529" w:author="amnikam" w:date="2014-03-04T14:21:00Z">
          <w:r w:rsidDel="006304AF">
            <w:delText>All</w:delText>
          </w:r>
          <w:r w:rsidRPr="00E4570A" w:rsidDel="006304AF">
            <w:delText xml:space="preserve"> JDA </w:delText>
          </w:r>
          <w:r w:rsidDel="006304AF">
            <w:delText xml:space="preserve">EKB </w:delText>
          </w:r>
          <w:r w:rsidRPr="00E4570A" w:rsidDel="006304AF">
            <w:delText xml:space="preserve">internal </w:delText>
          </w:r>
          <w:r w:rsidDel="006304AF">
            <w:delText>server process</w:delText>
          </w:r>
          <w:r w:rsidR="006C5F98" w:rsidDel="006304AF">
            <w:delText>es</w:delText>
          </w:r>
          <w:r w:rsidDel="006304AF">
            <w:delText xml:space="preserve"> will create</w:delText>
          </w:r>
          <w:r w:rsidR="002F1C6B" w:rsidDel="006304AF">
            <w:delText xml:space="preserve"> a common</w:delText>
          </w:r>
          <w:r w:rsidDel="006304AF">
            <w:delText xml:space="preserve"> </w:delText>
          </w:r>
          <w:r w:rsidRPr="00E4570A" w:rsidDel="006304AF">
            <w:delText>log</w:delText>
          </w:r>
          <w:r w:rsidDel="006304AF">
            <w:delText xml:space="preserve"> file</w:delText>
          </w:r>
          <w:r w:rsidR="006C5F98" w:rsidDel="006304AF">
            <w:delText>s</w:delText>
          </w:r>
          <w:r w:rsidDel="006304AF">
            <w:delText xml:space="preserve"> (pkbf.log) for foundation server process</w:delText>
          </w:r>
          <w:r w:rsidR="006C5F98" w:rsidDel="006304AF">
            <w:delText>es</w:delText>
          </w:r>
          <w:r w:rsidDel="006304AF">
            <w:delText xml:space="preserve"> and (cim.log)</w:delText>
          </w:r>
          <w:r w:rsidRPr="00E4570A" w:rsidDel="006304AF">
            <w:delText xml:space="preserve"> </w:delText>
          </w:r>
          <w:r w:rsidDel="006304AF">
            <w:delText xml:space="preserve">for cube processes in the </w:delText>
          </w:r>
          <w:r w:rsidRPr="00576A19" w:rsidDel="006304AF">
            <w:delText xml:space="preserve">default </w:delText>
          </w:r>
          <w:r w:rsidRPr="00F56409" w:rsidDel="006304AF">
            <w:delText>JDA configured path</w:delText>
          </w:r>
          <w:r w:rsidDel="006304AF">
            <w:delText xml:space="preserve"> which will be decided during the configuration.</w:delText>
          </w:r>
          <w:r w:rsidRPr="00961867" w:rsidDel="006304AF">
            <w:rPr>
              <w:color w:val="1F497D"/>
            </w:rPr>
            <w:delText xml:space="preserve"> </w:delText>
          </w:r>
          <w:r w:rsidRPr="00961867" w:rsidDel="006304AF">
            <w:delText>These are the log files JDA support will look for when working on any EKB issues</w:delText>
          </w:r>
          <w:r w:rsidDel="006304AF">
            <w:delText>.</w:delText>
          </w:r>
          <w:r w:rsidR="00B750A9" w:rsidRPr="00B750A9" w:rsidDel="006304AF">
            <w:delText xml:space="preserve"> </w:delText>
          </w:r>
          <w:r w:rsidR="00B750A9" w:rsidDel="006304AF">
            <w:delText xml:space="preserve">These log files will contain the high level information such as utility name ,timestamp of the utility started, timestamp of utility ended, parameters used to run the utility, ran on which server, </w:delText>
          </w:r>
          <w:r w:rsidR="00AF36DE" w:rsidDel="006304AF">
            <w:delText>activity</w:delText>
          </w:r>
          <w:r w:rsidR="00B750A9" w:rsidDel="006304AF">
            <w:delText xml:space="preserve"> stating: process completed successfully or process completed with errors etc.</w:delText>
          </w:r>
        </w:del>
      </w:moveFrom>
    </w:p>
    <w:moveFromRangeEnd w:id="527"/>
    <w:p w:rsidR="0047130F" w:rsidDel="006304AF" w:rsidRDefault="00D7602E" w:rsidP="0047130F">
      <w:pPr>
        <w:spacing w:after="200" w:line="276" w:lineRule="auto"/>
        <w:jc w:val="both"/>
        <w:rPr>
          <w:del w:id="530" w:author="amnikam" w:date="2014-03-04T14:21:00Z"/>
        </w:rPr>
      </w:pPr>
      <w:del w:id="531" w:author="amnikam" w:date="2014-03-04T14:21:00Z">
        <w:r w:rsidDel="006304AF">
          <w:delText>PKBF.log</w:delText>
        </w:r>
      </w:del>
    </w:p>
    <w:p w:rsidR="0047130F" w:rsidDel="006304AF" w:rsidRDefault="0059484F" w:rsidP="0047130F">
      <w:pPr>
        <w:spacing w:after="200" w:line="276" w:lineRule="auto"/>
        <w:jc w:val="both"/>
        <w:rPr>
          <w:del w:id="532" w:author="amnikam" w:date="2014-03-04T14:21:00Z"/>
        </w:rPr>
      </w:pPr>
      <w:moveFromRangeStart w:id="533" w:author="amnikam" w:date="2014-03-04T12:27:00Z" w:name="move381699382"/>
      <w:moveFrom w:id="534" w:author="amnikam" w:date="2014-03-04T12:27:00Z">
        <w:del w:id="535" w:author="amnikam" w:date="2014-03-04T14:21:00Z">
          <w:r>
            <w:rPr>
              <w:noProof/>
              <w:lang w:val="en-US" w:eastAsia="en-US"/>
            </w:rPr>
            <w:drawing>
              <wp:inline distT="0" distB="0" distL="0" distR="0">
                <wp:extent cx="5731510" cy="52577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731510" cy="525779"/>
                        </a:xfrm>
                        <a:prstGeom prst="rect">
                          <a:avLst/>
                        </a:prstGeom>
                        <a:noFill/>
                        <a:ln w="9525">
                          <a:noFill/>
                          <a:miter lim="800000"/>
                          <a:headEnd/>
                          <a:tailEnd/>
                        </a:ln>
                      </pic:spPr>
                    </pic:pic>
                  </a:graphicData>
                </a:graphic>
              </wp:inline>
            </w:drawing>
          </w:r>
        </w:del>
      </w:moveFrom>
      <w:moveFromRangeEnd w:id="533"/>
    </w:p>
    <w:p w:rsidR="0047130F" w:rsidDel="006304AF" w:rsidRDefault="00D7602E" w:rsidP="0047130F">
      <w:pPr>
        <w:spacing w:after="200" w:line="276" w:lineRule="auto"/>
        <w:jc w:val="both"/>
        <w:rPr>
          <w:del w:id="536" w:author="amnikam" w:date="2014-03-04T14:21:00Z"/>
        </w:rPr>
      </w:pPr>
      <w:del w:id="537" w:author="amnikam" w:date="2014-03-04T14:21:00Z">
        <w:r w:rsidDel="006304AF">
          <w:delText>CIM.log</w:delText>
        </w:r>
      </w:del>
    </w:p>
    <w:p w:rsidR="0047130F" w:rsidDel="003215AD" w:rsidRDefault="0059484F" w:rsidP="0047130F">
      <w:pPr>
        <w:rPr>
          <w:del w:id="538" w:author="amnikam" w:date="2014-03-04T15:28:00Z"/>
        </w:rPr>
      </w:pPr>
      <w:moveFromRangeStart w:id="539" w:author="amnikam" w:date="2014-03-04T12:32:00Z" w:name="move381699652"/>
      <w:moveFrom w:id="540" w:author="amnikam" w:date="2014-03-04T12:32:00Z">
        <w:del w:id="541" w:author="amnikam" w:date="2014-03-05T11:57:00Z">
          <w:r w:rsidDel="00FF2F25">
            <w:rPr>
              <w:noProof/>
              <w:lang w:val="en-US" w:eastAsia="en-US"/>
            </w:rPr>
            <w:drawing>
              <wp:inline distT="0" distB="0" distL="0" distR="0">
                <wp:extent cx="5731510" cy="656567"/>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5731510" cy="656567"/>
                        </a:xfrm>
                        <a:prstGeom prst="rect">
                          <a:avLst/>
                        </a:prstGeom>
                        <a:noFill/>
                        <a:ln w="9525">
                          <a:noFill/>
                          <a:miter lim="800000"/>
                          <a:headEnd/>
                          <a:tailEnd/>
                        </a:ln>
                      </pic:spPr>
                    </pic:pic>
                  </a:graphicData>
                </a:graphic>
              </wp:inline>
            </w:drawing>
          </w:r>
        </w:del>
      </w:moveFrom>
      <w:moveFromRangeEnd w:id="539"/>
    </w:p>
    <w:p w:rsidR="0047130F" w:rsidDel="003215AD" w:rsidRDefault="0047130F" w:rsidP="0047130F">
      <w:pPr>
        <w:rPr>
          <w:del w:id="542" w:author="amnikam" w:date="2014-03-04T15:28:00Z"/>
        </w:rPr>
      </w:pPr>
    </w:p>
    <w:p w:rsidR="00200A44" w:rsidDel="00FF2F25" w:rsidRDefault="006C5F98" w:rsidP="00994C4E">
      <w:pPr>
        <w:pStyle w:val="ListParagraph"/>
        <w:numPr>
          <w:ilvl w:val="0"/>
          <w:numId w:val="27"/>
        </w:numPr>
        <w:spacing w:after="200" w:line="276" w:lineRule="auto"/>
        <w:jc w:val="both"/>
        <w:rPr>
          <w:del w:id="543" w:author="amnikam" w:date="2014-03-05T11:57:00Z"/>
        </w:rPr>
      </w:pPr>
      <w:moveFromRangeStart w:id="544" w:author="amnikam" w:date="2014-03-04T17:02:00Z" w:name="move381715893"/>
      <w:moveFrom w:id="545" w:author="amnikam" w:date="2014-03-04T17:02:00Z">
        <w:del w:id="546" w:author="amnikam" w:date="2014-03-05T11:57:00Z">
          <w:r w:rsidDel="00FF2F25">
            <w:delText>For automation</w:delText>
          </w:r>
          <w:r w:rsidR="00200A44" w:rsidRPr="00713652" w:rsidDel="00FF2F25">
            <w:delText xml:space="preserve"> </w:delText>
          </w:r>
          <w:r w:rsidR="00B83580" w:rsidRPr="00713652" w:rsidDel="00FF2F25">
            <w:delText xml:space="preserve">scripts the logs will be </w:delText>
          </w:r>
          <w:r w:rsidR="00796069" w:rsidRPr="00713652" w:rsidDel="00FF2F25">
            <w:delText xml:space="preserve">created </w:delText>
          </w:r>
          <w:r w:rsidR="00B83580" w:rsidRPr="00713652" w:rsidDel="00FF2F25">
            <w:delText>as below</w:delText>
          </w:r>
          <w:r w:rsidR="00796069" w:rsidRPr="00713652" w:rsidDel="00FF2F25">
            <w:delText xml:space="preserve"> where the support team can see for any errors or any other information.</w:delText>
          </w:r>
        </w:del>
      </w:moveFrom>
    </w:p>
    <w:p w:rsidR="006C5F98" w:rsidDel="00FF2F25" w:rsidRDefault="006C5F98" w:rsidP="006C5F98">
      <w:pPr>
        <w:pStyle w:val="ListParagraph"/>
        <w:rPr>
          <w:del w:id="547" w:author="amnikam" w:date="2014-03-05T11:57:00Z"/>
        </w:rPr>
      </w:pPr>
    </w:p>
    <w:p w:rsidR="00B83580" w:rsidDel="00FF2F25" w:rsidRDefault="00796069" w:rsidP="00796069">
      <w:pPr>
        <w:pStyle w:val="ListParagraph"/>
        <w:numPr>
          <w:ilvl w:val="0"/>
          <w:numId w:val="46"/>
        </w:numPr>
        <w:spacing w:after="200" w:line="276" w:lineRule="auto"/>
        <w:jc w:val="both"/>
        <w:rPr>
          <w:del w:id="548" w:author="amnikam" w:date="2014-03-05T11:57:00Z"/>
        </w:rPr>
      </w:pPr>
      <w:moveFrom w:id="549" w:author="amnikam" w:date="2014-03-04T17:02:00Z">
        <w:del w:id="550" w:author="amnikam" w:date="2014-03-05T11:57:00Z">
          <w:r w:rsidRPr="00713652" w:rsidDel="00FF2F25">
            <w:delText>Planning.log:</w:delText>
          </w:r>
          <w:r w:rsidR="00B83580" w:rsidRPr="00713652" w:rsidDel="00FF2F25">
            <w:rPr>
              <w:rFonts w:asciiTheme="minorHAnsi" w:eastAsiaTheme="minorHAnsi" w:hAnsiTheme="minorHAnsi" w:cstheme="minorBidi"/>
              <w:sz w:val="22"/>
              <w:szCs w:val="22"/>
              <w:lang w:eastAsia="en-US"/>
            </w:rPr>
            <w:delText xml:space="preserve"> </w:delText>
          </w:r>
          <w:r w:rsidR="000257AF" w:rsidRPr="00713652" w:rsidDel="00FF2F25">
            <w:rPr>
              <w:rFonts w:asciiTheme="minorHAnsi" w:eastAsiaTheme="minorHAnsi" w:hAnsiTheme="minorHAnsi" w:cstheme="minorBidi"/>
              <w:sz w:val="22"/>
              <w:szCs w:val="22"/>
              <w:lang w:eastAsia="en-US"/>
            </w:rPr>
            <w:delText xml:space="preserve">This </w:delText>
          </w:r>
          <w:r w:rsidRPr="00713652" w:rsidDel="00FF2F25">
            <w:rPr>
              <w:rFonts w:asciiTheme="minorHAnsi" w:eastAsiaTheme="minorHAnsi" w:hAnsiTheme="minorHAnsi" w:cstheme="minorBidi"/>
              <w:sz w:val="22"/>
              <w:szCs w:val="22"/>
              <w:lang w:eastAsia="en-US"/>
            </w:rPr>
            <w:delText>will</w:delText>
          </w:r>
          <w:r w:rsidR="000257AF" w:rsidRPr="00713652" w:rsidDel="00FF2F25">
            <w:rPr>
              <w:rFonts w:asciiTheme="minorHAnsi" w:eastAsiaTheme="minorHAnsi" w:hAnsiTheme="minorHAnsi" w:cstheme="minorBidi"/>
              <w:sz w:val="22"/>
              <w:szCs w:val="22"/>
              <w:lang w:eastAsia="en-US"/>
            </w:rPr>
            <w:delText xml:space="preserve"> be created on the batch server</w:delText>
          </w:r>
          <w:r w:rsidR="008062FC" w:rsidDel="00FF2F25">
            <w:rPr>
              <w:rFonts w:asciiTheme="minorHAnsi" w:eastAsiaTheme="minorHAnsi" w:hAnsiTheme="minorHAnsi" w:cstheme="minorBidi"/>
              <w:sz w:val="22"/>
              <w:szCs w:val="22"/>
              <w:lang w:eastAsia="en-US"/>
            </w:rPr>
            <w:delText xml:space="preserve"> as for this EP client will be installed in the Batch server</w:delText>
          </w:r>
          <w:r w:rsidR="000257AF" w:rsidRPr="00713652" w:rsidDel="00FF2F25">
            <w:rPr>
              <w:rFonts w:asciiTheme="minorHAnsi" w:eastAsiaTheme="minorHAnsi" w:hAnsiTheme="minorHAnsi" w:cstheme="minorBidi"/>
              <w:sz w:val="22"/>
              <w:szCs w:val="22"/>
              <w:lang w:eastAsia="en-US"/>
            </w:rPr>
            <w:delText>.</w:delText>
          </w:r>
          <w:r w:rsidR="000257AF" w:rsidRPr="00713652" w:rsidDel="00FF2F25">
            <w:delText xml:space="preserve"> The</w:delText>
          </w:r>
          <w:r w:rsidR="00B83580" w:rsidRPr="00713652" w:rsidDel="00FF2F25">
            <w:delText xml:space="preserve"> planning.log is a user specific log file that captures all logged information for a specific EP user for all processes run in the users EP session. The file can be found in the following directory C\:Users\&lt;Username&gt;, where &lt;</w:delText>
          </w:r>
          <w:r w:rsidR="00B83580" w:rsidRPr="00713652" w:rsidDel="00FF2F25">
            <w:rPr>
              <w:i/>
              <w:iCs/>
            </w:rPr>
            <w:delText xml:space="preserve">username&gt; </w:delText>
          </w:r>
          <w:r w:rsidR="00B83580" w:rsidRPr="00713652" w:rsidDel="00FF2F25">
            <w:delText>is the User Name of the Batch user (Y user) from which the job was executed.</w:delText>
          </w:r>
        </w:del>
      </w:moveFrom>
    </w:p>
    <w:p w:rsidR="006C5F98" w:rsidRPr="00713652" w:rsidDel="00FF2F25" w:rsidRDefault="006C5F98" w:rsidP="006C5F98">
      <w:pPr>
        <w:pStyle w:val="ListParagraph"/>
        <w:spacing w:after="200" w:line="276" w:lineRule="auto"/>
        <w:ind w:left="2160"/>
        <w:jc w:val="both"/>
        <w:rPr>
          <w:del w:id="551" w:author="amnikam" w:date="2014-03-05T11:57:00Z"/>
        </w:rPr>
      </w:pPr>
    </w:p>
    <w:p w:rsidR="00D00026" w:rsidDel="00FF2F25" w:rsidRDefault="00D00026" w:rsidP="00796069">
      <w:pPr>
        <w:pStyle w:val="ListParagraph"/>
        <w:numPr>
          <w:ilvl w:val="0"/>
          <w:numId w:val="47"/>
        </w:numPr>
        <w:spacing w:after="200" w:line="276" w:lineRule="auto"/>
        <w:rPr>
          <w:del w:id="552" w:author="amnikam" w:date="2014-03-05T11:57:00Z"/>
          <w:rFonts w:cs="Arial"/>
          <w:i/>
          <w:iCs/>
        </w:rPr>
      </w:pPr>
      <w:moveFrom w:id="553" w:author="amnikam" w:date="2014-03-04T17:02:00Z">
        <w:del w:id="554" w:author="amnikam" w:date="2014-03-05T11:57:00Z">
          <w:r w:rsidRPr="00713652" w:rsidDel="00FF2F25">
            <w:delText xml:space="preserve">Personal </w:delText>
          </w:r>
          <w:r w:rsidR="00796069" w:rsidRPr="00713652" w:rsidDel="00FF2F25">
            <w:delText>Logs: This</w:delText>
          </w:r>
          <w:r w:rsidRPr="00713652" w:rsidDel="00FF2F25">
            <w:delText xml:space="preserve"> will be created on the file server</w:delText>
          </w:r>
          <w:r w:rsidR="005607C2" w:rsidDel="00FF2F25">
            <w:delText xml:space="preserve"> for each automation</w:delText>
          </w:r>
          <w:r w:rsidR="00796069" w:rsidRPr="00713652" w:rsidDel="00FF2F25">
            <w:delText xml:space="preserve"> process and will be stored in the file server wherever the toolkit is installed </w:delText>
          </w:r>
          <w:r w:rsidRPr="00713652" w:rsidDel="00FF2F25">
            <w:rPr>
              <w:rFonts w:cs="Arial"/>
              <w:i/>
            </w:rPr>
            <w:delText>&lt;Environment_Path&gt;\</w:delText>
          </w:r>
          <w:r w:rsidRPr="00713652" w:rsidDel="00FF2F25">
            <w:rPr>
              <w:rFonts w:cs="Arial"/>
              <w:i/>
              <w:iCs/>
            </w:rPr>
            <w:delText>Personal\&lt;batchuser&gt;\logs&gt;</w:delText>
          </w:r>
        </w:del>
      </w:moveFrom>
    </w:p>
    <w:p w:rsidR="006C5F98" w:rsidRPr="00713652" w:rsidDel="00FF2F25" w:rsidRDefault="006C5F98" w:rsidP="006C5F98">
      <w:pPr>
        <w:pStyle w:val="ListParagraph"/>
        <w:spacing w:after="200" w:line="276" w:lineRule="auto"/>
        <w:ind w:left="2160"/>
        <w:rPr>
          <w:del w:id="555" w:author="amnikam" w:date="2014-03-05T11:57:00Z"/>
          <w:rFonts w:cs="Arial"/>
          <w:i/>
          <w:iCs/>
        </w:rPr>
      </w:pPr>
    </w:p>
    <w:p w:rsidR="000257AF" w:rsidRPr="00713652" w:rsidDel="00FF2F25" w:rsidRDefault="00796069" w:rsidP="00770554">
      <w:pPr>
        <w:pStyle w:val="ListParagraph"/>
        <w:numPr>
          <w:ilvl w:val="0"/>
          <w:numId w:val="47"/>
        </w:numPr>
        <w:spacing w:after="200" w:line="276" w:lineRule="auto"/>
        <w:jc w:val="both"/>
        <w:rPr>
          <w:del w:id="556" w:author="amnikam" w:date="2014-03-05T11:57:00Z"/>
        </w:rPr>
      </w:pPr>
      <w:moveFrom w:id="557" w:author="amnikam" w:date="2014-03-04T17:02:00Z">
        <w:del w:id="558" w:author="amnikam" w:date="2014-03-05T11:57:00Z">
          <w:r w:rsidRPr="00713652" w:rsidDel="00FF2F25">
            <w:delText>Batch process logs:</w:delText>
          </w:r>
          <w:r w:rsidR="00770554" w:rsidRPr="00713652" w:rsidDel="00FF2F25">
            <w:delText xml:space="preserve"> Each single process or multi process batch job run is assigned a log file with the same name plus a date stamp in the directory </w:delText>
          </w:r>
          <w:r w:rsidR="00E57AFB" w:rsidDel="00FF2F25">
            <w:fldChar w:fldCharType="begin"/>
          </w:r>
          <w:r w:rsidR="006D130A" w:rsidDel="00FF2F25">
            <w:delInstrText>HYPERLINK</w:delInstrText>
          </w:r>
          <w:r w:rsidR="00E57AFB" w:rsidDel="00FF2F25">
            <w:fldChar w:fldCharType="separate"/>
          </w:r>
          <w:r w:rsidR="00770554" w:rsidRPr="00713652" w:rsidDel="00FF2F25">
            <w:delText>&lt;Environment_Path&gt;\Admin\System\Util\logs</w:delText>
          </w:r>
          <w:r w:rsidR="00E57AFB" w:rsidDel="00FF2F25">
            <w:fldChar w:fldCharType="end"/>
          </w:r>
          <w:r w:rsidR="00713652" w:rsidDel="00FF2F25">
            <w:delText xml:space="preserve"> and these</w:delText>
          </w:r>
          <w:r w:rsidR="00713652" w:rsidRPr="00713652" w:rsidDel="00FF2F25">
            <w:delText xml:space="preserve"> will be created on the file server</w:delText>
          </w:r>
          <w:r w:rsidR="00713652" w:rsidDel="00FF2F25">
            <w:delText>.</w:delText>
          </w:r>
        </w:del>
      </w:moveFrom>
    </w:p>
    <w:p w:rsidR="00284DB2" w:rsidRPr="00284DB2" w:rsidDel="00FF2F25" w:rsidRDefault="00284DB2" w:rsidP="00284DB2">
      <w:pPr>
        <w:pStyle w:val="ListParagraph"/>
        <w:autoSpaceDE w:val="0"/>
        <w:autoSpaceDN w:val="0"/>
        <w:adjustRightInd w:val="0"/>
        <w:ind w:left="2160"/>
        <w:rPr>
          <w:del w:id="559" w:author="amnikam" w:date="2014-03-05T11:57:00Z"/>
          <w:rFonts w:cs="Arial"/>
        </w:rPr>
      </w:pPr>
      <w:moveFrom w:id="560" w:author="amnikam" w:date="2014-03-04T17:02:00Z">
        <w:del w:id="561" w:author="amnikam" w:date="2014-03-05T11:57:00Z">
          <w:r w:rsidRPr="00713652" w:rsidDel="00FF2F25">
            <w:rPr>
              <w:rFonts w:cs="Arial"/>
            </w:rPr>
            <w:delText>For example, the batch process for building the user plans batch could be named</w:delText>
          </w:r>
          <w:r w:rsidR="00E96F22" w:rsidDel="00FF2F25">
            <w:rPr>
              <w:rFonts w:cs="Arial"/>
            </w:rPr>
            <w:delText xml:space="preserve"> </w:delText>
          </w:r>
          <w:r w:rsidRPr="00713652" w:rsidDel="00FF2F25">
            <w:rPr>
              <w:rFonts w:cs="Arial"/>
              <w:b/>
              <w:bCs/>
            </w:rPr>
            <w:delText>BldUser</w:delText>
          </w:r>
          <w:r w:rsidRPr="00713652" w:rsidDel="00FF2F25">
            <w:rPr>
              <w:rFonts w:cs="Arial"/>
            </w:rPr>
            <w:delText>, and the</w:delText>
          </w:r>
          <w:r w:rsidR="00E96F22" w:rsidDel="00FF2F25">
            <w:rPr>
              <w:rFonts w:cs="Arial"/>
            </w:rPr>
            <w:delText xml:space="preserve"> </w:delText>
          </w:r>
          <w:r w:rsidRPr="00713652" w:rsidDel="00FF2F25">
            <w:rPr>
              <w:rFonts w:cs="Arial"/>
            </w:rPr>
            <w:delText xml:space="preserve">log file for the batch process will be </w:delText>
          </w:r>
          <w:r w:rsidRPr="00713652" w:rsidDel="00FF2F25">
            <w:rPr>
              <w:rFonts w:cs="Arial"/>
              <w:i/>
              <w:iCs/>
            </w:rPr>
            <w:delText>blduser&lt;DateStamp&gt;.log</w:delText>
          </w:r>
          <w:r w:rsidRPr="00713652" w:rsidDel="00FF2F25">
            <w:rPr>
              <w:rFonts w:cs="Arial"/>
            </w:rPr>
            <w:delText>.</w:delText>
          </w:r>
        </w:del>
      </w:moveFrom>
      <w:moveFromRangeEnd w:id="544"/>
    </w:p>
    <w:p w:rsidR="003D10DE" w:rsidRDefault="003D10DE" w:rsidP="003D10DE">
      <w:pPr>
        <w:spacing w:after="200" w:line="276" w:lineRule="auto"/>
        <w:jc w:val="both"/>
      </w:pPr>
    </w:p>
    <w:p w:rsidR="003E6AD6" w:rsidRDefault="003E6AD6" w:rsidP="003D10DE">
      <w:pPr>
        <w:spacing w:after="200" w:line="276" w:lineRule="auto"/>
        <w:jc w:val="both"/>
      </w:pPr>
      <w:r>
        <w:t xml:space="preserve">NOTE: </w:t>
      </w:r>
      <w:r w:rsidR="00F365D1">
        <w:t>U</w:t>
      </w:r>
      <w:r>
        <w:t xml:space="preserve">nless otherwise noted in individual </w:t>
      </w:r>
      <w:r w:rsidR="002C34E1">
        <w:t>Functional Specifications (</w:t>
      </w:r>
      <w:proofErr w:type="spellStart"/>
      <w:r>
        <w:t>FSpec</w:t>
      </w:r>
      <w:r w:rsidR="002C34E1">
        <w:t>s</w:t>
      </w:r>
      <w:proofErr w:type="spellEnd"/>
      <w:r w:rsidR="002C34E1">
        <w:t>)</w:t>
      </w:r>
      <w:r w:rsidR="00BF6EFD">
        <w:t xml:space="preserve"> OR </w:t>
      </w:r>
      <w:r w:rsidR="00D12752">
        <w:t>Technical</w:t>
      </w:r>
      <w:r w:rsidR="00BF6EFD">
        <w:t xml:space="preserve"> Config</w:t>
      </w:r>
      <w:r w:rsidR="002C34E1">
        <w:t>uration</w:t>
      </w:r>
      <w:r w:rsidR="001E545E">
        <w:t xml:space="preserve"> OR DILO</w:t>
      </w:r>
      <w:r>
        <w:t>, if an individual batch process fails due to a hard error the entire nightly batch process should be stopped and an alert should be sent to the nominated business group the Batch process has not completed.</w:t>
      </w:r>
    </w:p>
    <w:p w:rsidR="00EF35B2" w:rsidRDefault="00957171" w:rsidP="003D10DE">
      <w:pPr>
        <w:pStyle w:val="ListParagraph"/>
        <w:spacing w:after="200" w:line="276" w:lineRule="auto"/>
        <w:ind w:left="0"/>
        <w:jc w:val="both"/>
      </w:pPr>
      <w:r>
        <w:t>Control-M will receive all b</w:t>
      </w:r>
      <w:r w:rsidR="003E6AD6">
        <w:t xml:space="preserve">atch script return </w:t>
      </w:r>
      <w:r w:rsidR="00333E83">
        <w:t>codes (</w:t>
      </w:r>
      <w:r>
        <w:t>0</w:t>
      </w:r>
      <w:r w:rsidR="00333E83">
        <w:t>, 1</w:t>
      </w:r>
      <w:r>
        <w:t xml:space="preserve"> and 3)</w:t>
      </w:r>
      <w:r w:rsidR="003E6AD6">
        <w:t xml:space="preserve"> and notify </w:t>
      </w:r>
      <w:r w:rsidR="00D62470">
        <w:t xml:space="preserve">SCOM </w:t>
      </w:r>
      <w:r w:rsidR="003E6AD6">
        <w:t>where the code = 1</w:t>
      </w:r>
      <w:r w:rsidR="00D83F50">
        <w:t xml:space="preserve"> or 3</w:t>
      </w:r>
      <w:r w:rsidR="003E6AD6">
        <w:t>.</w:t>
      </w:r>
      <w:r w:rsidR="00E96F22">
        <w:t xml:space="preserve"> </w:t>
      </w:r>
      <w:r w:rsidR="00D62470">
        <w:t>SCOM</w:t>
      </w:r>
      <w:r w:rsidR="003E6AD6">
        <w:t xml:space="preserve"> will then notify N</w:t>
      </w:r>
      <w:r w:rsidR="00CE09B8">
        <w:t>etcool</w:t>
      </w:r>
      <w:r w:rsidR="003E6AD6">
        <w:t xml:space="preserve"> of the error which will create a Remedy ticket and send an email to the nominated representative for that process group stating the </w:t>
      </w:r>
      <w:r w:rsidR="003E6AD6">
        <w:lastRenderedPageBreak/>
        <w:t xml:space="preserve">related process name, the warning/failed message, and to check the log and </w:t>
      </w:r>
      <w:r w:rsidR="00301498">
        <w:t xml:space="preserve">error </w:t>
      </w:r>
      <w:r w:rsidR="003E6AD6">
        <w:t>data</w:t>
      </w:r>
      <w:r w:rsidR="00301498">
        <w:t xml:space="preserve"> tables/</w:t>
      </w:r>
      <w:r w:rsidR="003E6AD6">
        <w:t xml:space="preserve"> files. </w:t>
      </w:r>
    </w:p>
    <w:p w:rsidR="00E55E9E" w:rsidRDefault="00E55E9E" w:rsidP="00E55E9E">
      <w:pPr>
        <w:pStyle w:val="ListParagraph"/>
        <w:spacing w:after="200" w:line="276" w:lineRule="auto"/>
        <w:ind w:left="1440"/>
      </w:pPr>
    </w:p>
    <w:p w:rsidR="003E6AD6" w:rsidRPr="00143F9E" w:rsidRDefault="003E6AD6" w:rsidP="00994C4E">
      <w:pPr>
        <w:pStyle w:val="Heading3"/>
        <w:jc w:val="both"/>
      </w:pPr>
      <w:bookmarkStart w:id="562" w:name="_Toc381784323"/>
      <w:r w:rsidRPr="00143F9E">
        <w:t>Oracle Logs</w:t>
      </w:r>
      <w:bookmarkEnd w:id="562"/>
    </w:p>
    <w:p w:rsidR="003E6AD6" w:rsidRDefault="003E6AD6" w:rsidP="004C017E">
      <w:pPr>
        <w:pStyle w:val="ListParagraph"/>
        <w:numPr>
          <w:ilvl w:val="0"/>
          <w:numId w:val="27"/>
        </w:numPr>
        <w:spacing w:after="200" w:line="276" w:lineRule="auto"/>
      </w:pPr>
      <w:r>
        <w:t xml:space="preserve">Capture any general oracle error in an exception block and log the appropriate error in the related </w:t>
      </w:r>
      <w:r w:rsidRPr="00AC33C6">
        <w:t>&lt;scriptname</w:t>
      </w:r>
      <w:r w:rsidR="003013E1">
        <w:t>&lt;</w:t>
      </w:r>
      <w:r w:rsidR="00E7124C">
        <w:t>_</w:t>
      </w:r>
      <w:r w:rsidR="003013E1">
        <w:t>parameter&gt;</w:t>
      </w:r>
      <w:r w:rsidRPr="00AC33C6">
        <w:t>&gt;_</w:t>
      </w:r>
      <w:r>
        <w:t>YYYYMMDDHHMM</w:t>
      </w:r>
      <w:r w:rsidRPr="00AC33C6">
        <w:t>.log</w:t>
      </w:r>
      <w:r w:rsidR="001706A1">
        <w:t xml:space="preserve"> </w:t>
      </w:r>
      <w:r w:rsidR="00E73846">
        <w:t xml:space="preserve">as </w:t>
      </w:r>
      <w:r w:rsidR="001706A1">
        <w:t>detailed above in windows logs</w:t>
      </w:r>
      <w:r w:rsidR="00FE2AB7">
        <w:t>.</w:t>
      </w:r>
      <w:r w:rsidR="001706A1" w:rsidRPr="00557811">
        <w:t xml:space="preserve"> </w:t>
      </w:r>
    </w:p>
    <w:p w:rsidR="00747D5D" w:rsidRDefault="00747D5D" w:rsidP="00747D5D">
      <w:pPr>
        <w:pStyle w:val="Heading2"/>
        <w:jc w:val="both"/>
      </w:pPr>
      <w:bookmarkStart w:id="563" w:name="_Toc381784324"/>
      <w:r>
        <w:t>Data Retention\Replay</w:t>
      </w:r>
      <w:bookmarkEnd w:id="563"/>
    </w:p>
    <w:p w:rsidR="00993D35" w:rsidRDefault="00993D35" w:rsidP="00993D35">
      <w:pPr>
        <w:pStyle w:val="Heading3"/>
        <w:jc w:val="both"/>
      </w:pPr>
      <w:bookmarkStart w:id="564" w:name="_Toc381784325"/>
      <w:r w:rsidRPr="009D5BE0">
        <w:t>Data Retention Approach</w:t>
      </w:r>
      <w:bookmarkEnd w:id="564"/>
    </w:p>
    <w:p w:rsidR="00993D35" w:rsidRDefault="00993D35" w:rsidP="00993D35">
      <w:pPr>
        <w:pStyle w:val="ListParagraph"/>
        <w:numPr>
          <w:ilvl w:val="0"/>
          <w:numId w:val="27"/>
        </w:numPr>
        <w:spacing w:after="200" w:line="276" w:lineRule="auto"/>
      </w:pPr>
      <w:r>
        <w:t xml:space="preserve">For JDA </w:t>
      </w:r>
      <w:r w:rsidRPr="00F56B1B">
        <w:t xml:space="preserve">interface </w:t>
      </w:r>
      <w:r w:rsidR="009D4A70" w:rsidRPr="00F56B1B">
        <w:t>t</w:t>
      </w:r>
      <w:r w:rsidRPr="00F56B1B">
        <w:t>ables</w:t>
      </w:r>
      <w:r>
        <w:t xml:space="preserve">, data </w:t>
      </w:r>
      <w:r w:rsidR="00442FA5">
        <w:t>will</w:t>
      </w:r>
      <w:r>
        <w:t xml:space="preserve"> be retained </w:t>
      </w:r>
      <w:r w:rsidR="00C50E5C">
        <w:t xml:space="preserve">until </w:t>
      </w:r>
      <w:r w:rsidR="00A90216">
        <w:t xml:space="preserve">the following week processing </w:t>
      </w:r>
      <w:r w:rsidR="00990976">
        <w:t xml:space="preserve">of </w:t>
      </w:r>
      <w:r w:rsidR="00A90216">
        <w:t>new master and transactional data</w:t>
      </w:r>
      <w:proofErr w:type="gramStart"/>
      <w:r w:rsidR="00A90216">
        <w:t>.</w:t>
      </w:r>
      <w:r>
        <w:t>.</w:t>
      </w:r>
      <w:proofErr w:type="gramEnd"/>
      <w:r w:rsidR="00313A8B" w:rsidRPr="00313A8B">
        <w:t xml:space="preserve"> </w:t>
      </w:r>
      <w:r w:rsidR="00313A8B">
        <w:t xml:space="preserve">If the batch is delayed and the records </w:t>
      </w:r>
      <w:r w:rsidR="00A12965">
        <w:t xml:space="preserve">in the staging tables </w:t>
      </w:r>
      <w:r w:rsidR="00313A8B">
        <w:t>are not pr</w:t>
      </w:r>
      <w:r w:rsidR="006B3DFA">
        <w:t xml:space="preserve">ocessed, </w:t>
      </w:r>
      <w:r w:rsidR="00E82F3E">
        <w:t xml:space="preserve">therefore the job that is normally purging </w:t>
      </w:r>
      <w:r w:rsidR="004F1EA6">
        <w:t xml:space="preserve">JDA staging tables </w:t>
      </w:r>
      <w:r w:rsidR="00E82F3E">
        <w:t xml:space="preserve">needs to </w:t>
      </w:r>
      <w:proofErr w:type="gramStart"/>
      <w:r w:rsidR="00E82F3E">
        <w:t>suspended</w:t>
      </w:r>
      <w:proofErr w:type="gramEnd"/>
      <w:r w:rsidR="00E82F3E">
        <w:t xml:space="preserve"> by the production support team</w:t>
      </w:r>
      <w:r w:rsidR="00313A8B">
        <w:t xml:space="preserve">. After the successful </w:t>
      </w:r>
      <w:r w:rsidR="00B90E78">
        <w:t xml:space="preserve">processing of the records </w:t>
      </w:r>
      <w:r w:rsidR="00D90BCC">
        <w:t xml:space="preserve">the </w:t>
      </w:r>
      <w:r w:rsidR="00E41F49">
        <w:t xml:space="preserve">purging </w:t>
      </w:r>
      <w:r w:rsidR="00D90BCC">
        <w:t>job should be started</w:t>
      </w:r>
      <w:r w:rsidR="008D3C83">
        <w:t xml:space="preserve"> to purge the </w:t>
      </w:r>
      <w:r w:rsidR="002F1F11">
        <w:t>records. The</w:t>
      </w:r>
      <w:r w:rsidR="00B51E05">
        <w:t xml:space="preserve"> processing, archiving and purging is configured in control-m.</w:t>
      </w:r>
    </w:p>
    <w:p w:rsidR="00E41F49" w:rsidRDefault="00326E92" w:rsidP="00E41F49">
      <w:pPr>
        <w:pStyle w:val="ListParagraph"/>
        <w:numPr>
          <w:ilvl w:val="0"/>
          <w:numId w:val="27"/>
        </w:numPr>
        <w:spacing w:after="200" w:line="276" w:lineRule="auto"/>
      </w:pPr>
      <w:r>
        <w:t xml:space="preserve">Basically all </w:t>
      </w:r>
      <w:r w:rsidR="00E41F49">
        <w:t xml:space="preserve"> AG_&lt;hierarchy name&gt; interface table and error table EXT_EPSD_ERROR</w:t>
      </w:r>
      <w:r w:rsidR="00E41F49" w:rsidRPr="009B711A">
        <w:t xml:space="preserve"> </w:t>
      </w:r>
      <w:r w:rsidR="00E41F49">
        <w:t>for Structure and all PKB_ACTUAL_&lt;FTF&gt; interface table for Fact tables will be truncated in Friday daily batch</w:t>
      </w:r>
      <w:r w:rsidR="00E41F49" w:rsidRPr="00576144">
        <w:t>.</w:t>
      </w:r>
    </w:p>
    <w:p w:rsidR="00E41F49" w:rsidRDefault="00E41F49" w:rsidP="00E41F49">
      <w:pPr>
        <w:pStyle w:val="ListParagraph"/>
        <w:numPr>
          <w:ilvl w:val="0"/>
          <w:numId w:val="27"/>
        </w:numPr>
        <w:spacing w:after="200" w:line="276" w:lineRule="auto"/>
      </w:pPr>
      <w:r>
        <w:t>The error table for fact data PF_DU_&lt;FTF Name&gt;_ERR will be overwritten in the next run.</w:t>
      </w:r>
    </w:p>
    <w:p w:rsidR="0047130F" w:rsidRDefault="00442FA5" w:rsidP="0047130F">
      <w:pPr>
        <w:pStyle w:val="ListParagraph"/>
        <w:numPr>
          <w:ilvl w:val="0"/>
          <w:numId w:val="27"/>
        </w:numPr>
        <w:spacing w:after="200" w:line="276" w:lineRule="auto"/>
      </w:pPr>
      <w:r>
        <w:t>The</w:t>
      </w:r>
      <w:r w:rsidR="002D7890">
        <w:t xml:space="preserve"> </w:t>
      </w:r>
      <w:r w:rsidR="00993D35">
        <w:t xml:space="preserve">batch </w:t>
      </w:r>
      <w:r w:rsidR="002D7890">
        <w:t xml:space="preserve">which </w:t>
      </w:r>
      <w:r w:rsidR="00300A98">
        <w:t xml:space="preserve">moves the data from interface table to live table and if any error records </w:t>
      </w:r>
      <w:r w:rsidR="00993D35">
        <w:t xml:space="preserve">will </w:t>
      </w:r>
      <w:r w:rsidR="00393E73">
        <w:t>be copied</w:t>
      </w:r>
      <w:r w:rsidR="00993D35">
        <w:t xml:space="preserve"> from the </w:t>
      </w:r>
      <w:r w:rsidR="00472839">
        <w:t>interface</w:t>
      </w:r>
      <w:r w:rsidR="00993D35">
        <w:t xml:space="preserve"> table and also the error records from the error table to the file named as &lt;Table name_YYMMDDHHMISS.csv&gt; </w:t>
      </w:r>
      <w:r w:rsidR="001E4438">
        <w:t xml:space="preserve">for transactional data and </w:t>
      </w:r>
      <w:proofErr w:type="spellStart"/>
      <w:r w:rsidR="001E4438">
        <w:t>EXTMemberErrors</w:t>
      </w:r>
      <w:proofErr w:type="spellEnd"/>
      <w:r w:rsidR="001E4438">
        <w:t>_</w:t>
      </w:r>
      <w:r w:rsidR="001E4438" w:rsidRPr="001E4438">
        <w:t xml:space="preserve"> </w:t>
      </w:r>
      <w:r w:rsidR="001E4438">
        <w:t xml:space="preserve">YYMMDDHHMISS.csv  for master data </w:t>
      </w:r>
      <w:r w:rsidR="00993D35">
        <w:t xml:space="preserve">in </w:t>
      </w:r>
      <w:r w:rsidR="00993D35" w:rsidRPr="00576144">
        <w:t xml:space="preserve">shared </w:t>
      </w:r>
      <w:r w:rsidR="002D7890">
        <w:t xml:space="preserve">errordata </w:t>
      </w:r>
      <w:r w:rsidR="00993D35" w:rsidRPr="00576144">
        <w:t>folder</w:t>
      </w:r>
      <w:r w:rsidR="00C44500">
        <w:t xml:space="preserve"> </w:t>
      </w:r>
      <w:r w:rsidR="002D7890">
        <w:t xml:space="preserve">.These files </w:t>
      </w:r>
      <w:r w:rsidR="00065447">
        <w:t xml:space="preserve">will be archived </w:t>
      </w:r>
      <w:r w:rsidR="00C44500">
        <w:t xml:space="preserve"> in archiveerror</w:t>
      </w:r>
      <w:r w:rsidR="00D075A3">
        <w:t xml:space="preserve"> folder</w:t>
      </w:r>
      <w:r w:rsidR="00C44500">
        <w:t xml:space="preserve"> and </w:t>
      </w:r>
      <w:r w:rsidR="00A214FA">
        <w:t xml:space="preserve"> will be retained till</w:t>
      </w:r>
      <w:r w:rsidR="002D7890">
        <w:t xml:space="preserve"> 30 days</w:t>
      </w:r>
      <w:r w:rsidR="00C44500">
        <w:t xml:space="preserve"> </w:t>
      </w:r>
      <w:r w:rsidR="00065447">
        <w:t xml:space="preserve">as mentioned in </w:t>
      </w:r>
      <w:r w:rsidR="008C08F2">
        <w:t xml:space="preserve">housekeeping </w:t>
      </w:r>
      <w:r w:rsidR="00065447">
        <w:t xml:space="preserve">section </w:t>
      </w:r>
      <w:hyperlink w:anchor="_Housekeeper" w:history="1">
        <w:r w:rsidR="0047130F" w:rsidRPr="0047130F">
          <w:t>4.8</w:t>
        </w:r>
      </w:hyperlink>
      <w:r w:rsidR="00F54E3F">
        <w:t xml:space="preserve">.These </w:t>
      </w:r>
      <w:proofErr w:type="spellStart"/>
      <w:r w:rsidR="00F54E3F">
        <w:t>csv</w:t>
      </w:r>
      <w:proofErr w:type="spellEnd"/>
      <w:r w:rsidR="00F54E3F">
        <w:t xml:space="preserve"> files will be shared by support team to the respective team for further </w:t>
      </w:r>
      <w:proofErr w:type="spellStart"/>
      <w:r w:rsidR="00F54E3F">
        <w:t>analaysis</w:t>
      </w:r>
      <w:proofErr w:type="spellEnd"/>
      <w:r w:rsidR="00F54E3F">
        <w:t>.</w:t>
      </w:r>
    </w:p>
    <w:p w:rsidR="00993D35" w:rsidRDefault="00993D35" w:rsidP="00993D35">
      <w:pPr>
        <w:pStyle w:val="ListParagraph"/>
        <w:numPr>
          <w:ilvl w:val="0"/>
          <w:numId w:val="27"/>
        </w:numPr>
        <w:spacing w:after="200" w:line="276" w:lineRule="auto"/>
        <w:jc w:val="both"/>
      </w:pPr>
      <w:r>
        <w:t xml:space="preserve">For JDA </w:t>
      </w:r>
      <w:r w:rsidR="009D4A70">
        <w:t>l</w:t>
      </w:r>
      <w:r>
        <w:t>ive tables in EP, data retention approach is governed by E0259 (EP Technical Configuration).</w:t>
      </w:r>
    </w:p>
    <w:p w:rsidR="00993D35" w:rsidRPr="008B7552" w:rsidRDefault="00993D35" w:rsidP="00993D35"/>
    <w:p w:rsidR="00993D35" w:rsidRDefault="00993D35" w:rsidP="00993D35">
      <w:pPr>
        <w:pStyle w:val="Heading3"/>
        <w:jc w:val="both"/>
      </w:pPr>
      <w:bookmarkStart w:id="565" w:name="_Toc346546923"/>
      <w:bookmarkStart w:id="566" w:name="_Toc381784326"/>
      <w:r w:rsidRPr="009D5BE0">
        <w:lastRenderedPageBreak/>
        <w:t>Data Replay Approach</w:t>
      </w:r>
      <w:bookmarkEnd w:id="565"/>
      <w:bookmarkEnd w:id="566"/>
    </w:p>
    <w:p w:rsidR="00E93FBA" w:rsidRPr="00290B30" w:rsidRDefault="00993D35">
      <w:pPr>
        <w:pStyle w:val="ListParagraph"/>
        <w:numPr>
          <w:ilvl w:val="0"/>
          <w:numId w:val="27"/>
        </w:numPr>
        <w:spacing w:after="200" w:line="276" w:lineRule="auto"/>
        <w:jc w:val="both"/>
      </w:pPr>
      <w:r w:rsidRPr="00290B30">
        <w:t>If the messages are lost from the source, the JDA interface should be able to replay lost messages without any changes to interface.</w:t>
      </w:r>
    </w:p>
    <w:p w:rsidR="00E93FBA" w:rsidRPr="00290B30" w:rsidRDefault="00993D35">
      <w:pPr>
        <w:pStyle w:val="ListParagraph"/>
        <w:numPr>
          <w:ilvl w:val="0"/>
          <w:numId w:val="27"/>
        </w:numPr>
        <w:spacing w:after="200" w:line="276" w:lineRule="auto"/>
        <w:jc w:val="both"/>
      </w:pPr>
      <w:r w:rsidRPr="00290B30">
        <w:t xml:space="preserve">For the </w:t>
      </w:r>
      <w:r w:rsidR="009D4A70" w:rsidRPr="00290B30">
        <w:t>e</w:t>
      </w:r>
      <w:r w:rsidRPr="00290B30">
        <w:t>rror records</w:t>
      </w:r>
      <w:r w:rsidR="00F410EB">
        <w:t xml:space="preserve"> which will be stored in the  &lt;Table name_YYMMDDHHMISS.csv&gt; for transactional data and </w:t>
      </w:r>
      <w:proofErr w:type="spellStart"/>
      <w:r w:rsidR="00F410EB">
        <w:t>EXTMemberErrors</w:t>
      </w:r>
      <w:proofErr w:type="spellEnd"/>
      <w:r w:rsidR="00F410EB">
        <w:t>_</w:t>
      </w:r>
      <w:r w:rsidR="00F410EB" w:rsidRPr="001E4438">
        <w:t xml:space="preserve"> </w:t>
      </w:r>
      <w:r w:rsidR="00F410EB">
        <w:t xml:space="preserve">YYMMDDHHMISS.csv  for master data in </w:t>
      </w:r>
      <w:r w:rsidR="00F410EB" w:rsidRPr="00576144">
        <w:t xml:space="preserve">shared </w:t>
      </w:r>
      <w:r w:rsidR="00F410EB">
        <w:t xml:space="preserve">errordata </w:t>
      </w:r>
      <w:r w:rsidR="00F410EB" w:rsidRPr="00576144">
        <w:t>folder</w:t>
      </w:r>
      <w:r w:rsidR="00F410EB">
        <w:t xml:space="preserve"> will be </w:t>
      </w:r>
      <w:r w:rsidRPr="00290B30">
        <w:t xml:space="preserve"> </w:t>
      </w:r>
      <w:r w:rsidR="00F410EB">
        <w:t>shared by support team to the respective team</w:t>
      </w:r>
      <w:r w:rsidR="00F410EB" w:rsidRPr="00290B30" w:rsidDel="00F410EB">
        <w:t xml:space="preserve"> </w:t>
      </w:r>
      <w:r w:rsidR="00F410EB">
        <w:t xml:space="preserve">which </w:t>
      </w:r>
      <w:r w:rsidRPr="00290B30">
        <w:t xml:space="preserve">will </w:t>
      </w:r>
      <w:r w:rsidR="009D4A70" w:rsidRPr="00290B30">
        <w:t>analyze the records</w:t>
      </w:r>
      <w:r w:rsidRPr="00290B30">
        <w:t xml:space="preserve"> </w:t>
      </w:r>
      <w:r w:rsidR="009D4A70" w:rsidRPr="00290B30">
        <w:t xml:space="preserve">to determine the cause of the error </w:t>
      </w:r>
      <w:r w:rsidRPr="00290B30">
        <w:t xml:space="preserve">and ask the </w:t>
      </w:r>
      <w:r w:rsidR="001D3A8D">
        <w:t>team</w:t>
      </w:r>
      <w:r w:rsidR="008A2A72">
        <w:t xml:space="preserve"> to </w:t>
      </w:r>
      <w:r w:rsidRPr="00290B30">
        <w:t xml:space="preserve"> send the corrected data again.</w:t>
      </w:r>
    </w:p>
    <w:p w:rsidR="00E93FBA" w:rsidRDefault="00993D35">
      <w:pPr>
        <w:pStyle w:val="ListParagraph"/>
        <w:numPr>
          <w:ilvl w:val="0"/>
          <w:numId w:val="27"/>
        </w:numPr>
        <w:spacing w:after="200" w:line="276" w:lineRule="auto"/>
      </w:pPr>
      <w:r>
        <w:t xml:space="preserve">Once the data is </w:t>
      </w:r>
      <w:r w:rsidR="00F82E47">
        <w:t xml:space="preserve">sent again by source </w:t>
      </w:r>
      <w:r>
        <w:t xml:space="preserve">in the </w:t>
      </w:r>
      <w:r w:rsidR="00F41C7B">
        <w:t>interface</w:t>
      </w:r>
      <w:r>
        <w:t xml:space="preserve"> table for structure, the process which moves</w:t>
      </w:r>
      <w:r w:rsidR="009D4A70">
        <w:t xml:space="preserve"> the</w:t>
      </w:r>
      <w:r>
        <w:t xml:space="preserve"> data need</w:t>
      </w:r>
      <w:r w:rsidR="009D4A70">
        <w:t>s</w:t>
      </w:r>
      <w:r>
        <w:t xml:space="preserve"> to run the same batch job (which internally call</w:t>
      </w:r>
      <w:r w:rsidR="009D4A70">
        <w:t>s</w:t>
      </w:r>
      <w:r>
        <w:t xml:space="preserve"> the Data stage job) again and the following processes.</w:t>
      </w:r>
    </w:p>
    <w:p w:rsidR="00E93FBA" w:rsidRDefault="00993D35">
      <w:pPr>
        <w:pStyle w:val="ListParagraph"/>
        <w:numPr>
          <w:ilvl w:val="0"/>
          <w:numId w:val="27"/>
        </w:numPr>
        <w:spacing w:after="200" w:line="276" w:lineRule="auto"/>
      </w:pPr>
      <w:r>
        <w:t xml:space="preserve">Once the data is </w:t>
      </w:r>
      <w:r w:rsidR="00F82E47">
        <w:t xml:space="preserve">sent again by source </w:t>
      </w:r>
      <w:r>
        <w:t xml:space="preserve">in the </w:t>
      </w:r>
      <w:r w:rsidR="00554C6D">
        <w:t>interface</w:t>
      </w:r>
      <w:r>
        <w:t xml:space="preserve"> table for Fact, the process which moves data need to run the same batch job again and the following processes.</w:t>
      </w:r>
    </w:p>
    <w:p w:rsidR="003E6AD6" w:rsidRDefault="003E6AD6" w:rsidP="00994C4E">
      <w:pPr>
        <w:pStyle w:val="Heading2"/>
        <w:jc w:val="both"/>
      </w:pPr>
      <w:bookmarkStart w:id="567" w:name="_Error_Handler"/>
      <w:bookmarkStart w:id="568" w:name="_Toc381784327"/>
      <w:bookmarkEnd w:id="567"/>
      <w:r>
        <w:t>Error Handler</w:t>
      </w:r>
      <w:bookmarkEnd w:id="568"/>
    </w:p>
    <w:p w:rsidR="00924F04" w:rsidRDefault="00924F04" w:rsidP="003D10DE">
      <w:pPr>
        <w:spacing w:after="200" w:line="276" w:lineRule="auto"/>
      </w:pPr>
      <w:r>
        <w:t>If the server processes, other than data stage</w:t>
      </w:r>
      <w:r w:rsidR="00392DBD">
        <w:t xml:space="preserve"> </w:t>
      </w:r>
      <w:r>
        <w:t xml:space="preserve">(loading structure data from </w:t>
      </w:r>
      <w:r w:rsidR="007A2702">
        <w:t>interface</w:t>
      </w:r>
      <w:r>
        <w:t xml:space="preserve"> to</w:t>
      </w:r>
      <w:r w:rsidR="00E96F22">
        <w:t xml:space="preserve"> </w:t>
      </w:r>
      <w:r>
        <w:t xml:space="preserve">fact) fails due to </w:t>
      </w:r>
      <w:r w:rsidR="0063435E">
        <w:t xml:space="preserve">errors </w:t>
      </w:r>
      <w:r>
        <w:t xml:space="preserve">other than data errors then the process should be started with the parameter </w:t>
      </w:r>
      <w:r w:rsidRPr="00C63F06">
        <w:t>RESTART=Y</w:t>
      </w:r>
      <w:r>
        <w:t>.</w:t>
      </w:r>
    </w:p>
    <w:p w:rsidR="003E6AD6" w:rsidRDefault="002C6C54" w:rsidP="003D10DE">
      <w:pPr>
        <w:spacing w:after="200" w:line="276" w:lineRule="auto"/>
        <w:jc w:val="both"/>
      </w:pPr>
      <w:r>
        <w:t xml:space="preserve">The following </w:t>
      </w:r>
      <w:r w:rsidR="0063435E">
        <w:t xml:space="preserve">examples of </w:t>
      </w:r>
      <w:r w:rsidR="00FB1171">
        <w:t>errors can</w:t>
      </w:r>
      <w:r w:rsidR="003E6AD6">
        <w:t xml:space="preserve"> be anticipated to occur and </w:t>
      </w:r>
      <w:r w:rsidR="0063435E">
        <w:t xml:space="preserve">will be </w:t>
      </w:r>
      <w:r w:rsidR="003E6AD6">
        <w:t xml:space="preserve">managed </w:t>
      </w:r>
      <w:r w:rsidR="006A1256">
        <w:t xml:space="preserve">by </w:t>
      </w:r>
      <w:r w:rsidR="0063435E">
        <w:t xml:space="preserve">the </w:t>
      </w:r>
      <w:r w:rsidR="006A1256">
        <w:t xml:space="preserve">JDA EP internal </w:t>
      </w:r>
      <w:r w:rsidR="008529DA">
        <w:t>process or</w:t>
      </w:r>
      <w:r w:rsidR="00CE72C2">
        <w:t xml:space="preserve"> </w:t>
      </w:r>
      <w:r w:rsidR="006948CC">
        <w:t xml:space="preserve">batch </w:t>
      </w:r>
      <w:r w:rsidR="003E6AD6">
        <w:t xml:space="preserve">according to the stated </w:t>
      </w:r>
      <w:r w:rsidR="0063435E">
        <w:t>l</w:t>
      </w:r>
      <w:r w:rsidR="003E6AD6">
        <w:t xml:space="preserve">ogging and </w:t>
      </w:r>
      <w:r w:rsidR="0063435E">
        <w:t>m</w:t>
      </w:r>
      <w:r w:rsidR="003E6AD6">
        <w:t>onitoring processes:</w:t>
      </w:r>
    </w:p>
    <w:p w:rsidR="003E6AD6" w:rsidRDefault="003E6AD6" w:rsidP="00994C4E">
      <w:pPr>
        <w:pStyle w:val="ListParagraph"/>
        <w:numPr>
          <w:ilvl w:val="0"/>
          <w:numId w:val="12"/>
        </w:numPr>
        <w:spacing w:after="200" w:line="276" w:lineRule="auto"/>
        <w:jc w:val="both"/>
      </w:pPr>
      <w:r>
        <w:t>Data inconsistent with expected data type</w:t>
      </w:r>
    </w:p>
    <w:p w:rsidR="003E6AD6" w:rsidRDefault="003E6AD6" w:rsidP="00994C4E">
      <w:pPr>
        <w:pStyle w:val="ListParagraph"/>
        <w:numPr>
          <w:ilvl w:val="0"/>
          <w:numId w:val="12"/>
        </w:numPr>
        <w:spacing w:after="200" w:line="276" w:lineRule="auto"/>
        <w:jc w:val="both"/>
      </w:pPr>
      <w:r>
        <w:t>Valid date format</w:t>
      </w:r>
    </w:p>
    <w:p w:rsidR="001957DE" w:rsidRDefault="001957DE" w:rsidP="00994C4E">
      <w:pPr>
        <w:pStyle w:val="ListParagraph"/>
        <w:numPr>
          <w:ilvl w:val="0"/>
          <w:numId w:val="12"/>
        </w:numPr>
        <w:spacing w:after="200" w:line="276" w:lineRule="auto"/>
        <w:jc w:val="both"/>
      </w:pPr>
      <w:r>
        <w:t xml:space="preserve">SQL Loader error </w:t>
      </w:r>
      <w:r w:rsidR="00C17ED6">
        <w:t>log, bad</w:t>
      </w:r>
      <w:r>
        <w:t xml:space="preserve"> file and discard file should be created.</w:t>
      </w:r>
    </w:p>
    <w:p w:rsidR="003E6AD6" w:rsidRDefault="003E6AD6" w:rsidP="00994C4E">
      <w:pPr>
        <w:pStyle w:val="ListParagraph"/>
        <w:numPr>
          <w:ilvl w:val="0"/>
          <w:numId w:val="12"/>
        </w:numPr>
        <w:spacing w:after="200" w:line="276" w:lineRule="auto"/>
        <w:jc w:val="both"/>
      </w:pPr>
      <w:r>
        <w:t xml:space="preserve">Oracle </w:t>
      </w:r>
      <w:r w:rsidR="0063435E">
        <w:t>e</w:t>
      </w:r>
      <w:r w:rsidR="00B57ED5">
        <w:t xml:space="preserve">rror </w:t>
      </w:r>
      <w:r>
        <w:t>SQLCODE returned</w:t>
      </w:r>
    </w:p>
    <w:p w:rsidR="003E6AD6" w:rsidRDefault="003E6AD6" w:rsidP="00994C4E">
      <w:pPr>
        <w:pStyle w:val="ListParagraph"/>
        <w:numPr>
          <w:ilvl w:val="0"/>
          <w:numId w:val="12"/>
        </w:numPr>
        <w:spacing w:after="200" w:line="276" w:lineRule="auto"/>
        <w:jc w:val="both"/>
      </w:pPr>
      <w:r>
        <w:t>Null values in table columns</w:t>
      </w:r>
    </w:p>
    <w:p w:rsidR="003E6AD6" w:rsidRDefault="003E6AD6" w:rsidP="00994C4E">
      <w:pPr>
        <w:pStyle w:val="ListParagraph"/>
        <w:numPr>
          <w:ilvl w:val="0"/>
          <w:numId w:val="12"/>
        </w:numPr>
        <w:spacing w:after="200" w:line="276" w:lineRule="auto"/>
        <w:jc w:val="both"/>
      </w:pPr>
      <w:r>
        <w:t>Numeric overflow</w:t>
      </w:r>
    </w:p>
    <w:p w:rsidR="003E6AD6" w:rsidRDefault="003E6AD6" w:rsidP="00994C4E">
      <w:pPr>
        <w:pStyle w:val="ListParagraph"/>
        <w:numPr>
          <w:ilvl w:val="0"/>
          <w:numId w:val="12"/>
        </w:numPr>
        <w:spacing w:after="200" w:line="276" w:lineRule="auto"/>
        <w:jc w:val="both"/>
      </w:pPr>
      <w:r>
        <w:t>Duplicates</w:t>
      </w:r>
    </w:p>
    <w:p w:rsidR="003E6AD6" w:rsidRDefault="00C8212B" w:rsidP="003D10DE">
      <w:pPr>
        <w:spacing w:after="200" w:line="276" w:lineRule="auto"/>
        <w:jc w:val="both"/>
      </w:pPr>
      <w:r>
        <w:t xml:space="preserve">As a general rule, unless </w:t>
      </w:r>
      <w:r w:rsidR="00DD580C">
        <w:t>an</w:t>
      </w:r>
      <w:r w:rsidR="003E6AD6">
        <w:t xml:space="preserve"> </w:t>
      </w:r>
      <w:proofErr w:type="spellStart"/>
      <w:r w:rsidR="00AC4D8B">
        <w:t>FSpec</w:t>
      </w:r>
      <w:proofErr w:type="spellEnd"/>
      <w:r w:rsidR="00AC4D8B">
        <w:t xml:space="preserve"> </w:t>
      </w:r>
      <w:r w:rsidR="003E6AD6">
        <w:t>specifies otherwise, when a failure occurs the process should continue to the next record u</w:t>
      </w:r>
      <w:r w:rsidR="00DD713A">
        <w:t xml:space="preserve">ntil completion. </w:t>
      </w:r>
      <w:r w:rsidR="003E6AD6">
        <w:t xml:space="preserve">These failed records </w:t>
      </w:r>
      <w:r w:rsidR="008C3437">
        <w:t>will</w:t>
      </w:r>
      <w:r w:rsidR="003E6AD6">
        <w:t xml:space="preserve"> be captured and the conditions of their failure recorded as much as possible and placed into </w:t>
      </w:r>
      <w:r w:rsidR="00803EEB">
        <w:t>a</w:t>
      </w:r>
      <w:r w:rsidR="003E6AD6">
        <w:t xml:space="preserve"> dedicated error table</w:t>
      </w:r>
      <w:r w:rsidR="00B57963">
        <w:t xml:space="preserve"> and to the </w:t>
      </w:r>
      <w:r w:rsidR="00091197">
        <w:t>file</w:t>
      </w:r>
      <w:r w:rsidR="005E0DFD">
        <w:t>.</w:t>
      </w:r>
      <w:r w:rsidR="003E6AD6">
        <w:t xml:space="preserve"> </w:t>
      </w:r>
    </w:p>
    <w:p w:rsidR="003E6AD6" w:rsidRPr="00E2291D" w:rsidRDefault="003E6AD6" w:rsidP="00994C4E">
      <w:pPr>
        <w:jc w:val="both"/>
      </w:pPr>
    </w:p>
    <w:p w:rsidR="003E6AD6" w:rsidRDefault="003E6AD6" w:rsidP="00994C4E">
      <w:pPr>
        <w:pStyle w:val="Heading2"/>
        <w:jc w:val="both"/>
      </w:pPr>
      <w:bookmarkStart w:id="569" w:name="_Toc381784328"/>
      <w:r>
        <w:lastRenderedPageBreak/>
        <w:t>Report Generator</w:t>
      </w:r>
      <w:bookmarkEnd w:id="569"/>
    </w:p>
    <w:p w:rsidR="003E6AD6" w:rsidRPr="009B6833" w:rsidRDefault="003E6AD6" w:rsidP="00994C4E">
      <w:pPr>
        <w:pStyle w:val="Heading3"/>
        <w:jc w:val="both"/>
      </w:pPr>
      <w:bookmarkStart w:id="570" w:name="_Toc381784329"/>
      <w:r>
        <w:t>User N</w:t>
      </w:r>
      <w:r w:rsidRPr="009B6833">
        <w:t>otifications</w:t>
      </w:r>
      <w:bookmarkEnd w:id="570"/>
    </w:p>
    <w:p w:rsidR="003E6AD6" w:rsidRDefault="003E6AD6" w:rsidP="003D10DE">
      <w:pPr>
        <w:spacing w:after="200" w:line="276" w:lineRule="auto"/>
        <w:jc w:val="both"/>
      </w:pPr>
      <w:r>
        <w:t xml:space="preserve">The TIVOLI and </w:t>
      </w:r>
      <w:r w:rsidR="00F84B04">
        <w:t>SCOM</w:t>
      </w:r>
      <w:r>
        <w:t xml:space="preserve"> systems will monitor the operating system event logs in addition to the Control-M processes.</w:t>
      </w:r>
      <w:r w:rsidR="00E96F22">
        <w:t xml:space="preserve"> </w:t>
      </w:r>
      <w:r>
        <w:t xml:space="preserve">When an error event is called a Remedy ticket will be automatically raised and the appropriate logs and error data will be gathered </w:t>
      </w:r>
      <w:r w:rsidR="00B95261">
        <w:t xml:space="preserve">manually by support team </w:t>
      </w:r>
      <w:r>
        <w:t xml:space="preserve">to send to the nominated business representatives. </w:t>
      </w:r>
    </w:p>
    <w:p w:rsidR="003E6AD6" w:rsidRDefault="003E6AD6" w:rsidP="003D10DE">
      <w:pPr>
        <w:spacing w:after="200" w:line="276" w:lineRule="auto"/>
        <w:jc w:val="both"/>
      </w:pPr>
      <w:r>
        <w:t>These events should cover, but are not limited to:</w:t>
      </w:r>
    </w:p>
    <w:p w:rsidR="007322CA" w:rsidRDefault="003E6AD6" w:rsidP="00994C4E">
      <w:pPr>
        <w:pStyle w:val="ListParagraph"/>
        <w:numPr>
          <w:ilvl w:val="0"/>
          <w:numId w:val="20"/>
        </w:numPr>
        <w:spacing w:after="200" w:line="276" w:lineRule="auto"/>
        <w:jc w:val="both"/>
      </w:pPr>
      <w:r>
        <w:t>Errors from logs, txt files</w:t>
      </w:r>
      <w:r w:rsidR="007322CA">
        <w:t>.</w:t>
      </w:r>
      <w:r>
        <w:t xml:space="preserve"> </w:t>
      </w:r>
    </w:p>
    <w:p w:rsidR="003E6AD6" w:rsidRDefault="003E6AD6" w:rsidP="00994C4E">
      <w:pPr>
        <w:pStyle w:val="ListParagraph"/>
        <w:numPr>
          <w:ilvl w:val="0"/>
          <w:numId w:val="20"/>
        </w:numPr>
        <w:spacing w:after="200" w:line="276" w:lineRule="auto"/>
        <w:jc w:val="both"/>
      </w:pPr>
      <w:r>
        <w:t>System available/unavailable messages to users after nightly batch process</w:t>
      </w:r>
      <w:r w:rsidR="00CD5D93">
        <w:t>ing or critical system failures.</w:t>
      </w:r>
    </w:p>
    <w:p w:rsidR="003E6AD6" w:rsidRPr="00A26EFC" w:rsidRDefault="003E6AD6" w:rsidP="00994C4E">
      <w:pPr>
        <w:pStyle w:val="Heading3"/>
        <w:jc w:val="both"/>
      </w:pPr>
      <w:bookmarkStart w:id="571" w:name="_Toc381784330"/>
      <w:r>
        <w:t xml:space="preserve">Exception </w:t>
      </w:r>
      <w:r w:rsidRPr="00A26EFC">
        <w:t>Reports</w:t>
      </w:r>
      <w:r>
        <w:t xml:space="preserve"> (Warnings)</w:t>
      </w:r>
      <w:bookmarkEnd w:id="571"/>
    </w:p>
    <w:p w:rsidR="003E6AD6" w:rsidRDefault="003E6AD6" w:rsidP="003D10DE">
      <w:pPr>
        <w:spacing w:after="200" w:line="276" w:lineRule="auto"/>
        <w:jc w:val="both"/>
      </w:pPr>
      <w:r>
        <w:t xml:space="preserve">The </w:t>
      </w:r>
      <w:r w:rsidR="007A52BD">
        <w:t>EP</w:t>
      </w:r>
      <w:r w:rsidR="00537714">
        <w:t xml:space="preserve"> internal</w:t>
      </w:r>
      <w:r w:rsidR="007A52BD">
        <w:t xml:space="preserve"> </w:t>
      </w:r>
      <w:r w:rsidR="00F12AA5">
        <w:t>processes</w:t>
      </w:r>
      <w:r w:rsidR="00537714">
        <w:t xml:space="preserve"> </w:t>
      </w:r>
      <w:r>
        <w:t>generate</w:t>
      </w:r>
      <w:r w:rsidR="00537714">
        <w:t xml:space="preserve"> various auditing, tracing, logs and other</w:t>
      </w:r>
      <w:r>
        <w:t xml:space="preserve"> warnings when the situations occur</w:t>
      </w:r>
      <w:r w:rsidR="00D53A3E">
        <w:t xml:space="preserve"> and the</w:t>
      </w:r>
      <w:r>
        <w:t xml:space="preserve"> associated records and logs should be picked up </w:t>
      </w:r>
      <w:r w:rsidR="002D41D9">
        <w:t xml:space="preserve">by SCOM </w:t>
      </w:r>
      <w:r>
        <w:t>and sent to the nominated business represent</w:t>
      </w:r>
      <w:r w:rsidR="00117924">
        <w:t>ative for review and resolution.</w:t>
      </w:r>
    </w:p>
    <w:p w:rsidR="003E6AD6" w:rsidRPr="000E3FA9" w:rsidRDefault="003E6AD6" w:rsidP="00994C4E">
      <w:pPr>
        <w:jc w:val="both"/>
      </w:pPr>
    </w:p>
    <w:p w:rsidR="003E6AD6" w:rsidRDefault="003E6AD6" w:rsidP="00994C4E">
      <w:pPr>
        <w:pStyle w:val="Heading2"/>
        <w:jc w:val="both"/>
      </w:pPr>
      <w:bookmarkStart w:id="572" w:name="_Housekeeper"/>
      <w:bookmarkStart w:id="573" w:name="_Toc381784331"/>
      <w:bookmarkEnd w:id="572"/>
      <w:r>
        <w:t>Housekeeper</w:t>
      </w:r>
      <w:bookmarkEnd w:id="573"/>
    </w:p>
    <w:p w:rsidR="00796F71" w:rsidRDefault="003E6AD6" w:rsidP="003D10DE">
      <w:pPr>
        <w:spacing w:after="200" w:line="276" w:lineRule="auto"/>
      </w:pPr>
      <w:r>
        <w:t xml:space="preserve">General </w:t>
      </w:r>
      <w:r w:rsidR="0063435E">
        <w:t>h</w:t>
      </w:r>
      <w:r>
        <w:t xml:space="preserve">ousekeeping rules should apply. </w:t>
      </w:r>
    </w:p>
    <w:p w:rsidR="003E6AD6" w:rsidRDefault="00B54D0D" w:rsidP="009F6891">
      <w:pPr>
        <w:pStyle w:val="ListParagraph"/>
        <w:numPr>
          <w:ilvl w:val="0"/>
          <w:numId w:val="27"/>
        </w:numPr>
        <w:spacing w:after="200" w:line="276" w:lineRule="auto"/>
        <w:ind w:left="1134" w:hanging="425"/>
      </w:pPr>
      <w:r>
        <w:t>Every week</w:t>
      </w:r>
      <w:r w:rsidR="00055743">
        <w:t>,</w:t>
      </w:r>
      <w:r>
        <w:t xml:space="preserve"> </w:t>
      </w:r>
      <w:r w:rsidR="00AC5B83">
        <w:t xml:space="preserve">one housekeeping </w:t>
      </w:r>
      <w:r w:rsidR="00732BFE">
        <w:t>script before</w:t>
      </w:r>
      <w:r w:rsidR="003D3EBE">
        <w:t xml:space="preserve"> the weekly </w:t>
      </w:r>
      <w:r w:rsidR="00732BFE">
        <w:t>batch will</w:t>
      </w:r>
      <w:r w:rsidR="00631578">
        <w:t xml:space="preserve"> take </w:t>
      </w:r>
      <w:r w:rsidR="00A91958">
        <w:t>a</w:t>
      </w:r>
      <w:r w:rsidR="003E6AD6">
        <w:t>ll files</w:t>
      </w:r>
      <w:r w:rsidR="00D259C2">
        <w:t xml:space="preserve"> from the previous weeks</w:t>
      </w:r>
      <w:r w:rsidR="003E6AD6">
        <w:t xml:space="preserve"> in the </w:t>
      </w:r>
      <w:r w:rsidR="00256578">
        <w:t>log</w:t>
      </w:r>
      <w:r w:rsidR="00631578">
        <w:t>s</w:t>
      </w:r>
      <w:r w:rsidR="00256578">
        <w:t>,</w:t>
      </w:r>
      <w:r w:rsidR="00D723B7">
        <w:t xml:space="preserve"> data</w:t>
      </w:r>
      <w:r w:rsidR="003E6AD6">
        <w:t xml:space="preserve"> (inbound and outbound) </w:t>
      </w:r>
      <w:r w:rsidR="00256578">
        <w:t>directories</w:t>
      </w:r>
      <w:r w:rsidR="00A91958">
        <w:t xml:space="preserve"> and in </w:t>
      </w:r>
      <w:r w:rsidR="00732BFE">
        <w:t>errordata folder</w:t>
      </w:r>
      <w:r w:rsidR="00631578">
        <w:t xml:space="preserve"> and then will</w:t>
      </w:r>
      <w:r w:rsidR="00256578">
        <w:t xml:space="preserve"> be </w:t>
      </w:r>
      <w:r w:rsidR="003E6AD6">
        <w:t xml:space="preserve">zipped into a single file and placed into the archive directory </w:t>
      </w:r>
      <w:r w:rsidR="00256578">
        <w:t>of the respective folder (</w:t>
      </w:r>
      <w:r w:rsidR="00D760B7">
        <w:t>i.e.</w:t>
      </w:r>
      <w:r w:rsidR="008152F9">
        <w:t xml:space="preserve"> archivedata for </w:t>
      </w:r>
      <w:r w:rsidR="00A91958">
        <w:t>data,</w:t>
      </w:r>
      <w:r w:rsidR="008152F9">
        <w:t xml:space="preserve"> </w:t>
      </w:r>
      <w:r w:rsidR="008152F9" w:rsidRPr="008152F9">
        <w:t>archivelog</w:t>
      </w:r>
      <w:r w:rsidR="008152F9">
        <w:t xml:space="preserve"> for </w:t>
      </w:r>
      <w:r w:rsidR="00A91958">
        <w:t>logs, archiveerror for errordata</w:t>
      </w:r>
      <w:r w:rsidR="00256578">
        <w:t xml:space="preserve">) </w:t>
      </w:r>
      <w:r w:rsidR="003E6AD6">
        <w:t xml:space="preserve">before the </w:t>
      </w:r>
      <w:r w:rsidR="008E5DD0">
        <w:t xml:space="preserve">daily/ </w:t>
      </w:r>
      <w:r w:rsidR="00256578">
        <w:t xml:space="preserve">weekly </w:t>
      </w:r>
      <w:r w:rsidR="00D760B7">
        <w:t xml:space="preserve">batch processing </w:t>
      </w:r>
      <w:r w:rsidR="00CC768E">
        <w:t>begins. These</w:t>
      </w:r>
      <w:r w:rsidR="003E6AD6">
        <w:t xml:space="preserve"> files (logs </w:t>
      </w:r>
      <w:r w:rsidR="008E5DD0">
        <w:t>,</w:t>
      </w:r>
      <w:r w:rsidR="003E6AD6">
        <w:t xml:space="preserve"> data</w:t>
      </w:r>
      <w:r w:rsidR="008E5DD0">
        <w:t xml:space="preserve"> or errordata</w:t>
      </w:r>
      <w:r w:rsidR="003E6AD6">
        <w:t>) should be called BatchRun_{&lt;logs&gt;or&lt;data&gt;</w:t>
      </w:r>
      <w:r w:rsidR="008E5DD0">
        <w:t>or&lt;errordata&gt;</w:t>
      </w:r>
      <w:r w:rsidR="003E6AD6">
        <w:t>}_YYYYMMDD.zip</w:t>
      </w:r>
    </w:p>
    <w:p w:rsidR="00E92387" w:rsidRDefault="009F6891" w:rsidP="009F6891">
      <w:pPr>
        <w:pStyle w:val="ListParagraph"/>
        <w:spacing w:after="200" w:line="276" w:lineRule="auto"/>
        <w:ind w:left="1134" w:hanging="425"/>
      </w:pPr>
      <w:r>
        <w:t xml:space="preserve">        </w:t>
      </w:r>
      <w:r w:rsidR="00873ED8">
        <w:t>Example: If</w:t>
      </w:r>
      <w:r w:rsidR="00E92387">
        <w:t xml:space="preserve"> the </w:t>
      </w:r>
      <w:r w:rsidR="00B76AC6">
        <w:t>batch runs</w:t>
      </w:r>
      <w:r w:rsidR="00E92387">
        <w:t xml:space="preserve"> </w:t>
      </w:r>
      <w:r w:rsidR="00B76AC6">
        <w:t>on weekly</w:t>
      </w:r>
      <w:r w:rsidR="00873ED8">
        <w:t xml:space="preserve"> and</w:t>
      </w:r>
      <w:r w:rsidR="00E92387">
        <w:t xml:space="preserve"> the current date is 2013061</w:t>
      </w:r>
      <w:r w:rsidR="00CC768E">
        <w:t>4</w:t>
      </w:r>
      <w:r w:rsidR="00E92387">
        <w:t xml:space="preserve"> then the zip file will be </w:t>
      </w:r>
      <w:r w:rsidR="00BF5E66">
        <w:t>created</w:t>
      </w:r>
      <w:r w:rsidR="00D47CF2">
        <w:t xml:space="preserve"> </w:t>
      </w:r>
      <w:r w:rsidR="00A0014B">
        <w:t xml:space="preserve">in their respective archive directories </w:t>
      </w:r>
      <w:r w:rsidR="00D47CF2">
        <w:t xml:space="preserve">as </w:t>
      </w:r>
      <w:r w:rsidR="00D259C2">
        <w:t>below:</w:t>
      </w:r>
    </w:p>
    <w:p w:rsidR="00E92387" w:rsidRDefault="00E92387" w:rsidP="009F6891">
      <w:pPr>
        <w:pStyle w:val="ListParagraph"/>
        <w:spacing w:after="200" w:line="276" w:lineRule="auto"/>
        <w:ind w:left="1134" w:firstLine="306"/>
      </w:pPr>
      <w:r>
        <w:t>BatchRun_logs_2</w:t>
      </w:r>
      <w:r w:rsidR="00BF5E66">
        <w:t>013061</w:t>
      </w:r>
      <w:r w:rsidR="00CC768E">
        <w:t>4</w:t>
      </w:r>
      <w:r>
        <w:t>.zip</w:t>
      </w:r>
    </w:p>
    <w:p w:rsidR="00B32DE6" w:rsidRDefault="00B32DE6" w:rsidP="009F6891">
      <w:pPr>
        <w:pStyle w:val="ListParagraph"/>
        <w:spacing w:after="200" w:line="276" w:lineRule="auto"/>
        <w:ind w:left="1134" w:firstLine="306"/>
      </w:pPr>
      <w:r>
        <w:t>BatchRun_data_2</w:t>
      </w:r>
      <w:r w:rsidR="00BF5E66">
        <w:t>013061</w:t>
      </w:r>
      <w:r w:rsidR="00CC768E">
        <w:t>4</w:t>
      </w:r>
      <w:r>
        <w:t>.zip</w:t>
      </w:r>
    </w:p>
    <w:p w:rsidR="00B32DE6" w:rsidRDefault="00B32DE6" w:rsidP="009F6891">
      <w:pPr>
        <w:pStyle w:val="ListParagraph"/>
        <w:spacing w:after="200" w:line="276" w:lineRule="auto"/>
        <w:ind w:left="1134" w:firstLine="306"/>
      </w:pPr>
      <w:r>
        <w:t>BatchRun_error</w:t>
      </w:r>
      <w:r w:rsidR="000C7F07">
        <w:t>data</w:t>
      </w:r>
      <w:r>
        <w:t>_2</w:t>
      </w:r>
      <w:r w:rsidR="00BF5E66">
        <w:t>01</w:t>
      </w:r>
      <w:r w:rsidR="00376173">
        <w:t>3</w:t>
      </w:r>
      <w:r w:rsidR="00197D95">
        <w:t>061</w:t>
      </w:r>
      <w:r w:rsidR="00CC768E">
        <w:t>4</w:t>
      </w:r>
      <w:r w:rsidR="00197D95">
        <w:t>.</w:t>
      </w:r>
      <w:r>
        <w:t>zip</w:t>
      </w:r>
    </w:p>
    <w:p w:rsidR="00B602B3" w:rsidRDefault="00B602B3" w:rsidP="00B32DE6">
      <w:pPr>
        <w:pStyle w:val="ListParagraph"/>
        <w:spacing w:after="200" w:line="276" w:lineRule="auto"/>
        <w:ind w:left="1440"/>
      </w:pPr>
    </w:p>
    <w:p w:rsidR="00902A3F" w:rsidRDefault="00A42F3A" w:rsidP="009F6891">
      <w:pPr>
        <w:pStyle w:val="ListParagraph"/>
        <w:numPr>
          <w:ilvl w:val="0"/>
          <w:numId w:val="27"/>
        </w:numPr>
        <w:spacing w:after="200" w:line="276" w:lineRule="auto"/>
        <w:ind w:left="1134" w:hanging="425"/>
      </w:pPr>
      <w:r>
        <w:t>Every w</w:t>
      </w:r>
      <w:r w:rsidR="00AC5B83">
        <w:t>eek</w:t>
      </w:r>
      <w:r w:rsidR="00902A3F">
        <w:t xml:space="preserve"> one housekeeping </w:t>
      </w:r>
      <w:r w:rsidR="00AC5B83">
        <w:t>script</w:t>
      </w:r>
      <w:r w:rsidR="00902A3F">
        <w:t xml:space="preserve"> </w:t>
      </w:r>
      <w:r w:rsidR="00AC5B83">
        <w:t>before the weekly batch run</w:t>
      </w:r>
      <w:r>
        <w:t xml:space="preserve"> </w:t>
      </w:r>
      <w:r w:rsidR="00902A3F">
        <w:t>will purge the zip file BatchRun_{&lt;logs&gt; }_YYYYMMDDHHMM.zip</w:t>
      </w:r>
      <w:r w:rsidR="00E96F22">
        <w:t xml:space="preserve"> </w:t>
      </w:r>
      <w:r w:rsidR="00902A3F">
        <w:t>, BatchRun_{&lt;data&gt; }_YYYYMMDDHHMM.zip</w:t>
      </w:r>
      <w:r w:rsidR="00E96F22">
        <w:t xml:space="preserve"> </w:t>
      </w:r>
      <w:r w:rsidR="00902A3F">
        <w:t>and BatchRun_{&lt;logs&gt; }_YYYYMMDDHHMM.zip</w:t>
      </w:r>
      <w:r w:rsidR="00E96F22">
        <w:t xml:space="preserve"> </w:t>
      </w:r>
      <w:r w:rsidR="00902A3F">
        <w:t xml:space="preserve">from </w:t>
      </w:r>
      <w:r w:rsidR="00902A3F">
        <w:lastRenderedPageBreak/>
        <w:t>archive folders(</w:t>
      </w:r>
      <w:r w:rsidR="00B602B3">
        <w:t xml:space="preserve">archivedata for data, </w:t>
      </w:r>
      <w:r w:rsidR="00B602B3" w:rsidRPr="008152F9">
        <w:t>archivelog</w:t>
      </w:r>
      <w:r w:rsidR="00B602B3">
        <w:t xml:space="preserve"> for logs, archiveerror for errordata</w:t>
      </w:r>
      <w:r w:rsidR="00902A3F">
        <w:t xml:space="preserve">) older than </w:t>
      </w:r>
      <w:r w:rsidR="006D72C8">
        <w:t>30 days</w:t>
      </w:r>
      <w:r w:rsidR="00902A3F">
        <w:t>.</w:t>
      </w:r>
    </w:p>
    <w:p w:rsidR="006C708C" w:rsidRDefault="006C708C" w:rsidP="009F6891">
      <w:pPr>
        <w:pStyle w:val="ListParagraph"/>
        <w:numPr>
          <w:ilvl w:val="0"/>
          <w:numId w:val="27"/>
        </w:numPr>
        <w:spacing w:after="200" w:line="276" w:lineRule="auto"/>
        <w:ind w:left="1134" w:hanging="425"/>
      </w:pPr>
      <w:r>
        <w:t xml:space="preserve">On </w:t>
      </w:r>
      <w:r w:rsidR="00E83620">
        <w:t>Friday</w:t>
      </w:r>
      <w:r>
        <w:t xml:space="preserve"> night after the Daily run</w:t>
      </w:r>
      <w:r w:rsidR="00EF67D3">
        <w:t>,</w:t>
      </w:r>
      <w:r>
        <w:t xml:space="preserve"> one housekeeping batch </w:t>
      </w:r>
      <w:r w:rsidR="00EF67D3">
        <w:t>will t</w:t>
      </w:r>
      <w:r w:rsidR="00706D49">
        <w:t>r</w:t>
      </w:r>
      <w:r w:rsidR="00EF67D3">
        <w:t xml:space="preserve">uncate </w:t>
      </w:r>
      <w:r>
        <w:t xml:space="preserve">AG_&lt;hierarchy name&gt; </w:t>
      </w:r>
      <w:r w:rsidR="0016164C">
        <w:t>interface</w:t>
      </w:r>
      <w:r>
        <w:t xml:space="preserve"> table</w:t>
      </w:r>
      <w:r w:rsidR="00B602B3">
        <w:t>s</w:t>
      </w:r>
      <w:r>
        <w:t xml:space="preserve"> and error table EXT_EPSD_ERROR</w:t>
      </w:r>
      <w:r w:rsidRPr="009B711A">
        <w:t xml:space="preserve"> </w:t>
      </w:r>
      <w:r>
        <w:t xml:space="preserve">for Structure and all PKB_ACTUAL_&lt;FTF&gt; </w:t>
      </w:r>
      <w:r w:rsidR="00C11C5D">
        <w:t>interface table</w:t>
      </w:r>
      <w:r w:rsidR="00745F25">
        <w:t>s</w:t>
      </w:r>
      <w:r>
        <w:t xml:space="preserve"> and PF_DU_&lt;FTF Name&gt;_ERR for Fact </w:t>
      </w:r>
      <w:r w:rsidR="00900C70">
        <w:t>tables.</w:t>
      </w:r>
    </w:p>
    <w:p w:rsidR="002945C5" w:rsidRDefault="002945C5" w:rsidP="009F6891">
      <w:pPr>
        <w:pStyle w:val="ListParagraph"/>
        <w:numPr>
          <w:ilvl w:val="0"/>
          <w:numId w:val="27"/>
        </w:numPr>
        <w:spacing w:after="200" w:line="276" w:lineRule="auto"/>
        <w:ind w:left="1134" w:hanging="425"/>
      </w:pPr>
      <w:r>
        <w:t>Other EKB logs i.e. Quartz cube logs and EKBF logs will also be included in the house keeping process</w:t>
      </w:r>
      <w:r w:rsidR="000905CD">
        <w:t xml:space="preserve"> for batches</w:t>
      </w:r>
      <w:r>
        <w:t>.</w:t>
      </w:r>
      <w:r w:rsidR="000905CD">
        <w:t xml:space="preserve"> These logs will be archived into the same location as the batch logs and will be retained for 30 days.</w:t>
      </w:r>
    </w:p>
    <w:p w:rsidR="001450EC" w:rsidRDefault="006D72C8">
      <w:pPr>
        <w:pStyle w:val="ListParagraph"/>
        <w:numPr>
          <w:ilvl w:val="0"/>
          <w:numId w:val="27"/>
        </w:numPr>
        <w:spacing w:after="200" w:line="276" w:lineRule="auto"/>
        <w:ind w:left="1134" w:hanging="425"/>
      </w:pPr>
      <w:r>
        <w:t>Mid Tier logs will be retained for 1 week</w:t>
      </w:r>
      <w:r w:rsidR="002945C5">
        <w:t xml:space="preserve"> in the respective </w:t>
      </w:r>
      <w:proofErr w:type="gramStart"/>
      <w:r w:rsidR="002945C5">
        <w:t>Mid</w:t>
      </w:r>
      <w:proofErr w:type="gramEnd"/>
      <w:r w:rsidR="002945C5">
        <w:t xml:space="preserve"> tier servers.</w:t>
      </w:r>
    </w:p>
    <w:p w:rsidR="003E6AD6" w:rsidRDefault="003E6AD6" w:rsidP="00994C4E">
      <w:pPr>
        <w:pStyle w:val="Heading2"/>
        <w:jc w:val="both"/>
      </w:pPr>
      <w:bookmarkStart w:id="574" w:name="_Toc381784332"/>
      <w:r>
        <w:t>Reusable R</w:t>
      </w:r>
      <w:r w:rsidRPr="007A4FD8">
        <w:t>outines</w:t>
      </w:r>
      <w:bookmarkEnd w:id="574"/>
      <w:r>
        <w:t xml:space="preserve"> </w:t>
      </w:r>
    </w:p>
    <w:p w:rsidR="00C15985" w:rsidRDefault="007D2D35" w:rsidP="00994C4E">
      <w:pPr>
        <w:pStyle w:val="ListParagraph"/>
        <w:numPr>
          <w:ilvl w:val="0"/>
          <w:numId w:val="15"/>
        </w:numPr>
        <w:spacing w:after="200" w:line="276" w:lineRule="auto"/>
        <w:jc w:val="both"/>
      </w:pPr>
      <w:r>
        <w:t>Create</w:t>
      </w:r>
      <w:r w:rsidR="00C15985">
        <w:t xml:space="preserve"> a </w:t>
      </w:r>
      <w:r w:rsidR="001112C4">
        <w:t>single batch script with parameter</w:t>
      </w:r>
      <w:r w:rsidR="00055743">
        <w:t>s,</w:t>
      </w:r>
      <w:r w:rsidR="001112C4">
        <w:t xml:space="preserve"> </w:t>
      </w:r>
      <w:r>
        <w:t xml:space="preserve">wherever </w:t>
      </w:r>
      <w:r w:rsidR="0015532B">
        <w:t>needed, so</w:t>
      </w:r>
      <w:r w:rsidR="001112C4">
        <w:t xml:space="preserve"> that the same batch script can be used for multiple purposes based on parameters.</w:t>
      </w:r>
    </w:p>
    <w:p w:rsidR="001112C4" w:rsidRDefault="00AC177B" w:rsidP="001112C4">
      <w:pPr>
        <w:pStyle w:val="ListParagraph"/>
        <w:spacing w:after="200" w:line="276" w:lineRule="auto"/>
        <w:ind w:left="1080"/>
        <w:jc w:val="both"/>
      </w:pPr>
      <w:r>
        <w:t>For EX: There will be one</w:t>
      </w:r>
      <w:r w:rsidR="001112C4">
        <w:t xml:space="preserve"> batch script for Pkbfdataupd </w:t>
      </w:r>
      <w:r w:rsidR="00DD751F">
        <w:t xml:space="preserve">process </w:t>
      </w:r>
      <w:r w:rsidR="001112C4">
        <w:t xml:space="preserve">which will be used for loading sales data for different fact table family </w:t>
      </w:r>
    </w:p>
    <w:p w:rsidR="003E6AD6" w:rsidRDefault="003E6AD6" w:rsidP="00994C4E">
      <w:pPr>
        <w:pStyle w:val="Heading1"/>
        <w:jc w:val="both"/>
      </w:pPr>
      <w:bookmarkStart w:id="575" w:name="_Toc381784333"/>
      <w:r>
        <w:lastRenderedPageBreak/>
        <w:t>Back-Ups</w:t>
      </w:r>
      <w:bookmarkEnd w:id="575"/>
    </w:p>
    <w:p w:rsidR="003E6AD6" w:rsidRPr="003D1EA8" w:rsidRDefault="003E6AD6" w:rsidP="00994C4E">
      <w:pPr>
        <w:pStyle w:val="Heading2"/>
        <w:jc w:val="both"/>
      </w:pPr>
      <w:bookmarkStart w:id="576" w:name="_Toc381784334"/>
      <w:r>
        <w:t>Oracle B</w:t>
      </w:r>
      <w:r w:rsidRPr="003D1EA8">
        <w:t>ackups</w:t>
      </w:r>
      <w:bookmarkEnd w:id="576"/>
    </w:p>
    <w:p w:rsidR="003E6AD6" w:rsidRPr="00B07707" w:rsidRDefault="003E6AD6" w:rsidP="00994C4E">
      <w:pPr>
        <w:pStyle w:val="ListParagraph"/>
        <w:numPr>
          <w:ilvl w:val="0"/>
          <w:numId w:val="13"/>
        </w:numPr>
        <w:spacing w:after="200" w:line="276" w:lineRule="auto"/>
        <w:jc w:val="both"/>
      </w:pPr>
      <w:r w:rsidRPr="00B07707">
        <w:t xml:space="preserve">Schedule initial and incremental </w:t>
      </w:r>
      <w:r w:rsidR="002A45C6" w:rsidRPr="00B07707">
        <w:t>daily</w:t>
      </w:r>
      <w:r w:rsidRPr="00B07707">
        <w:t xml:space="preserve"> backups of Oracle databases</w:t>
      </w:r>
      <w:r w:rsidR="00EE1BFD">
        <w:t xml:space="preserve"> before and after the </w:t>
      </w:r>
      <w:r w:rsidR="00E47A0E">
        <w:t>batch and</w:t>
      </w:r>
      <w:r w:rsidR="00693A43">
        <w:t xml:space="preserve"> the script will be given by the E-DBA and run through control-</w:t>
      </w:r>
      <w:r w:rsidR="00E47A0E">
        <w:t>M.</w:t>
      </w:r>
    </w:p>
    <w:p w:rsidR="003E6AD6" w:rsidRDefault="003E6AD6" w:rsidP="00994C4E">
      <w:pPr>
        <w:pStyle w:val="Heading2"/>
        <w:jc w:val="both"/>
      </w:pPr>
      <w:bookmarkStart w:id="577" w:name="_Toc381784335"/>
      <w:r>
        <w:t>Windows Backups</w:t>
      </w:r>
      <w:bookmarkEnd w:id="577"/>
    </w:p>
    <w:p w:rsidR="00D25054" w:rsidRDefault="00933354" w:rsidP="00B07707">
      <w:pPr>
        <w:pStyle w:val="ListParagraph"/>
        <w:numPr>
          <w:ilvl w:val="0"/>
          <w:numId w:val="13"/>
        </w:numPr>
        <w:spacing w:after="200" w:line="276" w:lineRule="auto"/>
        <w:jc w:val="both"/>
      </w:pPr>
      <w:r>
        <w:t>D</w:t>
      </w:r>
      <w:r w:rsidR="00B14138">
        <w:t xml:space="preserve">aily and weekly </w:t>
      </w:r>
      <w:r w:rsidR="00264E88">
        <w:t>b</w:t>
      </w:r>
      <w:r w:rsidR="00D25054" w:rsidRPr="00B07707">
        <w:t>ackup of user and admin plan files</w:t>
      </w:r>
      <w:r w:rsidR="006102FB">
        <w:t xml:space="preserve"> </w:t>
      </w:r>
      <w:r w:rsidR="00563DD5">
        <w:t>on</w:t>
      </w:r>
      <w:r w:rsidR="00855248">
        <w:t xml:space="preserve"> file server </w:t>
      </w:r>
      <w:r w:rsidR="00264E88">
        <w:t xml:space="preserve">will be done </w:t>
      </w:r>
      <w:r w:rsidR="006102FB">
        <w:t>before and after the batch.</w:t>
      </w:r>
    </w:p>
    <w:p w:rsidR="00144AEA" w:rsidRDefault="004F4440" w:rsidP="00994C4E">
      <w:pPr>
        <w:pStyle w:val="ListParagraph"/>
        <w:numPr>
          <w:ilvl w:val="0"/>
          <w:numId w:val="13"/>
        </w:numPr>
        <w:spacing w:after="200" w:line="276" w:lineRule="auto"/>
        <w:jc w:val="both"/>
      </w:pPr>
      <w:r>
        <w:t>Mid-tier Backup will be done daily</w:t>
      </w:r>
      <w:r w:rsidR="00347CF7">
        <w:t>.</w:t>
      </w:r>
    </w:p>
    <w:p w:rsidR="00E47A0E" w:rsidRDefault="00450336" w:rsidP="00994C4E">
      <w:pPr>
        <w:pStyle w:val="ListParagraph"/>
        <w:numPr>
          <w:ilvl w:val="0"/>
          <w:numId w:val="13"/>
        </w:numPr>
        <w:spacing w:after="200" w:line="276" w:lineRule="auto"/>
        <w:jc w:val="both"/>
      </w:pPr>
      <w:r>
        <w:t>These</w:t>
      </w:r>
      <w:r w:rsidR="001B6E77">
        <w:t xml:space="preserve"> w</w:t>
      </w:r>
      <w:r w:rsidR="00E47A0E">
        <w:t xml:space="preserve">ill be done by the backup </w:t>
      </w:r>
      <w:r>
        <w:t>team as a part of backup strategy.</w:t>
      </w:r>
    </w:p>
    <w:p w:rsidR="006E1C8E" w:rsidRDefault="006E1C8E" w:rsidP="00994C4E">
      <w:pPr>
        <w:spacing w:after="200" w:line="276" w:lineRule="auto"/>
        <w:jc w:val="both"/>
      </w:pPr>
    </w:p>
    <w:p w:rsidR="00144AEA" w:rsidRDefault="00144AEA" w:rsidP="00994C4E">
      <w:pPr>
        <w:spacing w:after="200" w:line="276" w:lineRule="auto"/>
        <w:jc w:val="both"/>
      </w:pPr>
      <w:r>
        <w:t>------------------------------------------- End of the Document ------------------------------------------------</w:t>
      </w:r>
    </w:p>
    <w:p w:rsidR="003E6AD6" w:rsidRDefault="003E6AD6" w:rsidP="00994C4E">
      <w:pPr>
        <w:pStyle w:val="Heading2"/>
        <w:numPr>
          <w:ilvl w:val="0"/>
          <w:numId w:val="0"/>
        </w:numPr>
        <w:ind w:left="576" w:hanging="576"/>
        <w:jc w:val="both"/>
        <w:rPr>
          <w:b w:val="0"/>
        </w:rPr>
      </w:pPr>
    </w:p>
    <w:p w:rsidR="0032148F" w:rsidRPr="003E6AD6" w:rsidRDefault="0032148F" w:rsidP="00994C4E">
      <w:pPr>
        <w:jc w:val="both"/>
      </w:pPr>
    </w:p>
    <w:sectPr w:rsidR="0032148F" w:rsidRPr="003E6AD6" w:rsidSect="009B2CBB">
      <w:headerReference w:type="default" r:id="rId33"/>
      <w:footerReference w:type="default" r:id="rId3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84F" w:rsidRDefault="0059484F" w:rsidP="00E2645F">
      <w:r>
        <w:separator/>
      </w:r>
    </w:p>
  </w:endnote>
  <w:endnote w:type="continuationSeparator" w:id="0">
    <w:p w:rsidR="0059484F" w:rsidRDefault="0059484F" w:rsidP="00E264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Optima">
    <w:altName w:val="Candara"/>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venir 45">
    <w:altName w:val="Segoe Script"/>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276" w:rsidRPr="00E2645F" w:rsidRDefault="00DA0276" w:rsidP="00E2645F">
    <w:pPr>
      <w:pStyle w:val="Footer"/>
      <w:pBdr>
        <w:top w:val="single" w:sz="8" w:space="1" w:color="auto"/>
      </w:pBdr>
      <w:jc w:val="both"/>
      <w:rPr>
        <w:sz w:val="16"/>
      </w:rPr>
    </w:pPr>
    <w:r>
      <w:rPr>
        <w:sz w:val="16"/>
      </w:rPr>
      <w:t xml:space="preserve">©  Marks &amp; Spencer plc </w:t>
    </w:r>
    <w:r w:rsidR="00E57AFB">
      <w:rPr>
        <w:sz w:val="16"/>
      </w:rPr>
      <w:fldChar w:fldCharType="begin"/>
    </w:r>
    <w:r>
      <w:rPr>
        <w:sz w:val="16"/>
      </w:rPr>
      <w:instrText xml:space="preserve"> DATE \@ "yyyy" </w:instrText>
    </w:r>
    <w:r w:rsidR="00E57AFB">
      <w:rPr>
        <w:sz w:val="16"/>
      </w:rPr>
      <w:fldChar w:fldCharType="separate"/>
    </w:r>
    <w:r w:rsidR="004F0DA3">
      <w:rPr>
        <w:noProof/>
        <w:sz w:val="16"/>
      </w:rPr>
      <w:t>2014</w:t>
    </w:r>
    <w:r w:rsidR="00E57AFB">
      <w:rPr>
        <w:sz w:val="16"/>
      </w:rPr>
      <w:fldChar w:fldCharType="end"/>
    </w:r>
    <w:r>
      <w:rPr>
        <w:sz w:val="16"/>
      </w:rPr>
      <w:t>.  This document and any information therein are confidential and copyright property of Marks &amp; Spencer plc and without infringement neither the whole nor any extract may be disclosed, loaned, copied or used for manufacturing, provision of services or other purposes whatsoever without prior written consent. No liability is accepted for loss or damages from any cause whatsoever from the use of the document. Marks &amp; Spencer plc retain the right to alter the document at any time unless a written statement to the contrary has been appended.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84F" w:rsidRDefault="0059484F" w:rsidP="00E2645F">
      <w:r>
        <w:separator/>
      </w:r>
    </w:p>
  </w:footnote>
  <w:footnote w:type="continuationSeparator" w:id="0">
    <w:p w:rsidR="0059484F" w:rsidRDefault="0059484F" w:rsidP="00E264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276" w:rsidRDefault="00E57AFB" w:rsidP="00FB598B">
    <w:pPr>
      <w:pStyle w:val="Header"/>
      <w:jc w:val="right"/>
    </w:pPr>
    <w:sdt>
      <w:sdtPr>
        <w:id w:val="11899012"/>
        <w:docPartObj>
          <w:docPartGallery w:val="Page Numbers (Margins)"/>
          <w:docPartUnique/>
        </w:docPartObj>
      </w:sdtPr>
      <w:sdtContent>
        <w:r>
          <w:rPr>
            <w:noProof/>
            <w:lang w:val="en-US" w:eastAsia="zh-TW"/>
          </w:rPr>
          <w:pict>
            <v:rect id="_x0000_s23555" style="position:absolute;left:0;text-align:left;margin-left:0;margin-top:0;width:40.9pt;height:171.9pt;z-index:251660288;mso-position-horizontal:center;mso-position-horizontal-relative:right-margin-area;mso-position-vertical:bottom;mso-position-vertical-relative:margin;v-text-anchor:middle" o:allowincell="f" filled="f" stroked="f">
              <v:textbox style="layout-flow:vertical;mso-layout-flow-alt:bottom-to-top;mso-next-textbox:#_x0000_s23555;mso-fit-shape-to-text:t">
                <w:txbxContent>
                  <w:p w:rsidR="00DA0276" w:rsidRDefault="00DA0276">
                    <w:pPr>
                      <w:pStyle w:val="Footer"/>
                      <w:rPr>
                        <w:rFonts w:asciiTheme="majorHAnsi" w:hAnsiTheme="majorHAnsi"/>
                        <w:sz w:val="44"/>
                        <w:szCs w:val="44"/>
                      </w:rPr>
                    </w:pPr>
                    <w:r>
                      <w:rPr>
                        <w:rFonts w:asciiTheme="majorHAnsi" w:hAnsiTheme="majorHAnsi"/>
                      </w:rPr>
                      <w:t>Page</w:t>
                    </w:r>
                    <w:fldSimple w:instr=" PAGE    \* MERGEFORMAT ">
                      <w:r w:rsidR="00C96C6C" w:rsidRPr="00C96C6C">
                        <w:rPr>
                          <w:rFonts w:asciiTheme="majorHAnsi" w:hAnsiTheme="majorHAnsi"/>
                          <w:noProof/>
                          <w:sz w:val="44"/>
                          <w:szCs w:val="44"/>
                        </w:rPr>
                        <w:t>33</w:t>
                      </w:r>
                    </w:fldSimple>
                  </w:p>
                </w:txbxContent>
              </v:textbox>
              <w10:wrap anchorx="page" anchory="margin"/>
            </v:rect>
          </w:pict>
        </w:r>
      </w:sdtContent>
    </w:sdt>
  </w:p>
  <w:tbl>
    <w:tblPr>
      <w:tblW w:w="0" w:type="auto"/>
      <w:tblLook w:val="04A0"/>
    </w:tblPr>
    <w:tblGrid>
      <w:gridCol w:w="4395"/>
      <w:gridCol w:w="4847"/>
    </w:tblGrid>
    <w:tr w:rsidR="00DA0276" w:rsidTr="00184065">
      <w:tc>
        <w:tcPr>
          <w:tcW w:w="5636" w:type="dxa"/>
        </w:tcPr>
        <w:p w:rsidR="00DA0276" w:rsidRPr="00791CE6" w:rsidRDefault="00DA0276" w:rsidP="003D6631">
          <w:pPr>
            <w:pStyle w:val="Header"/>
            <w:rPr>
              <w:rFonts w:cs="Calibri"/>
              <w:b/>
              <w:sz w:val="28"/>
              <w:szCs w:val="28"/>
            </w:rPr>
          </w:pPr>
          <w:r>
            <w:rPr>
              <w:rFonts w:cs="Calibri"/>
              <w:b/>
              <w:sz w:val="28"/>
              <w:szCs w:val="28"/>
            </w:rPr>
            <w:t>E</w:t>
          </w:r>
          <w:r w:rsidRPr="00791CE6">
            <w:rPr>
              <w:rFonts w:cs="Calibri"/>
              <w:b/>
              <w:sz w:val="28"/>
              <w:szCs w:val="28"/>
            </w:rPr>
            <w:t xml:space="preserve">P </w:t>
          </w:r>
          <w:r>
            <w:rPr>
              <w:rFonts w:cs="Calibri"/>
              <w:b/>
              <w:sz w:val="28"/>
              <w:szCs w:val="28"/>
            </w:rPr>
            <w:t>- Solution Framework Document</w:t>
          </w:r>
        </w:p>
      </w:tc>
      <w:tc>
        <w:tcPr>
          <w:tcW w:w="5636" w:type="dxa"/>
        </w:tcPr>
        <w:p w:rsidR="00DA0276" w:rsidRPr="00D6589D" w:rsidRDefault="00DA0276" w:rsidP="00184065">
          <w:pPr>
            <w:pStyle w:val="Header"/>
            <w:jc w:val="right"/>
            <w:rPr>
              <w:sz w:val="6"/>
              <w:szCs w:val="6"/>
            </w:rPr>
          </w:pPr>
          <w:r>
            <w:rPr>
              <w:noProof/>
              <w:lang w:val="en-US" w:eastAsia="en-US"/>
            </w:rPr>
            <w:drawing>
              <wp:inline distT="0" distB="0" distL="0" distR="0">
                <wp:extent cx="1767996" cy="446568"/>
                <wp:effectExtent l="19050" t="0" r="3654" b="0"/>
                <wp:docPr id="1" name="Picture 1" descr="MS GM4-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 GM4-Logo (3)"/>
                        <pic:cNvPicPr>
                          <a:picLocks noChangeAspect="1" noChangeArrowheads="1"/>
                        </pic:cNvPicPr>
                      </pic:nvPicPr>
                      <pic:blipFill>
                        <a:blip r:embed="rId1"/>
                        <a:srcRect l="27777"/>
                        <a:stretch>
                          <a:fillRect/>
                        </a:stretch>
                      </pic:blipFill>
                      <pic:spPr bwMode="auto">
                        <a:xfrm>
                          <a:off x="0" y="0"/>
                          <a:ext cx="1772379" cy="447675"/>
                        </a:xfrm>
                        <a:prstGeom prst="rect">
                          <a:avLst/>
                        </a:prstGeom>
                        <a:noFill/>
                        <a:ln w="9525">
                          <a:noFill/>
                          <a:miter lim="800000"/>
                          <a:headEnd/>
                          <a:tailEnd/>
                        </a:ln>
                      </pic:spPr>
                    </pic:pic>
                  </a:graphicData>
                </a:graphic>
              </wp:inline>
            </w:drawing>
          </w:r>
          <w:r>
            <w:br/>
          </w:r>
        </w:p>
      </w:tc>
    </w:tr>
    <w:tr w:rsidR="00DA0276" w:rsidRPr="00D6589D" w:rsidTr="00184065">
      <w:tc>
        <w:tcPr>
          <w:tcW w:w="5636" w:type="dxa"/>
          <w:shd w:val="clear" w:color="auto" w:fill="BED73D"/>
        </w:tcPr>
        <w:p w:rsidR="00DA0276" w:rsidRPr="00D6589D" w:rsidRDefault="00DA0276" w:rsidP="00184065">
          <w:pPr>
            <w:pStyle w:val="Header"/>
            <w:rPr>
              <w:rFonts w:cs="Calibri"/>
              <w:sz w:val="10"/>
              <w:szCs w:val="10"/>
            </w:rPr>
          </w:pPr>
        </w:p>
      </w:tc>
      <w:tc>
        <w:tcPr>
          <w:tcW w:w="5636" w:type="dxa"/>
          <w:shd w:val="clear" w:color="auto" w:fill="BED73D"/>
        </w:tcPr>
        <w:p w:rsidR="00DA0276" w:rsidRPr="00D6589D" w:rsidRDefault="00DA0276" w:rsidP="00184065">
          <w:pPr>
            <w:pStyle w:val="Header"/>
            <w:jc w:val="right"/>
            <w:rPr>
              <w:sz w:val="10"/>
              <w:szCs w:val="10"/>
            </w:rPr>
          </w:pPr>
        </w:p>
      </w:tc>
    </w:tr>
  </w:tbl>
  <w:p w:rsidR="00DA0276" w:rsidRDefault="00DA0276" w:rsidP="00FB598B">
    <w:pPr>
      <w:pStyle w:val="Header"/>
      <w:jc w:val="right"/>
    </w:pPr>
  </w:p>
  <w:p w:rsidR="00DA0276" w:rsidRDefault="00DA0276" w:rsidP="00FB598B">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58EA77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5A617B"/>
    <w:multiLevelType w:val="hybridMultilevel"/>
    <w:tmpl w:val="FA845E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367373"/>
    <w:multiLevelType w:val="hybridMultilevel"/>
    <w:tmpl w:val="360016C8"/>
    <w:lvl w:ilvl="0" w:tplc="78664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DF3EA2"/>
    <w:multiLevelType w:val="hybridMultilevel"/>
    <w:tmpl w:val="2118E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67672A"/>
    <w:multiLevelType w:val="hybridMultilevel"/>
    <w:tmpl w:val="C2780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D5938"/>
    <w:multiLevelType w:val="hybridMultilevel"/>
    <w:tmpl w:val="FB78D5F4"/>
    <w:lvl w:ilvl="0" w:tplc="90A0CE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0E4267B"/>
    <w:multiLevelType w:val="hybridMultilevel"/>
    <w:tmpl w:val="03EE3B20"/>
    <w:lvl w:ilvl="0" w:tplc="70FE3984">
      <w:start w:val="1"/>
      <w:numFmt w:val="bullet"/>
      <w:lvlText w:val="-"/>
      <w:lvlJc w:val="left"/>
      <w:pPr>
        <w:ind w:left="2160" w:hanging="360"/>
      </w:pPr>
      <w:rPr>
        <w:rFonts w:ascii="Calibri" w:eastAsia="Times New Roman"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10A63AE"/>
    <w:multiLevelType w:val="hybridMultilevel"/>
    <w:tmpl w:val="C6068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17D274A"/>
    <w:multiLevelType w:val="hybridMultilevel"/>
    <w:tmpl w:val="66FA1786"/>
    <w:lvl w:ilvl="0" w:tplc="4FCE1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A86EF8"/>
    <w:multiLevelType w:val="hybridMultilevel"/>
    <w:tmpl w:val="E32C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C533D5"/>
    <w:multiLevelType w:val="hybridMultilevel"/>
    <w:tmpl w:val="584CD632"/>
    <w:lvl w:ilvl="0" w:tplc="04090003">
      <w:start w:val="1"/>
      <w:numFmt w:val="bullet"/>
      <w:lvlText w:val="o"/>
      <w:lvlJc w:val="left"/>
      <w:pPr>
        <w:tabs>
          <w:tab w:val="num" w:pos="2160"/>
        </w:tabs>
        <w:ind w:left="2160" w:hanging="360"/>
      </w:pPr>
      <w:rPr>
        <w:rFonts w:ascii="Courier New" w:hAnsi="Courier New" w:cs="Courier New" w:hint="default"/>
      </w:rPr>
    </w:lvl>
    <w:lvl w:ilvl="1" w:tplc="0409000F">
      <w:start w:val="1"/>
      <w:numFmt w:val="decimal"/>
      <w:lvlText w:val="%2."/>
      <w:lvlJc w:val="left"/>
      <w:pPr>
        <w:tabs>
          <w:tab w:val="num" w:pos="2880"/>
        </w:tabs>
        <w:ind w:left="2880" w:hanging="360"/>
      </w:pPr>
      <w:rPr>
        <w:rFont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nsid w:val="15092A96"/>
    <w:multiLevelType w:val="hybridMultilevel"/>
    <w:tmpl w:val="F3EAF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50E66B2"/>
    <w:multiLevelType w:val="hybridMultilevel"/>
    <w:tmpl w:val="CE2AD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7C35A8"/>
    <w:multiLevelType w:val="hybridMultilevel"/>
    <w:tmpl w:val="4D9A642C"/>
    <w:lvl w:ilvl="0" w:tplc="08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804BDD"/>
    <w:multiLevelType w:val="hybridMultilevel"/>
    <w:tmpl w:val="5AC4ABBE"/>
    <w:lvl w:ilvl="0" w:tplc="7814F9BA">
      <w:start w:val="1"/>
      <w:numFmt w:val="bullet"/>
      <w:lvlText w:val="-"/>
      <w:lvlJc w:val="left"/>
      <w:pPr>
        <w:ind w:left="765" w:hanging="360"/>
      </w:pPr>
      <w:rPr>
        <w:rFonts w:ascii="Times New Roman"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17BB2643"/>
    <w:multiLevelType w:val="hybridMultilevel"/>
    <w:tmpl w:val="1AB4A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551AA0"/>
    <w:multiLevelType w:val="hybridMultilevel"/>
    <w:tmpl w:val="56F0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AD3F4F"/>
    <w:multiLevelType w:val="hybridMultilevel"/>
    <w:tmpl w:val="EDF2E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AC94406"/>
    <w:multiLevelType w:val="hybridMultilevel"/>
    <w:tmpl w:val="BC443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AD10472"/>
    <w:multiLevelType w:val="hybridMultilevel"/>
    <w:tmpl w:val="BC1637C2"/>
    <w:lvl w:ilvl="0" w:tplc="A358D67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1F9F5573"/>
    <w:multiLevelType w:val="hybridMultilevel"/>
    <w:tmpl w:val="EE68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727991"/>
    <w:multiLevelType w:val="hybridMultilevel"/>
    <w:tmpl w:val="73028E42"/>
    <w:lvl w:ilvl="0" w:tplc="8CCABF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0FF014C"/>
    <w:multiLevelType w:val="hybridMultilevel"/>
    <w:tmpl w:val="021C6D4E"/>
    <w:lvl w:ilvl="0" w:tplc="E5186DA2">
      <w:start w:val="1"/>
      <w:numFmt w:val="bullet"/>
      <w:pStyle w:val="DocHelpBullet"/>
      <w:lvlText w:val=""/>
      <w:legacy w:legacy="1" w:legacySpace="0" w:legacyIndent="283"/>
      <w:lvlJc w:val="left"/>
      <w:pPr>
        <w:ind w:left="283" w:hanging="283"/>
      </w:pPr>
      <w:rPr>
        <w:rFonts w:ascii="Webdings" w:hAnsi="Web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23467330"/>
    <w:multiLevelType w:val="hybridMultilevel"/>
    <w:tmpl w:val="8002525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25F5594A"/>
    <w:multiLevelType w:val="hybridMultilevel"/>
    <w:tmpl w:val="E32C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67E5FA6"/>
    <w:multiLevelType w:val="hybridMultilevel"/>
    <w:tmpl w:val="58004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D59782E"/>
    <w:multiLevelType w:val="hybridMultilevel"/>
    <w:tmpl w:val="7C9606BA"/>
    <w:lvl w:ilvl="0" w:tplc="7814F9BA">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2FE3516B"/>
    <w:multiLevelType w:val="hybridMultilevel"/>
    <w:tmpl w:val="C8F84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0170C13"/>
    <w:multiLevelType w:val="hybridMultilevel"/>
    <w:tmpl w:val="DB54A1B4"/>
    <w:lvl w:ilvl="0" w:tplc="70FE3984">
      <w:start w:val="1"/>
      <w:numFmt w:val="bullet"/>
      <w:lvlText w:val="-"/>
      <w:lvlJc w:val="left"/>
      <w:pPr>
        <w:ind w:left="2160" w:hanging="360"/>
      </w:pPr>
      <w:rPr>
        <w:rFonts w:ascii="Calibri" w:eastAsia="Times New Roman"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32EF33FB"/>
    <w:multiLevelType w:val="hybridMultilevel"/>
    <w:tmpl w:val="A63A8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5AB0D60"/>
    <w:multiLevelType w:val="hybridMultilevel"/>
    <w:tmpl w:val="9C028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9BC1CF5"/>
    <w:multiLevelType w:val="hybridMultilevel"/>
    <w:tmpl w:val="357C1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AAF162E"/>
    <w:multiLevelType w:val="hybridMultilevel"/>
    <w:tmpl w:val="422ADB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3EBD1307"/>
    <w:multiLevelType w:val="hybridMultilevel"/>
    <w:tmpl w:val="468A95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A77835"/>
    <w:multiLevelType w:val="hybridMultilevel"/>
    <w:tmpl w:val="B4606022"/>
    <w:lvl w:ilvl="0" w:tplc="4A96F1B6">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1B8791F"/>
    <w:multiLevelType w:val="multilevel"/>
    <w:tmpl w:val="7A8E02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431A7B33"/>
    <w:multiLevelType w:val="hybridMultilevel"/>
    <w:tmpl w:val="39DCFAE4"/>
    <w:lvl w:ilvl="0" w:tplc="7422D7C4">
      <w:start w:val="1"/>
      <w:numFmt w:val="decimal"/>
      <w:lvlText w:val="%1."/>
      <w:lvlJc w:val="left"/>
      <w:pPr>
        <w:ind w:left="1794" w:hanging="360"/>
      </w:pPr>
      <w:rPr>
        <w:rFonts w:hint="default"/>
      </w:rPr>
    </w:lvl>
    <w:lvl w:ilvl="1" w:tplc="04090019" w:tentative="1">
      <w:start w:val="1"/>
      <w:numFmt w:val="lowerLetter"/>
      <w:lvlText w:val="%2."/>
      <w:lvlJc w:val="left"/>
      <w:pPr>
        <w:ind w:left="2514" w:hanging="360"/>
      </w:pPr>
    </w:lvl>
    <w:lvl w:ilvl="2" w:tplc="0409001B" w:tentative="1">
      <w:start w:val="1"/>
      <w:numFmt w:val="lowerRoman"/>
      <w:lvlText w:val="%3."/>
      <w:lvlJc w:val="right"/>
      <w:pPr>
        <w:ind w:left="3234" w:hanging="180"/>
      </w:pPr>
    </w:lvl>
    <w:lvl w:ilvl="3" w:tplc="0409000F" w:tentative="1">
      <w:start w:val="1"/>
      <w:numFmt w:val="decimal"/>
      <w:lvlText w:val="%4."/>
      <w:lvlJc w:val="left"/>
      <w:pPr>
        <w:ind w:left="3954" w:hanging="360"/>
      </w:pPr>
    </w:lvl>
    <w:lvl w:ilvl="4" w:tplc="04090019" w:tentative="1">
      <w:start w:val="1"/>
      <w:numFmt w:val="lowerLetter"/>
      <w:lvlText w:val="%5."/>
      <w:lvlJc w:val="left"/>
      <w:pPr>
        <w:ind w:left="4674" w:hanging="360"/>
      </w:pPr>
    </w:lvl>
    <w:lvl w:ilvl="5" w:tplc="0409001B" w:tentative="1">
      <w:start w:val="1"/>
      <w:numFmt w:val="lowerRoman"/>
      <w:lvlText w:val="%6."/>
      <w:lvlJc w:val="right"/>
      <w:pPr>
        <w:ind w:left="5394" w:hanging="180"/>
      </w:pPr>
    </w:lvl>
    <w:lvl w:ilvl="6" w:tplc="0409000F" w:tentative="1">
      <w:start w:val="1"/>
      <w:numFmt w:val="decimal"/>
      <w:lvlText w:val="%7."/>
      <w:lvlJc w:val="left"/>
      <w:pPr>
        <w:ind w:left="6114" w:hanging="360"/>
      </w:pPr>
    </w:lvl>
    <w:lvl w:ilvl="7" w:tplc="04090019" w:tentative="1">
      <w:start w:val="1"/>
      <w:numFmt w:val="lowerLetter"/>
      <w:lvlText w:val="%8."/>
      <w:lvlJc w:val="left"/>
      <w:pPr>
        <w:ind w:left="6834" w:hanging="360"/>
      </w:pPr>
    </w:lvl>
    <w:lvl w:ilvl="8" w:tplc="0409001B" w:tentative="1">
      <w:start w:val="1"/>
      <w:numFmt w:val="lowerRoman"/>
      <w:lvlText w:val="%9."/>
      <w:lvlJc w:val="right"/>
      <w:pPr>
        <w:ind w:left="7554" w:hanging="180"/>
      </w:pPr>
    </w:lvl>
  </w:abstractNum>
  <w:abstractNum w:abstractNumId="37">
    <w:nsid w:val="44CA4730"/>
    <w:multiLevelType w:val="hybridMultilevel"/>
    <w:tmpl w:val="C8200502"/>
    <w:lvl w:ilvl="0" w:tplc="D67E1F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45330999"/>
    <w:multiLevelType w:val="hybridMultilevel"/>
    <w:tmpl w:val="BCFA3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8580B48"/>
    <w:multiLevelType w:val="hybridMultilevel"/>
    <w:tmpl w:val="11928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nsid w:val="49877AA1"/>
    <w:multiLevelType w:val="hybridMultilevel"/>
    <w:tmpl w:val="411E72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nsid w:val="4F8313E8"/>
    <w:multiLevelType w:val="hybridMultilevel"/>
    <w:tmpl w:val="8362EF84"/>
    <w:lvl w:ilvl="0" w:tplc="4A96F1B6">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54F16510"/>
    <w:multiLevelType w:val="hybridMultilevel"/>
    <w:tmpl w:val="AAE471C0"/>
    <w:lvl w:ilvl="0" w:tplc="08090001">
      <w:start w:val="1"/>
      <w:numFmt w:val="bullet"/>
      <w:lvlText w:val=""/>
      <w:lvlJc w:val="left"/>
      <w:pPr>
        <w:ind w:left="1473" w:hanging="360"/>
      </w:pPr>
      <w:rPr>
        <w:rFonts w:ascii="Symbol" w:hAnsi="Symbol" w:hint="default"/>
      </w:rPr>
    </w:lvl>
    <w:lvl w:ilvl="1" w:tplc="08090003" w:tentative="1">
      <w:start w:val="1"/>
      <w:numFmt w:val="bullet"/>
      <w:lvlText w:val="o"/>
      <w:lvlJc w:val="left"/>
      <w:pPr>
        <w:ind w:left="2193" w:hanging="360"/>
      </w:pPr>
      <w:rPr>
        <w:rFonts w:ascii="Courier New" w:hAnsi="Courier New" w:cs="Courier New" w:hint="default"/>
      </w:rPr>
    </w:lvl>
    <w:lvl w:ilvl="2" w:tplc="08090005" w:tentative="1">
      <w:start w:val="1"/>
      <w:numFmt w:val="bullet"/>
      <w:lvlText w:val=""/>
      <w:lvlJc w:val="left"/>
      <w:pPr>
        <w:ind w:left="2913" w:hanging="360"/>
      </w:pPr>
      <w:rPr>
        <w:rFonts w:ascii="Wingdings" w:hAnsi="Wingdings" w:hint="default"/>
      </w:rPr>
    </w:lvl>
    <w:lvl w:ilvl="3" w:tplc="08090001" w:tentative="1">
      <w:start w:val="1"/>
      <w:numFmt w:val="bullet"/>
      <w:lvlText w:val=""/>
      <w:lvlJc w:val="left"/>
      <w:pPr>
        <w:ind w:left="3633" w:hanging="360"/>
      </w:pPr>
      <w:rPr>
        <w:rFonts w:ascii="Symbol" w:hAnsi="Symbol" w:hint="default"/>
      </w:rPr>
    </w:lvl>
    <w:lvl w:ilvl="4" w:tplc="08090003" w:tentative="1">
      <w:start w:val="1"/>
      <w:numFmt w:val="bullet"/>
      <w:lvlText w:val="o"/>
      <w:lvlJc w:val="left"/>
      <w:pPr>
        <w:ind w:left="4353" w:hanging="360"/>
      </w:pPr>
      <w:rPr>
        <w:rFonts w:ascii="Courier New" w:hAnsi="Courier New" w:cs="Courier New" w:hint="default"/>
      </w:rPr>
    </w:lvl>
    <w:lvl w:ilvl="5" w:tplc="08090005" w:tentative="1">
      <w:start w:val="1"/>
      <w:numFmt w:val="bullet"/>
      <w:lvlText w:val=""/>
      <w:lvlJc w:val="left"/>
      <w:pPr>
        <w:ind w:left="5073" w:hanging="360"/>
      </w:pPr>
      <w:rPr>
        <w:rFonts w:ascii="Wingdings" w:hAnsi="Wingdings" w:hint="default"/>
      </w:rPr>
    </w:lvl>
    <w:lvl w:ilvl="6" w:tplc="08090001" w:tentative="1">
      <w:start w:val="1"/>
      <w:numFmt w:val="bullet"/>
      <w:lvlText w:val=""/>
      <w:lvlJc w:val="left"/>
      <w:pPr>
        <w:ind w:left="5793" w:hanging="360"/>
      </w:pPr>
      <w:rPr>
        <w:rFonts w:ascii="Symbol" w:hAnsi="Symbol" w:hint="default"/>
      </w:rPr>
    </w:lvl>
    <w:lvl w:ilvl="7" w:tplc="08090003" w:tentative="1">
      <w:start w:val="1"/>
      <w:numFmt w:val="bullet"/>
      <w:lvlText w:val="o"/>
      <w:lvlJc w:val="left"/>
      <w:pPr>
        <w:ind w:left="6513" w:hanging="360"/>
      </w:pPr>
      <w:rPr>
        <w:rFonts w:ascii="Courier New" w:hAnsi="Courier New" w:cs="Courier New" w:hint="default"/>
      </w:rPr>
    </w:lvl>
    <w:lvl w:ilvl="8" w:tplc="08090005" w:tentative="1">
      <w:start w:val="1"/>
      <w:numFmt w:val="bullet"/>
      <w:lvlText w:val=""/>
      <w:lvlJc w:val="left"/>
      <w:pPr>
        <w:ind w:left="7233" w:hanging="360"/>
      </w:pPr>
      <w:rPr>
        <w:rFonts w:ascii="Wingdings" w:hAnsi="Wingdings" w:hint="default"/>
      </w:rPr>
    </w:lvl>
  </w:abstractNum>
  <w:abstractNum w:abstractNumId="43">
    <w:nsid w:val="55F979EF"/>
    <w:multiLevelType w:val="hybridMultilevel"/>
    <w:tmpl w:val="116E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56566E1E"/>
    <w:multiLevelType w:val="hybridMultilevel"/>
    <w:tmpl w:val="92FEA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7964DA2"/>
    <w:multiLevelType w:val="hybridMultilevel"/>
    <w:tmpl w:val="8AF680BE"/>
    <w:lvl w:ilvl="0" w:tplc="04090001">
      <w:start w:val="1"/>
      <w:numFmt w:val="bullet"/>
      <w:lvlText w:val=""/>
      <w:lvlJc w:val="left"/>
      <w:pPr>
        <w:tabs>
          <w:tab w:val="num" w:pos="1080"/>
        </w:tabs>
        <w:ind w:left="1080" w:hanging="360"/>
      </w:pPr>
      <w:rPr>
        <w:rFonts w:ascii="Symbol" w:hAnsi="Symbol" w:hint="default"/>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nsid w:val="57AE039F"/>
    <w:multiLevelType w:val="hybridMultilevel"/>
    <w:tmpl w:val="5E101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A036760"/>
    <w:multiLevelType w:val="hybridMultilevel"/>
    <w:tmpl w:val="8BB8A838"/>
    <w:lvl w:ilvl="0" w:tplc="78664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D902F97"/>
    <w:multiLevelType w:val="hybridMultilevel"/>
    <w:tmpl w:val="F432A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5F587E1F"/>
    <w:multiLevelType w:val="hybridMultilevel"/>
    <w:tmpl w:val="7A3CE3FC"/>
    <w:lvl w:ilvl="0" w:tplc="1C729690">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0">
    <w:nsid w:val="649870FB"/>
    <w:multiLevelType w:val="hybridMultilevel"/>
    <w:tmpl w:val="90546B9A"/>
    <w:lvl w:ilvl="0" w:tplc="78664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4C35480"/>
    <w:multiLevelType w:val="hybridMultilevel"/>
    <w:tmpl w:val="DA0228D4"/>
    <w:lvl w:ilvl="0" w:tplc="78664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69121852"/>
    <w:multiLevelType w:val="hybridMultilevel"/>
    <w:tmpl w:val="3AAA17A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nsid w:val="6C554E10"/>
    <w:multiLevelType w:val="hybridMultilevel"/>
    <w:tmpl w:val="E32C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D6C04DF"/>
    <w:multiLevelType w:val="hybridMultilevel"/>
    <w:tmpl w:val="1202399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55">
    <w:nsid w:val="6E370D43"/>
    <w:multiLevelType w:val="hybridMultilevel"/>
    <w:tmpl w:val="F06A94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nsid w:val="72AD37C1"/>
    <w:multiLevelType w:val="hybridMultilevel"/>
    <w:tmpl w:val="CE2AD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5410796"/>
    <w:multiLevelType w:val="hybridMultilevel"/>
    <w:tmpl w:val="1BF87FA2"/>
    <w:lvl w:ilvl="0" w:tplc="78664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70A0408"/>
    <w:multiLevelType w:val="hybridMultilevel"/>
    <w:tmpl w:val="923A1F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777635F4"/>
    <w:multiLevelType w:val="hybridMultilevel"/>
    <w:tmpl w:val="27180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77DA41DB"/>
    <w:multiLevelType w:val="hybridMultilevel"/>
    <w:tmpl w:val="65E691B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1">
    <w:nsid w:val="799F273A"/>
    <w:multiLevelType w:val="hybridMultilevel"/>
    <w:tmpl w:val="6F966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7B7F7A02"/>
    <w:multiLevelType w:val="hybridMultilevel"/>
    <w:tmpl w:val="0B309C02"/>
    <w:lvl w:ilvl="0" w:tplc="78664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C37267F"/>
    <w:multiLevelType w:val="hybridMultilevel"/>
    <w:tmpl w:val="5F3E6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0"/>
  </w:num>
  <w:num w:numId="3">
    <w:abstractNumId w:val="35"/>
  </w:num>
  <w:num w:numId="4">
    <w:abstractNumId w:val="3"/>
  </w:num>
  <w:num w:numId="5">
    <w:abstractNumId w:val="21"/>
  </w:num>
  <w:num w:numId="6">
    <w:abstractNumId w:val="4"/>
  </w:num>
  <w:num w:numId="7">
    <w:abstractNumId w:val="5"/>
  </w:num>
  <w:num w:numId="8">
    <w:abstractNumId w:val="37"/>
  </w:num>
  <w:num w:numId="9">
    <w:abstractNumId w:val="20"/>
  </w:num>
  <w:num w:numId="10">
    <w:abstractNumId w:val="18"/>
  </w:num>
  <w:num w:numId="11">
    <w:abstractNumId w:val="63"/>
  </w:num>
  <w:num w:numId="12">
    <w:abstractNumId w:val="58"/>
  </w:num>
  <w:num w:numId="13">
    <w:abstractNumId w:val="17"/>
  </w:num>
  <w:num w:numId="14">
    <w:abstractNumId w:val="7"/>
  </w:num>
  <w:num w:numId="15">
    <w:abstractNumId w:val="34"/>
  </w:num>
  <w:num w:numId="16">
    <w:abstractNumId w:val="1"/>
  </w:num>
  <w:num w:numId="17">
    <w:abstractNumId w:val="54"/>
  </w:num>
  <w:num w:numId="18">
    <w:abstractNumId w:val="60"/>
  </w:num>
  <w:num w:numId="19">
    <w:abstractNumId w:val="29"/>
  </w:num>
  <w:num w:numId="20">
    <w:abstractNumId w:val="30"/>
  </w:num>
  <w:num w:numId="21">
    <w:abstractNumId w:val="59"/>
  </w:num>
  <w:num w:numId="22">
    <w:abstractNumId w:val="11"/>
  </w:num>
  <w:num w:numId="23">
    <w:abstractNumId w:val="43"/>
  </w:num>
  <w:num w:numId="24">
    <w:abstractNumId w:val="52"/>
  </w:num>
  <w:num w:numId="25">
    <w:abstractNumId w:val="55"/>
  </w:num>
  <w:num w:numId="26">
    <w:abstractNumId w:val="31"/>
  </w:num>
  <w:num w:numId="27">
    <w:abstractNumId w:val="41"/>
  </w:num>
  <w:num w:numId="28">
    <w:abstractNumId w:val="42"/>
  </w:num>
  <w:num w:numId="29">
    <w:abstractNumId w:val="25"/>
  </w:num>
  <w:num w:numId="30">
    <w:abstractNumId w:val="23"/>
  </w:num>
  <w:num w:numId="31">
    <w:abstractNumId w:val="10"/>
  </w:num>
  <w:num w:numId="32">
    <w:abstractNumId w:val="8"/>
  </w:num>
  <w:num w:numId="33">
    <w:abstractNumId w:val="45"/>
  </w:num>
  <w:num w:numId="34">
    <w:abstractNumId w:val="32"/>
  </w:num>
  <w:num w:numId="35">
    <w:abstractNumId w:val="13"/>
  </w:num>
  <w:num w:numId="36">
    <w:abstractNumId w:val="39"/>
  </w:num>
  <w:num w:numId="37">
    <w:abstractNumId w:val="33"/>
  </w:num>
  <w:num w:numId="38">
    <w:abstractNumId w:val="38"/>
  </w:num>
  <w:num w:numId="39">
    <w:abstractNumId w:val="35"/>
  </w:num>
  <w:num w:numId="40">
    <w:abstractNumId w:val="15"/>
  </w:num>
  <w:num w:numId="4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6"/>
  </w:num>
  <w:num w:numId="43">
    <w:abstractNumId w:val="27"/>
  </w:num>
  <w:num w:numId="44">
    <w:abstractNumId w:val="53"/>
  </w:num>
  <w:num w:numId="45">
    <w:abstractNumId w:val="24"/>
  </w:num>
  <w:num w:numId="46">
    <w:abstractNumId w:val="28"/>
  </w:num>
  <w:num w:numId="47">
    <w:abstractNumId w:val="6"/>
  </w:num>
  <w:num w:numId="48">
    <w:abstractNumId w:val="48"/>
  </w:num>
  <w:num w:numId="49">
    <w:abstractNumId w:val="9"/>
  </w:num>
  <w:num w:numId="50">
    <w:abstractNumId w:val="40"/>
  </w:num>
  <w:num w:numId="51">
    <w:abstractNumId w:val="19"/>
  </w:num>
  <w:num w:numId="52">
    <w:abstractNumId w:val="12"/>
  </w:num>
  <w:num w:numId="53">
    <w:abstractNumId w:val="16"/>
  </w:num>
  <w:num w:numId="54">
    <w:abstractNumId w:val="56"/>
  </w:num>
  <w:num w:numId="55">
    <w:abstractNumId w:val="44"/>
  </w:num>
  <w:num w:numId="56">
    <w:abstractNumId w:val="61"/>
  </w:num>
  <w:num w:numId="57">
    <w:abstractNumId w:val="35"/>
  </w:num>
  <w:num w:numId="58">
    <w:abstractNumId w:val="35"/>
  </w:num>
  <w:num w:numId="59">
    <w:abstractNumId w:val="35"/>
  </w:num>
  <w:num w:numId="60">
    <w:abstractNumId w:val="35"/>
  </w:num>
  <w:num w:numId="61">
    <w:abstractNumId w:val="35"/>
  </w:num>
  <w:num w:numId="62">
    <w:abstractNumId w:val="14"/>
  </w:num>
  <w:num w:numId="63">
    <w:abstractNumId w:val="35"/>
  </w:num>
  <w:num w:numId="64">
    <w:abstractNumId w:val="36"/>
  </w:num>
  <w:num w:numId="65">
    <w:abstractNumId w:val="2"/>
  </w:num>
  <w:num w:numId="66">
    <w:abstractNumId w:val="47"/>
  </w:num>
  <w:num w:numId="67">
    <w:abstractNumId w:val="57"/>
  </w:num>
  <w:num w:numId="68">
    <w:abstractNumId w:val="50"/>
  </w:num>
  <w:num w:numId="69">
    <w:abstractNumId w:val="26"/>
  </w:num>
  <w:num w:numId="70">
    <w:abstractNumId w:val="51"/>
  </w:num>
  <w:num w:numId="71">
    <w:abstractNumId w:val="62"/>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drawingGridHorizontalSpacing w:val="120"/>
  <w:displayHorizontalDrawingGridEvery w:val="2"/>
  <w:characterSpacingControl w:val="doNotCompress"/>
  <w:hdrShapeDefaults>
    <o:shapedefaults v:ext="edit" spidmax="183298">
      <o:colormenu v:ext="edit" fillcolor="none [3205]" strokecolor="none"/>
    </o:shapedefaults>
    <o:shapelayout v:ext="edit">
      <o:idmap v:ext="edit" data="23"/>
    </o:shapelayout>
  </w:hdrShapeDefaults>
  <w:footnotePr>
    <w:footnote w:id="-1"/>
    <w:footnote w:id="0"/>
  </w:footnotePr>
  <w:endnotePr>
    <w:endnote w:id="-1"/>
    <w:endnote w:id="0"/>
  </w:endnotePr>
  <w:compat/>
  <w:rsids>
    <w:rsidRoot w:val="00757ED9"/>
    <w:rsid w:val="00000207"/>
    <w:rsid w:val="00001E9B"/>
    <w:rsid w:val="000032C5"/>
    <w:rsid w:val="00003CB6"/>
    <w:rsid w:val="000045ED"/>
    <w:rsid w:val="00004BD7"/>
    <w:rsid w:val="00004CC3"/>
    <w:rsid w:val="000066A7"/>
    <w:rsid w:val="000070B6"/>
    <w:rsid w:val="0000726B"/>
    <w:rsid w:val="00007F62"/>
    <w:rsid w:val="000109CB"/>
    <w:rsid w:val="000113E9"/>
    <w:rsid w:val="000114BF"/>
    <w:rsid w:val="00011CCD"/>
    <w:rsid w:val="00012609"/>
    <w:rsid w:val="000144F1"/>
    <w:rsid w:val="000145CE"/>
    <w:rsid w:val="0001540F"/>
    <w:rsid w:val="00017323"/>
    <w:rsid w:val="00020A2C"/>
    <w:rsid w:val="000227CB"/>
    <w:rsid w:val="00022C72"/>
    <w:rsid w:val="00023C10"/>
    <w:rsid w:val="00023DFC"/>
    <w:rsid w:val="000257AF"/>
    <w:rsid w:val="00025800"/>
    <w:rsid w:val="00025AF4"/>
    <w:rsid w:val="000271A7"/>
    <w:rsid w:val="00030AF7"/>
    <w:rsid w:val="0003414E"/>
    <w:rsid w:val="00035616"/>
    <w:rsid w:val="00036D11"/>
    <w:rsid w:val="0003736E"/>
    <w:rsid w:val="000375C4"/>
    <w:rsid w:val="0003762E"/>
    <w:rsid w:val="00037EBC"/>
    <w:rsid w:val="00040E29"/>
    <w:rsid w:val="00041FA0"/>
    <w:rsid w:val="0004262B"/>
    <w:rsid w:val="0004369B"/>
    <w:rsid w:val="0004401B"/>
    <w:rsid w:val="00044924"/>
    <w:rsid w:val="00045CE6"/>
    <w:rsid w:val="000469C1"/>
    <w:rsid w:val="00046BCB"/>
    <w:rsid w:val="00047A2A"/>
    <w:rsid w:val="000507FC"/>
    <w:rsid w:val="00050F60"/>
    <w:rsid w:val="00052514"/>
    <w:rsid w:val="00052DDB"/>
    <w:rsid w:val="00052E88"/>
    <w:rsid w:val="0005413F"/>
    <w:rsid w:val="000549B5"/>
    <w:rsid w:val="00055743"/>
    <w:rsid w:val="000560C8"/>
    <w:rsid w:val="000562E4"/>
    <w:rsid w:val="000609F8"/>
    <w:rsid w:val="000628E2"/>
    <w:rsid w:val="0006389B"/>
    <w:rsid w:val="00063EB0"/>
    <w:rsid w:val="00065447"/>
    <w:rsid w:val="00065BFE"/>
    <w:rsid w:val="000679ED"/>
    <w:rsid w:val="00067E86"/>
    <w:rsid w:val="000719EA"/>
    <w:rsid w:val="00071CC0"/>
    <w:rsid w:val="000720E3"/>
    <w:rsid w:val="00073C50"/>
    <w:rsid w:val="00074536"/>
    <w:rsid w:val="00075324"/>
    <w:rsid w:val="000759EA"/>
    <w:rsid w:val="00077095"/>
    <w:rsid w:val="00077FC9"/>
    <w:rsid w:val="0008054B"/>
    <w:rsid w:val="00080775"/>
    <w:rsid w:val="00080BCE"/>
    <w:rsid w:val="00081721"/>
    <w:rsid w:val="000829D2"/>
    <w:rsid w:val="00082DE2"/>
    <w:rsid w:val="00083C8D"/>
    <w:rsid w:val="000841E1"/>
    <w:rsid w:val="000846E2"/>
    <w:rsid w:val="00084755"/>
    <w:rsid w:val="00084A26"/>
    <w:rsid w:val="0008528D"/>
    <w:rsid w:val="00085D3E"/>
    <w:rsid w:val="00087703"/>
    <w:rsid w:val="000905CD"/>
    <w:rsid w:val="00090A55"/>
    <w:rsid w:val="00091197"/>
    <w:rsid w:val="00091CC4"/>
    <w:rsid w:val="00092089"/>
    <w:rsid w:val="00096A91"/>
    <w:rsid w:val="000973D0"/>
    <w:rsid w:val="0009756C"/>
    <w:rsid w:val="000A10E7"/>
    <w:rsid w:val="000A22F9"/>
    <w:rsid w:val="000A297A"/>
    <w:rsid w:val="000A4A43"/>
    <w:rsid w:val="000A4BEC"/>
    <w:rsid w:val="000A6071"/>
    <w:rsid w:val="000A66A2"/>
    <w:rsid w:val="000A7241"/>
    <w:rsid w:val="000A78F2"/>
    <w:rsid w:val="000B04EE"/>
    <w:rsid w:val="000B1CF7"/>
    <w:rsid w:val="000B3D4F"/>
    <w:rsid w:val="000B422A"/>
    <w:rsid w:val="000B4C79"/>
    <w:rsid w:val="000B51AF"/>
    <w:rsid w:val="000B756C"/>
    <w:rsid w:val="000B78A3"/>
    <w:rsid w:val="000C0AB6"/>
    <w:rsid w:val="000C1890"/>
    <w:rsid w:val="000C195A"/>
    <w:rsid w:val="000C1ED1"/>
    <w:rsid w:val="000C2D63"/>
    <w:rsid w:val="000C3854"/>
    <w:rsid w:val="000C3EF1"/>
    <w:rsid w:val="000C4A89"/>
    <w:rsid w:val="000C659C"/>
    <w:rsid w:val="000C7313"/>
    <w:rsid w:val="000C7425"/>
    <w:rsid w:val="000C7F07"/>
    <w:rsid w:val="000D014F"/>
    <w:rsid w:val="000D0957"/>
    <w:rsid w:val="000D0A9C"/>
    <w:rsid w:val="000D10F1"/>
    <w:rsid w:val="000D259C"/>
    <w:rsid w:val="000D2A89"/>
    <w:rsid w:val="000D3F8D"/>
    <w:rsid w:val="000D412A"/>
    <w:rsid w:val="000D5A95"/>
    <w:rsid w:val="000E00F0"/>
    <w:rsid w:val="000E2071"/>
    <w:rsid w:val="000E25B2"/>
    <w:rsid w:val="000E2B6D"/>
    <w:rsid w:val="000E2ECC"/>
    <w:rsid w:val="000E3997"/>
    <w:rsid w:val="000E3E9E"/>
    <w:rsid w:val="000E3FA9"/>
    <w:rsid w:val="000E5725"/>
    <w:rsid w:val="000E73AC"/>
    <w:rsid w:val="000E7DFE"/>
    <w:rsid w:val="000F059F"/>
    <w:rsid w:val="000F0CB1"/>
    <w:rsid w:val="000F3710"/>
    <w:rsid w:val="000F4011"/>
    <w:rsid w:val="000F5AC3"/>
    <w:rsid w:val="000F6639"/>
    <w:rsid w:val="000F768B"/>
    <w:rsid w:val="00100E25"/>
    <w:rsid w:val="001013BC"/>
    <w:rsid w:val="00101C1B"/>
    <w:rsid w:val="001022B7"/>
    <w:rsid w:val="00103228"/>
    <w:rsid w:val="00103405"/>
    <w:rsid w:val="00104671"/>
    <w:rsid w:val="00104794"/>
    <w:rsid w:val="00106206"/>
    <w:rsid w:val="00106CFD"/>
    <w:rsid w:val="00107927"/>
    <w:rsid w:val="00110CAE"/>
    <w:rsid w:val="001112C4"/>
    <w:rsid w:val="001115B8"/>
    <w:rsid w:val="00111B10"/>
    <w:rsid w:val="00112DE6"/>
    <w:rsid w:val="001133AC"/>
    <w:rsid w:val="00113868"/>
    <w:rsid w:val="00113D87"/>
    <w:rsid w:val="00114917"/>
    <w:rsid w:val="0011507B"/>
    <w:rsid w:val="00115A7C"/>
    <w:rsid w:val="00115E6E"/>
    <w:rsid w:val="001163A7"/>
    <w:rsid w:val="00116C33"/>
    <w:rsid w:val="00116CB3"/>
    <w:rsid w:val="00117924"/>
    <w:rsid w:val="00117E7E"/>
    <w:rsid w:val="00120B04"/>
    <w:rsid w:val="00122DBC"/>
    <w:rsid w:val="00122F27"/>
    <w:rsid w:val="001237F2"/>
    <w:rsid w:val="00123A83"/>
    <w:rsid w:val="00123D40"/>
    <w:rsid w:val="00124C18"/>
    <w:rsid w:val="00125071"/>
    <w:rsid w:val="0013119A"/>
    <w:rsid w:val="0013417E"/>
    <w:rsid w:val="00136C88"/>
    <w:rsid w:val="00140BB0"/>
    <w:rsid w:val="00140C16"/>
    <w:rsid w:val="0014201C"/>
    <w:rsid w:val="00142FDB"/>
    <w:rsid w:val="001432EC"/>
    <w:rsid w:val="00143C3C"/>
    <w:rsid w:val="001441EA"/>
    <w:rsid w:val="001448BD"/>
    <w:rsid w:val="00144AEA"/>
    <w:rsid w:val="00144CD1"/>
    <w:rsid w:val="001450EC"/>
    <w:rsid w:val="0014554E"/>
    <w:rsid w:val="00145C71"/>
    <w:rsid w:val="00147076"/>
    <w:rsid w:val="00147252"/>
    <w:rsid w:val="001501CF"/>
    <w:rsid w:val="001503B7"/>
    <w:rsid w:val="00150518"/>
    <w:rsid w:val="00151271"/>
    <w:rsid w:val="00152343"/>
    <w:rsid w:val="00152775"/>
    <w:rsid w:val="00152E51"/>
    <w:rsid w:val="0015387D"/>
    <w:rsid w:val="00155288"/>
    <w:rsid w:val="0015532B"/>
    <w:rsid w:val="00156776"/>
    <w:rsid w:val="00156B8B"/>
    <w:rsid w:val="00156F99"/>
    <w:rsid w:val="001575BE"/>
    <w:rsid w:val="00157ADE"/>
    <w:rsid w:val="0016164C"/>
    <w:rsid w:val="00162A29"/>
    <w:rsid w:val="001634EF"/>
    <w:rsid w:val="00164DDC"/>
    <w:rsid w:val="001654DC"/>
    <w:rsid w:val="00165815"/>
    <w:rsid w:val="00167DC4"/>
    <w:rsid w:val="00167EDB"/>
    <w:rsid w:val="001706A1"/>
    <w:rsid w:val="001720A6"/>
    <w:rsid w:val="00172754"/>
    <w:rsid w:val="00173D20"/>
    <w:rsid w:val="00173EA4"/>
    <w:rsid w:val="00174177"/>
    <w:rsid w:val="001744D6"/>
    <w:rsid w:val="00174ED8"/>
    <w:rsid w:val="00175D67"/>
    <w:rsid w:val="00175EDD"/>
    <w:rsid w:val="001766BC"/>
    <w:rsid w:val="001772B3"/>
    <w:rsid w:val="001778A1"/>
    <w:rsid w:val="001811AD"/>
    <w:rsid w:val="00181672"/>
    <w:rsid w:val="00183ED0"/>
    <w:rsid w:val="00184065"/>
    <w:rsid w:val="00184322"/>
    <w:rsid w:val="00184ED8"/>
    <w:rsid w:val="00185580"/>
    <w:rsid w:val="0018645E"/>
    <w:rsid w:val="0018677C"/>
    <w:rsid w:val="0018694E"/>
    <w:rsid w:val="001876B7"/>
    <w:rsid w:val="00187B88"/>
    <w:rsid w:val="00190141"/>
    <w:rsid w:val="0019175B"/>
    <w:rsid w:val="0019235D"/>
    <w:rsid w:val="00193A44"/>
    <w:rsid w:val="001957DE"/>
    <w:rsid w:val="00195BD5"/>
    <w:rsid w:val="00195F88"/>
    <w:rsid w:val="001964D3"/>
    <w:rsid w:val="00197D95"/>
    <w:rsid w:val="001A0A28"/>
    <w:rsid w:val="001A0E71"/>
    <w:rsid w:val="001A1304"/>
    <w:rsid w:val="001A19C5"/>
    <w:rsid w:val="001A2ACE"/>
    <w:rsid w:val="001A3D04"/>
    <w:rsid w:val="001A3E8A"/>
    <w:rsid w:val="001A4BD3"/>
    <w:rsid w:val="001A4FD9"/>
    <w:rsid w:val="001A599D"/>
    <w:rsid w:val="001A72A5"/>
    <w:rsid w:val="001A7F87"/>
    <w:rsid w:val="001B12F4"/>
    <w:rsid w:val="001B1925"/>
    <w:rsid w:val="001B1D77"/>
    <w:rsid w:val="001B1EAC"/>
    <w:rsid w:val="001B202A"/>
    <w:rsid w:val="001B3349"/>
    <w:rsid w:val="001B38DB"/>
    <w:rsid w:val="001B399A"/>
    <w:rsid w:val="001B3F0C"/>
    <w:rsid w:val="001B3FF7"/>
    <w:rsid w:val="001B4F5D"/>
    <w:rsid w:val="001B5B19"/>
    <w:rsid w:val="001B6E77"/>
    <w:rsid w:val="001C1E81"/>
    <w:rsid w:val="001C3876"/>
    <w:rsid w:val="001C5742"/>
    <w:rsid w:val="001C5DB9"/>
    <w:rsid w:val="001C5F34"/>
    <w:rsid w:val="001C67CD"/>
    <w:rsid w:val="001D13B6"/>
    <w:rsid w:val="001D21C4"/>
    <w:rsid w:val="001D27C8"/>
    <w:rsid w:val="001D3A8D"/>
    <w:rsid w:val="001D4971"/>
    <w:rsid w:val="001D7B46"/>
    <w:rsid w:val="001E035D"/>
    <w:rsid w:val="001E03CA"/>
    <w:rsid w:val="001E201F"/>
    <w:rsid w:val="001E26F4"/>
    <w:rsid w:val="001E2AD8"/>
    <w:rsid w:val="001E2EB3"/>
    <w:rsid w:val="001E300C"/>
    <w:rsid w:val="001E3F9E"/>
    <w:rsid w:val="001E4438"/>
    <w:rsid w:val="001E4F39"/>
    <w:rsid w:val="001E545E"/>
    <w:rsid w:val="001E5686"/>
    <w:rsid w:val="001E610D"/>
    <w:rsid w:val="001E6284"/>
    <w:rsid w:val="001E6793"/>
    <w:rsid w:val="001E6E2D"/>
    <w:rsid w:val="001E7794"/>
    <w:rsid w:val="001F03D0"/>
    <w:rsid w:val="001F296D"/>
    <w:rsid w:val="001F33F9"/>
    <w:rsid w:val="001F454E"/>
    <w:rsid w:val="001F45BD"/>
    <w:rsid w:val="001F4F80"/>
    <w:rsid w:val="001F5381"/>
    <w:rsid w:val="002009C8"/>
    <w:rsid w:val="00200A44"/>
    <w:rsid w:val="00200EA8"/>
    <w:rsid w:val="002010A7"/>
    <w:rsid w:val="0020126F"/>
    <w:rsid w:val="0020130F"/>
    <w:rsid w:val="00201D8E"/>
    <w:rsid w:val="00202A5C"/>
    <w:rsid w:val="00203236"/>
    <w:rsid w:val="0020448B"/>
    <w:rsid w:val="002061A3"/>
    <w:rsid w:val="00206212"/>
    <w:rsid w:val="00206CA9"/>
    <w:rsid w:val="00207D1C"/>
    <w:rsid w:val="002119F8"/>
    <w:rsid w:val="00212327"/>
    <w:rsid w:val="002134F9"/>
    <w:rsid w:val="00214E4E"/>
    <w:rsid w:val="00215910"/>
    <w:rsid w:val="00216DD7"/>
    <w:rsid w:val="00217569"/>
    <w:rsid w:val="00217A39"/>
    <w:rsid w:val="0022038D"/>
    <w:rsid w:val="002204C0"/>
    <w:rsid w:val="002204F5"/>
    <w:rsid w:val="00222378"/>
    <w:rsid w:val="002230D0"/>
    <w:rsid w:val="002234CE"/>
    <w:rsid w:val="0022385B"/>
    <w:rsid w:val="00223F4B"/>
    <w:rsid w:val="002257F0"/>
    <w:rsid w:val="00225C75"/>
    <w:rsid w:val="00226CDC"/>
    <w:rsid w:val="00237883"/>
    <w:rsid w:val="0023792A"/>
    <w:rsid w:val="00240574"/>
    <w:rsid w:val="00242099"/>
    <w:rsid w:val="00242F6F"/>
    <w:rsid w:val="002435DE"/>
    <w:rsid w:val="00243E9A"/>
    <w:rsid w:val="002443FE"/>
    <w:rsid w:val="00245AB7"/>
    <w:rsid w:val="002465FD"/>
    <w:rsid w:val="0025169A"/>
    <w:rsid w:val="00251D63"/>
    <w:rsid w:val="002521D4"/>
    <w:rsid w:val="00252FEA"/>
    <w:rsid w:val="0025365D"/>
    <w:rsid w:val="002554AD"/>
    <w:rsid w:val="002559CD"/>
    <w:rsid w:val="0025644A"/>
    <w:rsid w:val="002564B1"/>
    <w:rsid w:val="00256578"/>
    <w:rsid w:val="0025681C"/>
    <w:rsid w:val="00256A7F"/>
    <w:rsid w:val="00257A13"/>
    <w:rsid w:val="00257FCC"/>
    <w:rsid w:val="002602EC"/>
    <w:rsid w:val="00260750"/>
    <w:rsid w:val="00260F93"/>
    <w:rsid w:val="00261EE4"/>
    <w:rsid w:val="0026431E"/>
    <w:rsid w:val="00264A98"/>
    <w:rsid w:val="00264E88"/>
    <w:rsid w:val="00265868"/>
    <w:rsid w:val="00265A26"/>
    <w:rsid w:val="002663CC"/>
    <w:rsid w:val="002665A4"/>
    <w:rsid w:val="00266B28"/>
    <w:rsid w:val="00267042"/>
    <w:rsid w:val="002672DE"/>
    <w:rsid w:val="0027008E"/>
    <w:rsid w:val="0027015E"/>
    <w:rsid w:val="00271409"/>
    <w:rsid w:val="00272176"/>
    <w:rsid w:val="0027418D"/>
    <w:rsid w:val="0027505A"/>
    <w:rsid w:val="002754BD"/>
    <w:rsid w:val="002759C3"/>
    <w:rsid w:val="0027780E"/>
    <w:rsid w:val="002815AA"/>
    <w:rsid w:val="0028242D"/>
    <w:rsid w:val="002827F3"/>
    <w:rsid w:val="002829BB"/>
    <w:rsid w:val="00282F1F"/>
    <w:rsid w:val="002834AD"/>
    <w:rsid w:val="00283890"/>
    <w:rsid w:val="00284BBC"/>
    <w:rsid w:val="00284CFD"/>
    <w:rsid w:val="00284DB2"/>
    <w:rsid w:val="00285BAE"/>
    <w:rsid w:val="00286323"/>
    <w:rsid w:val="002879FA"/>
    <w:rsid w:val="00287F4D"/>
    <w:rsid w:val="00290664"/>
    <w:rsid w:val="00290AF9"/>
    <w:rsid w:val="00290B30"/>
    <w:rsid w:val="0029199E"/>
    <w:rsid w:val="00292628"/>
    <w:rsid w:val="00292EFE"/>
    <w:rsid w:val="0029403A"/>
    <w:rsid w:val="002945C5"/>
    <w:rsid w:val="0029497F"/>
    <w:rsid w:val="00294D2B"/>
    <w:rsid w:val="00294F07"/>
    <w:rsid w:val="002951C8"/>
    <w:rsid w:val="0029700C"/>
    <w:rsid w:val="002A0071"/>
    <w:rsid w:val="002A0437"/>
    <w:rsid w:val="002A0669"/>
    <w:rsid w:val="002A08F3"/>
    <w:rsid w:val="002A0F17"/>
    <w:rsid w:val="002A3EDF"/>
    <w:rsid w:val="002A45C6"/>
    <w:rsid w:val="002A4663"/>
    <w:rsid w:val="002A468C"/>
    <w:rsid w:val="002A4B41"/>
    <w:rsid w:val="002A59C8"/>
    <w:rsid w:val="002A605F"/>
    <w:rsid w:val="002A7A1A"/>
    <w:rsid w:val="002B0AB9"/>
    <w:rsid w:val="002B0B60"/>
    <w:rsid w:val="002B0FD5"/>
    <w:rsid w:val="002B2924"/>
    <w:rsid w:val="002B2ADA"/>
    <w:rsid w:val="002B4209"/>
    <w:rsid w:val="002B68D4"/>
    <w:rsid w:val="002B7176"/>
    <w:rsid w:val="002C0B14"/>
    <w:rsid w:val="002C11A3"/>
    <w:rsid w:val="002C1A19"/>
    <w:rsid w:val="002C20C9"/>
    <w:rsid w:val="002C332D"/>
    <w:rsid w:val="002C34E1"/>
    <w:rsid w:val="002C4512"/>
    <w:rsid w:val="002C5E7E"/>
    <w:rsid w:val="002C6C3F"/>
    <w:rsid w:val="002C6C54"/>
    <w:rsid w:val="002C6E58"/>
    <w:rsid w:val="002C7392"/>
    <w:rsid w:val="002C7C7E"/>
    <w:rsid w:val="002D00F5"/>
    <w:rsid w:val="002D03BE"/>
    <w:rsid w:val="002D14C3"/>
    <w:rsid w:val="002D25C8"/>
    <w:rsid w:val="002D29DF"/>
    <w:rsid w:val="002D3A35"/>
    <w:rsid w:val="002D3AD3"/>
    <w:rsid w:val="002D41D9"/>
    <w:rsid w:val="002D5704"/>
    <w:rsid w:val="002D58D9"/>
    <w:rsid w:val="002D5BC5"/>
    <w:rsid w:val="002D6511"/>
    <w:rsid w:val="002D6984"/>
    <w:rsid w:val="002D6D61"/>
    <w:rsid w:val="002D7890"/>
    <w:rsid w:val="002D7C20"/>
    <w:rsid w:val="002E0D8A"/>
    <w:rsid w:val="002E0DF4"/>
    <w:rsid w:val="002E232A"/>
    <w:rsid w:val="002E2E39"/>
    <w:rsid w:val="002E37DD"/>
    <w:rsid w:val="002E42C6"/>
    <w:rsid w:val="002E4944"/>
    <w:rsid w:val="002E701F"/>
    <w:rsid w:val="002E7612"/>
    <w:rsid w:val="002F0B99"/>
    <w:rsid w:val="002F16ED"/>
    <w:rsid w:val="002F1C6B"/>
    <w:rsid w:val="002F1EB1"/>
    <w:rsid w:val="002F1EF2"/>
    <w:rsid w:val="002F1F11"/>
    <w:rsid w:val="002F2578"/>
    <w:rsid w:val="002F3065"/>
    <w:rsid w:val="002F59A7"/>
    <w:rsid w:val="002F5E94"/>
    <w:rsid w:val="002F6908"/>
    <w:rsid w:val="002F6D95"/>
    <w:rsid w:val="0030037B"/>
    <w:rsid w:val="00300A98"/>
    <w:rsid w:val="00300B0A"/>
    <w:rsid w:val="003013E1"/>
    <w:rsid w:val="00301498"/>
    <w:rsid w:val="00301537"/>
    <w:rsid w:val="00304752"/>
    <w:rsid w:val="00305431"/>
    <w:rsid w:val="00307C21"/>
    <w:rsid w:val="00310F70"/>
    <w:rsid w:val="0031200E"/>
    <w:rsid w:val="00312136"/>
    <w:rsid w:val="00313124"/>
    <w:rsid w:val="00313462"/>
    <w:rsid w:val="00313A8B"/>
    <w:rsid w:val="00314547"/>
    <w:rsid w:val="0031618E"/>
    <w:rsid w:val="00316292"/>
    <w:rsid w:val="0031776C"/>
    <w:rsid w:val="003179A5"/>
    <w:rsid w:val="0032148F"/>
    <w:rsid w:val="003215AD"/>
    <w:rsid w:val="00321CF1"/>
    <w:rsid w:val="003220F0"/>
    <w:rsid w:val="0032253F"/>
    <w:rsid w:val="003225BA"/>
    <w:rsid w:val="003228E5"/>
    <w:rsid w:val="00322BA4"/>
    <w:rsid w:val="0032301B"/>
    <w:rsid w:val="003233C0"/>
    <w:rsid w:val="00323B0D"/>
    <w:rsid w:val="003249CA"/>
    <w:rsid w:val="003261A3"/>
    <w:rsid w:val="00326A40"/>
    <w:rsid w:val="00326E92"/>
    <w:rsid w:val="00326EBF"/>
    <w:rsid w:val="003276C1"/>
    <w:rsid w:val="0033085B"/>
    <w:rsid w:val="00331F9A"/>
    <w:rsid w:val="00332A41"/>
    <w:rsid w:val="00332F35"/>
    <w:rsid w:val="00333147"/>
    <w:rsid w:val="0033398B"/>
    <w:rsid w:val="00333E83"/>
    <w:rsid w:val="00336E8F"/>
    <w:rsid w:val="00336EC1"/>
    <w:rsid w:val="003373E7"/>
    <w:rsid w:val="003378E5"/>
    <w:rsid w:val="00337A5F"/>
    <w:rsid w:val="0034050A"/>
    <w:rsid w:val="003407F9"/>
    <w:rsid w:val="00340AFF"/>
    <w:rsid w:val="00341610"/>
    <w:rsid w:val="00341E2A"/>
    <w:rsid w:val="003429F5"/>
    <w:rsid w:val="003431F1"/>
    <w:rsid w:val="00343985"/>
    <w:rsid w:val="00347CF7"/>
    <w:rsid w:val="00350D8C"/>
    <w:rsid w:val="00350DCB"/>
    <w:rsid w:val="003513CD"/>
    <w:rsid w:val="00352B43"/>
    <w:rsid w:val="00354961"/>
    <w:rsid w:val="003560FE"/>
    <w:rsid w:val="00356755"/>
    <w:rsid w:val="00356A14"/>
    <w:rsid w:val="003573EF"/>
    <w:rsid w:val="0035766C"/>
    <w:rsid w:val="00357B5B"/>
    <w:rsid w:val="0036130D"/>
    <w:rsid w:val="003631E2"/>
    <w:rsid w:val="003634AA"/>
    <w:rsid w:val="003636D7"/>
    <w:rsid w:val="0036430B"/>
    <w:rsid w:val="003644D9"/>
    <w:rsid w:val="00364AF6"/>
    <w:rsid w:val="00366744"/>
    <w:rsid w:val="0036695F"/>
    <w:rsid w:val="00371C7E"/>
    <w:rsid w:val="00371D8A"/>
    <w:rsid w:val="00372860"/>
    <w:rsid w:val="00373650"/>
    <w:rsid w:val="003758C0"/>
    <w:rsid w:val="00375F92"/>
    <w:rsid w:val="00375FB9"/>
    <w:rsid w:val="00376173"/>
    <w:rsid w:val="003761C8"/>
    <w:rsid w:val="003804C2"/>
    <w:rsid w:val="003805E2"/>
    <w:rsid w:val="00380826"/>
    <w:rsid w:val="00380A0F"/>
    <w:rsid w:val="00381C74"/>
    <w:rsid w:val="00382758"/>
    <w:rsid w:val="00382FA8"/>
    <w:rsid w:val="003854DE"/>
    <w:rsid w:val="003868AA"/>
    <w:rsid w:val="00387610"/>
    <w:rsid w:val="00390630"/>
    <w:rsid w:val="003909BA"/>
    <w:rsid w:val="00390BC6"/>
    <w:rsid w:val="00391A45"/>
    <w:rsid w:val="00392745"/>
    <w:rsid w:val="00392B30"/>
    <w:rsid w:val="00392C5C"/>
    <w:rsid w:val="00392DBD"/>
    <w:rsid w:val="0039343C"/>
    <w:rsid w:val="00393501"/>
    <w:rsid w:val="00393E73"/>
    <w:rsid w:val="00394DAB"/>
    <w:rsid w:val="0039501F"/>
    <w:rsid w:val="0039521E"/>
    <w:rsid w:val="00396500"/>
    <w:rsid w:val="003971CF"/>
    <w:rsid w:val="003972D3"/>
    <w:rsid w:val="0039757C"/>
    <w:rsid w:val="003A023E"/>
    <w:rsid w:val="003A162D"/>
    <w:rsid w:val="003A2965"/>
    <w:rsid w:val="003A2DFF"/>
    <w:rsid w:val="003A3975"/>
    <w:rsid w:val="003A48C4"/>
    <w:rsid w:val="003A5221"/>
    <w:rsid w:val="003A5CEB"/>
    <w:rsid w:val="003A657F"/>
    <w:rsid w:val="003A6CC2"/>
    <w:rsid w:val="003A7F75"/>
    <w:rsid w:val="003B015F"/>
    <w:rsid w:val="003B0A6E"/>
    <w:rsid w:val="003B10D0"/>
    <w:rsid w:val="003B18FC"/>
    <w:rsid w:val="003B2D53"/>
    <w:rsid w:val="003B45D6"/>
    <w:rsid w:val="003B50B4"/>
    <w:rsid w:val="003B556E"/>
    <w:rsid w:val="003B5812"/>
    <w:rsid w:val="003B71D1"/>
    <w:rsid w:val="003B7950"/>
    <w:rsid w:val="003C17E8"/>
    <w:rsid w:val="003C1E62"/>
    <w:rsid w:val="003C2EF2"/>
    <w:rsid w:val="003C4ACE"/>
    <w:rsid w:val="003C4EB6"/>
    <w:rsid w:val="003C6941"/>
    <w:rsid w:val="003D07AF"/>
    <w:rsid w:val="003D0EF9"/>
    <w:rsid w:val="003D10DE"/>
    <w:rsid w:val="003D214B"/>
    <w:rsid w:val="003D236E"/>
    <w:rsid w:val="003D29B9"/>
    <w:rsid w:val="003D3DE5"/>
    <w:rsid w:val="003D3EBE"/>
    <w:rsid w:val="003D42F0"/>
    <w:rsid w:val="003D49BD"/>
    <w:rsid w:val="003D5D75"/>
    <w:rsid w:val="003D6631"/>
    <w:rsid w:val="003D6974"/>
    <w:rsid w:val="003D7618"/>
    <w:rsid w:val="003D77D7"/>
    <w:rsid w:val="003E09B4"/>
    <w:rsid w:val="003E0D07"/>
    <w:rsid w:val="003E1747"/>
    <w:rsid w:val="003E236F"/>
    <w:rsid w:val="003E275E"/>
    <w:rsid w:val="003E39B8"/>
    <w:rsid w:val="003E45A7"/>
    <w:rsid w:val="003E5042"/>
    <w:rsid w:val="003E5292"/>
    <w:rsid w:val="003E604E"/>
    <w:rsid w:val="003E6AD6"/>
    <w:rsid w:val="003E74BE"/>
    <w:rsid w:val="003F0FE2"/>
    <w:rsid w:val="003F15A8"/>
    <w:rsid w:val="003F1D6A"/>
    <w:rsid w:val="003F256D"/>
    <w:rsid w:val="003F3155"/>
    <w:rsid w:val="003F33BB"/>
    <w:rsid w:val="003F4895"/>
    <w:rsid w:val="003F4EF8"/>
    <w:rsid w:val="003F5963"/>
    <w:rsid w:val="003F5B8F"/>
    <w:rsid w:val="003F646B"/>
    <w:rsid w:val="003F7E18"/>
    <w:rsid w:val="00400093"/>
    <w:rsid w:val="00401389"/>
    <w:rsid w:val="00401475"/>
    <w:rsid w:val="00401E65"/>
    <w:rsid w:val="00402064"/>
    <w:rsid w:val="00404328"/>
    <w:rsid w:val="0040527F"/>
    <w:rsid w:val="00405CB5"/>
    <w:rsid w:val="00405ED2"/>
    <w:rsid w:val="00407463"/>
    <w:rsid w:val="00407F1C"/>
    <w:rsid w:val="004102CE"/>
    <w:rsid w:val="0041062F"/>
    <w:rsid w:val="00410EE4"/>
    <w:rsid w:val="00410F38"/>
    <w:rsid w:val="00411947"/>
    <w:rsid w:val="004128AF"/>
    <w:rsid w:val="004136EF"/>
    <w:rsid w:val="00415DBC"/>
    <w:rsid w:val="004173FA"/>
    <w:rsid w:val="00417DF9"/>
    <w:rsid w:val="00420E24"/>
    <w:rsid w:val="004210A3"/>
    <w:rsid w:val="004216F7"/>
    <w:rsid w:val="00421874"/>
    <w:rsid w:val="004220CA"/>
    <w:rsid w:val="00423668"/>
    <w:rsid w:val="00423921"/>
    <w:rsid w:val="00424077"/>
    <w:rsid w:val="0042411A"/>
    <w:rsid w:val="004257F4"/>
    <w:rsid w:val="00427D17"/>
    <w:rsid w:val="00427EC3"/>
    <w:rsid w:val="00433B64"/>
    <w:rsid w:val="0043550F"/>
    <w:rsid w:val="004368FF"/>
    <w:rsid w:val="00437B5E"/>
    <w:rsid w:val="00440445"/>
    <w:rsid w:val="00440848"/>
    <w:rsid w:val="004413DC"/>
    <w:rsid w:val="00441FB5"/>
    <w:rsid w:val="0044261B"/>
    <w:rsid w:val="0044272D"/>
    <w:rsid w:val="00442FA5"/>
    <w:rsid w:val="004453B6"/>
    <w:rsid w:val="004455EE"/>
    <w:rsid w:val="00446169"/>
    <w:rsid w:val="00450336"/>
    <w:rsid w:val="00450930"/>
    <w:rsid w:val="004518C7"/>
    <w:rsid w:val="00453226"/>
    <w:rsid w:val="00453A55"/>
    <w:rsid w:val="004547F4"/>
    <w:rsid w:val="00455C8E"/>
    <w:rsid w:val="00457C36"/>
    <w:rsid w:val="00461091"/>
    <w:rsid w:val="0046152A"/>
    <w:rsid w:val="004619A5"/>
    <w:rsid w:val="0046394E"/>
    <w:rsid w:val="00464963"/>
    <w:rsid w:val="00464AD8"/>
    <w:rsid w:val="00464B86"/>
    <w:rsid w:val="00464D4A"/>
    <w:rsid w:val="00465E73"/>
    <w:rsid w:val="00465FAD"/>
    <w:rsid w:val="00467BAC"/>
    <w:rsid w:val="004709CE"/>
    <w:rsid w:val="00470CD1"/>
    <w:rsid w:val="0047130F"/>
    <w:rsid w:val="00471657"/>
    <w:rsid w:val="00472506"/>
    <w:rsid w:val="00472839"/>
    <w:rsid w:val="00472F2A"/>
    <w:rsid w:val="00474032"/>
    <w:rsid w:val="00474804"/>
    <w:rsid w:val="004766C8"/>
    <w:rsid w:val="004773CE"/>
    <w:rsid w:val="00477745"/>
    <w:rsid w:val="00480A27"/>
    <w:rsid w:val="004817C7"/>
    <w:rsid w:val="00482628"/>
    <w:rsid w:val="004843AD"/>
    <w:rsid w:val="00484C5E"/>
    <w:rsid w:val="004864D4"/>
    <w:rsid w:val="00486893"/>
    <w:rsid w:val="004917BB"/>
    <w:rsid w:val="00492046"/>
    <w:rsid w:val="0049280F"/>
    <w:rsid w:val="00493C28"/>
    <w:rsid w:val="00494FBF"/>
    <w:rsid w:val="00495970"/>
    <w:rsid w:val="004A04CB"/>
    <w:rsid w:val="004A1098"/>
    <w:rsid w:val="004A168C"/>
    <w:rsid w:val="004A1A51"/>
    <w:rsid w:val="004A1ADA"/>
    <w:rsid w:val="004A1F89"/>
    <w:rsid w:val="004A3196"/>
    <w:rsid w:val="004A3957"/>
    <w:rsid w:val="004A62D3"/>
    <w:rsid w:val="004A6E8A"/>
    <w:rsid w:val="004A7E1F"/>
    <w:rsid w:val="004B085D"/>
    <w:rsid w:val="004B08DF"/>
    <w:rsid w:val="004B0BC6"/>
    <w:rsid w:val="004B21E0"/>
    <w:rsid w:val="004B3743"/>
    <w:rsid w:val="004B6085"/>
    <w:rsid w:val="004B62C5"/>
    <w:rsid w:val="004C017E"/>
    <w:rsid w:val="004C0764"/>
    <w:rsid w:val="004C2406"/>
    <w:rsid w:val="004C3197"/>
    <w:rsid w:val="004C49CE"/>
    <w:rsid w:val="004C5C33"/>
    <w:rsid w:val="004C67A7"/>
    <w:rsid w:val="004C72F8"/>
    <w:rsid w:val="004D0AD5"/>
    <w:rsid w:val="004D1320"/>
    <w:rsid w:val="004D2942"/>
    <w:rsid w:val="004D2A6B"/>
    <w:rsid w:val="004D2BD9"/>
    <w:rsid w:val="004D3B0E"/>
    <w:rsid w:val="004D4D94"/>
    <w:rsid w:val="004D5EF7"/>
    <w:rsid w:val="004D6D12"/>
    <w:rsid w:val="004D7D5B"/>
    <w:rsid w:val="004E0002"/>
    <w:rsid w:val="004E0ACB"/>
    <w:rsid w:val="004E0AE2"/>
    <w:rsid w:val="004E1768"/>
    <w:rsid w:val="004E3A23"/>
    <w:rsid w:val="004E3C13"/>
    <w:rsid w:val="004E3F0E"/>
    <w:rsid w:val="004E4904"/>
    <w:rsid w:val="004E529C"/>
    <w:rsid w:val="004E567E"/>
    <w:rsid w:val="004E7835"/>
    <w:rsid w:val="004E78EA"/>
    <w:rsid w:val="004F0C45"/>
    <w:rsid w:val="004F0DA3"/>
    <w:rsid w:val="004F1EA6"/>
    <w:rsid w:val="004F3378"/>
    <w:rsid w:val="004F4440"/>
    <w:rsid w:val="004F4AE3"/>
    <w:rsid w:val="004F4E3A"/>
    <w:rsid w:val="004F4F82"/>
    <w:rsid w:val="004F50D2"/>
    <w:rsid w:val="004F521B"/>
    <w:rsid w:val="004F5467"/>
    <w:rsid w:val="004F58A0"/>
    <w:rsid w:val="004F5C9E"/>
    <w:rsid w:val="004F7E42"/>
    <w:rsid w:val="005001E4"/>
    <w:rsid w:val="0050075C"/>
    <w:rsid w:val="00502370"/>
    <w:rsid w:val="00502A33"/>
    <w:rsid w:val="00502A7E"/>
    <w:rsid w:val="0050328A"/>
    <w:rsid w:val="0050358C"/>
    <w:rsid w:val="00503635"/>
    <w:rsid w:val="00505823"/>
    <w:rsid w:val="0050652D"/>
    <w:rsid w:val="00506A1C"/>
    <w:rsid w:val="00506ADA"/>
    <w:rsid w:val="005072FE"/>
    <w:rsid w:val="0051025D"/>
    <w:rsid w:val="005102A3"/>
    <w:rsid w:val="00511FFB"/>
    <w:rsid w:val="00512741"/>
    <w:rsid w:val="00516B6D"/>
    <w:rsid w:val="00517019"/>
    <w:rsid w:val="00517726"/>
    <w:rsid w:val="0052013D"/>
    <w:rsid w:val="00520E4D"/>
    <w:rsid w:val="005211BE"/>
    <w:rsid w:val="00521397"/>
    <w:rsid w:val="0052279D"/>
    <w:rsid w:val="00522AAD"/>
    <w:rsid w:val="005233E4"/>
    <w:rsid w:val="00523B02"/>
    <w:rsid w:val="00523BF4"/>
    <w:rsid w:val="00524F99"/>
    <w:rsid w:val="00525208"/>
    <w:rsid w:val="005252AA"/>
    <w:rsid w:val="0052660C"/>
    <w:rsid w:val="00526791"/>
    <w:rsid w:val="00527592"/>
    <w:rsid w:val="00530AE8"/>
    <w:rsid w:val="005325B0"/>
    <w:rsid w:val="00532C66"/>
    <w:rsid w:val="00533947"/>
    <w:rsid w:val="00533F7C"/>
    <w:rsid w:val="00534C79"/>
    <w:rsid w:val="00535987"/>
    <w:rsid w:val="00535F10"/>
    <w:rsid w:val="0053636E"/>
    <w:rsid w:val="00537714"/>
    <w:rsid w:val="00537B05"/>
    <w:rsid w:val="00540CD0"/>
    <w:rsid w:val="0054102D"/>
    <w:rsid w:val="00542EED"/>
    <w:rsid w:val="005432BF"/>
    <w:rsid w:val="0054403D"/>
    <w:rsid w:val="00545644"/>
    <w:rsid w:val="00551CD2"/>
    <w:rsid w:val="00552E26"/>
    <w:rsid w:val="00553146"/>
    <w:rsid w:val="00553172"/>
    <w:rsid w:val="00553B81"/>
    <w:rsid w:val="00554C6D"/>
    <w:rsid w:val="00555A0F"/>
    <w:rsid w:val="00557B6E"/>
    <w:rsid w:val="005605CE"/>
    <w:rsid w:val="005607C2"/>
    <w:rsid w:val="0056137E"/>
    <w:rsid w:val="005613BB"/>
    <w:rsid w:val="00562205"/>
    <w:rsid w:val="00563DD5"/>
    <w:rsid w:val="005651B1"/>
    <w:rsid w:val="00565A11"/>
    <w:rsid w:val="0056767B"/>
    <w:rsid w:val="00570622"/>
    <w:rsid w:val="005709F0"/>
    <w:rsid w:val="00571BB2"/>
    <w:rsid w:val="0057258C"/>
    <w:rsid w:val="0057318D"/>
    <w:rsid w:val="00573BDD"/>
    <w:rsid w:val="00573C13"/>
    <w:rsid w:val="0057475A"/>
    <w:rsid w:val="00576144"/>
    <w:rsid w:val="00576A19"/>
    <w:rsid w:val="0057763D"/>
    <w:rsid w:val="00580F7D"/>
    <w:rsid w:val="005811DF"/>
    <w:rsid w:val="005831B4"/>
    <w:rsid w:val="0058442F"/>
    <w:rsid w:val="00584AA0"/>
    <w:rsid w:val="005854A5"/>
    <w:rsid w:val="00585837"/>
    <w:rsid w:val="005871B7"/>
    <w:rsid w:val="0058786D"/>
    <w:rsid w:val="00590232"/>
    <w:rsid w:val="00591BBC"/>
    <w:rsid w:val="00591E2B"/>
    <w:rsid w:val="00593A1D"/>
    <w:rsid w:val="00594085"/>
    <w:rsid w:val="005944CF"/>
    <w:rsid w:val="0059484F"/>
    <w:rsid w:val="0059495B"/>
    <w:rsid w:val="005961A2"/>
    <w:rsid w:val="005968BC"/>
    <w:rsid w:val="005A0FC3"/>
    <w:rsid w:val="005A1505"/>
    <w:rsid w:val="005A28F3"/>
    <w:rsid w:val="005A2CCA"/>
    <w:rsid w:val="005A4213"/>
    <w:rsid w:val="005A4248"/>
    <w:rsid w:val="005B01BD"/>
    <w:rsid w:val="005B1D2F"/>
    <w:rsid w:val="005B25E5"/>
    <w:rsid w:val="005B50CB"/>
    <w:rsid w:val="005B61CD"/>
    <w:rsid w:val="005B6454"/>
    <w:rsid w:val="005B649E"/>
    <w:rsid w:val="005B7DF7"/>
    <w:rsid w:val="005C03E2"/>
    <w:rsid w:val="005C0B8A"/>
    <w:rsid w:val="005C0C84"/>
    <w:rsid w:val="005C0D07"/>
    <w:rsid w:val="005C145A"/>
    <w:rsid w:val="005C19C0"/>
    <w:rsid w:val="005C36D3"/>
    <w:rsid w:val="005C3DCA"/>
    <w:rsid w:val="005C3E8E"/>
    <w:rsid w:val="005C40CB"/>
    <w:rsid w:val="005C5C09"/>
    <w:rsid w:val="005C5DFB"/>
    <w:rsid w:val="005C61C0"/>
    <w:rsid w:val="005C7451"/>
    <w:rsid w:val="005D00D9"/>
    <w:rsid w:val="005D1F89"/>
    <w:rsid w:val="005D3A4D"/>
    <w:rsid w:val="005D428E"/>
    <w:rsid w:val="005D4A37"/>
    <w:rsid w:val="005D530F"/>
    <w:rsid w:val="005D5F14"/>
    <w:rsid w:val="005D6238"/>
    <w:rsid w:val="005D6659"/>
    <w:rsid w:val="005D68B8"/>
    <w:rsid w:val="005D778A"/>
    <w:rsid w:val="005E05FE"/>
    <w:rsid w:val="005E0DFD"/>
    <w:rsid w:val="005E0EFD"/>
    <w:rsid w:val="005E356B"/>
    <w:rsid w:val="005E553F"/>
    <w:rsid w:val="005E5633"/>
    <w:rsid w:val="005E5B88"/>
    <w:rsid w:val="005F10AE"/>
    <w:rsid w:val="005F1F69"/>
    <w:rsid w:val="005F24BC"/>
    <w:rsid w:val="005F2623"/>
    <w:rsid w:val="005F2DAA"/>
    <w:rsid w:val="005F470D"/>
    <w:rsid w:val="005F4F55"/>
    <w:rsid w:val="005F55EA"/>
    <w:rsid w:val="005F58B4"/>
    <w:rsid w:val="005F7A35"/>
    <w:rsid w:val="005F7E21"/>
    <w:rsid w:val="00602713"/>
    <w:rsid w:val="00602E47"/>
    <w:rsid w:val="0060434A"/>
    <w:rsid w:val="00606152"/>
    <w:rsid w:val="0060705B"/>
    <w:rsid w:val="00607111"/>
    <w:rsid w:val="006072EB"/>
    <w:rsid w:val="0060771D"/>
    <w:rsid w:val="006102FB"/>
    <w:rsid w:val="0061043A"/>
    <w:rsid w:val="0061073B"/>
    <w:rsid w:val="00610CE5"/>
    <w:rsid w:val="0061183C"/>
    <w:rsid w:val="00612841"/>
    <w:rsid w:val="00612C80"/>
    <w:rsid w:val="00612E90"/>
    <w:rsid w:val="00613415"/>
    <w:rsid w:val="006146BA"/>
    <w:rsid w:val="00614E80"/>
    <w:rsid w:val="00615F5F"/>
    <w:rsid w:val="00617A12"/>
    <w:rsid w:val="00617DF1"/>
    <w:rsid w:val="00621E81"/>
    <w:rsid w:val="00624829"/>
    <w:rsid w:val="00624AB9"/>
    <w:rsid w:val="006267AA"/>
    <w:rsid w:val="006304AF"/>
    <w:rsid w:val="00631578"/>
    <w:rsid w:val="006323D9"/>
    <w:rsid w:val="0063259A"/>
    <w:rsid w:val="0063374C"/>
    <w:rsid w:val="0063435E"/>
    <w:rsid w:val="00634BB4"/>
    <w:rsid w:val="006374C9"/>
    <w:rsid w:val="00642679"/>
    <w:rsid w:val="00642938"/>
    <w:rsid w:val="00643FE1"/>
    <w:rsid w:val="00644978"/>
    <w:rsid w:val="00645EBA"/>
    <w:rsid w:val="006504B6"/>
    <w:rsid w:val="00651039"/>
    <w:rsid w:val="006530AC"/>
    <w:rsid w:val="0065419D"/>
    <w:rsid w:val="0065471D"/>
    <w:rsid w:val="0065490B"/>
    <w:rsid w:val="00654C4E"/>
    <w:rsid w:val="00655F75"/>
    <w:rsid w:val="0065686D"/>
    <w:rsid w:val="00657F15"/>
    <w:rsid w:val="00660313"/>
    <w:rsid w:val="00660A92"/>
    <w:rsid w:val="00660BEE"/>
    <w:rsid w:val="0066218E"/>
    <w:rsid w:val="00662CDE"/>
    <w:rsid w:val="006651EC"/>
    <w:rsid w:val="00665A5B"/>
    <w:rsid w:val="0066758F"/>
    <w:rsid w:val="00667CD8"/>
    <w:rsid w:val="00670632"/>
    <w:rsid w:val="006725E2"/>
    <w:rsid w:val="00675086"/>
    <w:rsid w:val="00675FCC"/>
    <w:rsid w:val="00676B43"/>
    <w:rsid w:val="00677F39"/>
    <w:rsid w:val="00681E15"/>
    <w:rsid w:val="006860E8"/>
    <w:rsid w:val="006861CB"/>
    <w:rsid w:val="00686C2F"/>
    <w:rsid w:val="0068706B"/>
    <w:rsid w:val="006872C8"/>
    <w:rsid w:val="0068759D"/>
    <w:rsid w:val="00691EB0"/>
    <w:rsid w:val="006930D5"/>
    <w:rsid w:val="00693A43"/>
    <w:rsid w:val="006948CC"/>
    <w:rsid w:val="00695643"/>
    <w:rsid w:val="006958A5"/>
    <w:rsid w:val="00696014"/>
    <w:rsid w:val="00697359"/>
    <w:rsid w:val="006A0808"/>
    <w:rsid w:val="006A1102"/>
    <w:rsid w:val="006A1256"/>
    <w:rsid w:val="006A17C6"/>
    <w:rsid w:val="006A182E"/>
    <w:rsid w:val="006A31A3"/>
    <w:rsid w:val="006A3845"/>
    <w:rsid w:val="006A39D8"/>
    <w:rsid w:val="006A468A"/>
    <w:rsid w:val="006A6885"/>
    <w:rsid w:val="006B2215"/>
    <w:rsid w:val="006B2A77"/>
    <w:rsid w:val="006B3A8D"/>
    <w:rsid w:val="006B3DFA"/>
    <w:rsid w:val="006B4EEF"/>
    <w:rsid w:val="006B5FF6"/>
    <w:rsid w:val="006B6DBD"/>
    <w:rsid w:val="006C0919"/>
    <w:rsid w:val="006C1354"/>
    <w:rsid w:val="006C1574"/>
    <w:rsid w:val="006C1656"/>
    <w:rsid w:val="006C24A8"/>
    <w:rsid w:val="006C2D25"/>
    <w:rsid w:val="006C44F0"/>
    <w:rsid w:val="006C48D2"/>
    <w:rsid w:val="006C5F98"/>
    <w:rsid w:val="006C708C"/>
    <w:rsid w:val="006C76CC"/>
    <w:rsid w:val="006C7F9F"/>
    <w:rsid w:val="006D061C"/>
    <w:rsid w:val="006D07F0"/>
    <w:rsid w:val="006D0A20"/>
    <w:rsid w:val="006D130A"/>
    <w:rsid w:val="006D2068"/>
    <w:rsid w:val="006D2973"/>
    <w:rsid w:val="006D29DD"/>
    <w:rsid w:val="006D2CBC"/>
    <w:rsid w:val="006D2FBB"/>
    <w:rsid w:val="006D3069"/>
    <w:rsid w:val="006D495E"/>
    <w:rsid w:val="006D517D"/>
    <w:rsid w:val="006D717B"/>
    <w:rsid w:val="006D72C8"/>
    <w:rsid w:val="006D78FA"/>
    <w:rsid w:val="006E0D41"/>
    <w:rsid w:val="006E1C8E"/>
    <w:rsid w:val="006E2272"/>
    <w:rsid w:val="006E2470"/>
    <w:rsid w:val="006E3073"/>
    <w:rsid w:val="006E3CB2"/>
    <w:rsid w:val="006E40FD"/>
    <w:rsid w:val="006E4754"/>
    <w:rsid w:val="006E52D4"/>
    <w:rsid w:val="006E55C6"/>
    <w:rsid w:val="006E6407"/>
    <w:rsid w:val="006E66EA"/>
    <w:rsid w:val="006E6B13"/>
    <w:rsid w:val="006E6DD7"/>
    <w:rsid w:val="006E7B24"/>
    <w:rsid w:val="006F0901"/>
    <w:rsid w:val="006F0A2A"/>
    <w:rsid w:val="006F1FA3"/>
    <w:rsid w:val="006F353D"/>
    <w:rsid w:val="006F71B4"/>
    <w:rsid w:val="006F747B"/>
    <w:rsid w:val="006F7D6E"/>
    <w:rsid w:val="006F7D76"/>
    <w:rsid w:val="006F7DC0"/>
    <w:rsid w:val="0070063A"/>
    <w:rsid w:val="00700AE0"/>
    <w:rsid w:val="00702D0B"/>
    <w:rsid w:val="00703A76"/>
    <w:rsid w:val="00703ABA"/>
    <w:rsid w:val="00703D25"/>
    <w:rsid w:val="00704667"/>
    <w:rsid w:val="00706D49"/>
    <w:rsid w:val="00706DE8"/>
    <w:rsid w:val="007072DE"/>
    <w:rsid w:val="00707BD5"/>
    <w:rsid w:val="00710EA5"/>
    <w:rsid w:val="00711551"/>
    <w:rsid w:val="00712619"/>
    <w:rsid w:val="00713652"/>
    <w:rsid w:val="00714CC0"/>
    <w:rsid w:val="0071615C"/>
    <w:rsid w:val="00716DEA"/>
    <w:rsid w:val="00717271"/>
    <w:rsid w:val="0072027C"/>
    <w:rsid w:val="007218EA"/>
    <w:rsid w:val="007221BF"/>
    <w:rsid w:val="007226D0"/>
    <w:rsid w:val="007228B8"/>
    <w:rsid w:val="00723079"/>
    <w:rsid w:val="00723187"/>
    <w:rsid w:val="00723762"/>
    <w:rsid w:val="00723815"/>
    <w:rsid w:val="00723ED1"/>
    <w:rsid w:val="0072416C"/>
    <w:rsid w:val="00724C99"/>
    <w:rsid w:val="00725512"/>
    <w:rsid w:val="00725F77"/>
    <w:rsid w:val="00726706"/>
    <w:rsid w:val="007300C0"/>
    <w:rsid w:val="00730F10"/>
    <w:rsid w:val="0073182B"/>
    <w:rsid w:val="007322CA"/>
    <w:rsid w:val="00732BFE"/>
    <w:rsid w:val="00733457"/>
    <w:rsid w:val="00734351"/>
    <w:rsid w:val="00734DEF"/>
    <w:rsid w:val="00735AC6"/>
    <w:rsid w:val="00740ED5"/>
    <w:rsid w:val="007421DF"/>
    <w:rsid w:val="0074233F"/>
    <w:rsid w:val="00742F09"/>
    <w:rsid w:val="007446DC"/>
    <w:rsid w:val="0074531A"/>
    <w:rsid w:val="00745806"/>
    <w:rsid w:val="00745F25"/>
    <w:rsid w:val="00747D5D"/>
    <w:rsid w:val="0075210D"/>
    <w:rsid w:val="00752565"/>
    <w:rsid w:val="007534D7"/>
    <w:rsid w:val="007541E0"/>
    <w:rsid w:val="00754CE4"/>
    <w:rsid w:val="0075515B"/>
    <w:rsid w:val="00756E72"/>
    <w:rsid w:val="00757881"/>
    <w:rsid w:val="00757ED9"/>
    <w:rsid w:val="007621F4"/>
    <w:rsid w:val="00763805"/>
    <w:rsid w:val="00764045"/>
    <w:rsid w:val="00766560"/>
    <w:rsid w:val="00770554"/>
    <w:rsid w:val="00771445"/>
    <w:rsid w:val="0077161F"/>
    <w:rsid w:val="00771888"/>
    <w:rsid w:val="00771FAA"/>
    <w:rsid w:val="00772A76"/>
    <w:rsid w:val="00774869"/>
    <w:rsid w:val="00775B57"/>
    <w:rsid w:val="00776810"/>
    <w:rsid w:val="0078022D"/>
    <w:rsid w:val="0078246E"/>
    <w:rsid w:val="00783748"/>
    <w:rsid w:val="00784085"/>
    <w:rsid w:val="00784315"/>
    <w:rsid w:val="00784BE7"/>
    <w:rsid w:val="007852A1"/>
    <w:rsid w:val="007860D2"/>
    <w:rsid w:val="007869F9"/>
    <w:rsid w:val="00786D4D"/>
    <w:rsid w:val="007873F7"/>
    <w:rsid w:val="00787A8C"/>
    <w:rsid w:val="00790A5C"/>
    <w:rsid w:val="0079119C"/>
    <w:rsid w:val="007911BC"/>
    <w:rsid w:val="007920F2"/>
    <w:rsid w:val="00792BF3"/>
    <w:rsid w:val="00792C58"/>
    <w:rsid w:val="0079333B"/>
    <w:rsid w:val="00793E5B"/>
    <w:rsid w:val="00796069"/>
    <w:rsid w:val="00796F48"/>
    <w:rsid w:val="00796F71"/>
    <w:rsid w:val="00797BF2"/>
    <w:rsid w:val="007A0A07"/>
    <w:rsid w:val="007A0AEB"/>
    <w:rsid w:val="007A0D8C"/>
    <w:rsid w:val="007A0F64"/>
    <w:rsid w:val="007A238F"/>
    <w:rsid w:val="007A2702"/>
    <w:rsid w:val="007A34D0"/>
    <w:rsid w:val="007A3F32"/>
    <w:rsid w:val="007A3F3C"/>
    <w:rsid w:val="007A52BD"/>
    <w:rsid w:val="007A6369"/>
    <w:rsid w:val="007A6DE8"/>
    <w:rsid w:val="007A75FB"/>
    <w:rsid w:val="007B33B6"/>
    <w:rsid w:val="007B3761"/>
    <w:rsid w:val="007B427E"/>
    <w:rsid w:val="007B45BE"/>
    <w:rsid w:val="007B46AA"/>
    <w:rsid w:val="007B5498"/>
    <w:rsid w:val="007B5708"/>
    <w:rsid w:val="007B6412"/>
    <w:rsid w:val="007B69DB"/>
    <w:rsid w:val="007B73D3"/>
    <w:rsid w:val="007B7857"/>
    <w:rsid w:val="007B79CF"/>
    <w:rsid w:val="007B79F1"/>
    <w:rsid w:val="007C09B3"/>
    <w:rsid w:val="007C132E"/>
    <w:rsid w:val="007C1A42"/>
    <w:rsid w:val="007C1E2F"/>
    <w:rsid w:val="007C4F12"/>
    <w:rsid w:val="007C5742"/>
    <w:rsid w:val="007C5F88"/>
    <w:rsid w:val="007C6D74"/>
    <w:rsid w:val="007C74D8"/>
    <w:rsid w:val="007C7D53"/>
    <w:rsid w:val="007D1109"/>
    <w:rsid w:val="007D19A5"/>
    <w:rsid w:val="007D1A58"/>
    <w:rsid w:val="007D2D35"/>
    <w:rsid w:val="007D5093"/>
    <w:rsid w:val="007D736E"/>
    <w:rsid w:val="007D7C22"/>
    <w:rsid w:val="007E0802"/>
    <w:rsid w:val="007E110C"/>
    <w:rsid w:val="007E1424"/>
    <w:rsid w:val="007E1DA3"/>
    <w:rsid w:val="007E2DE8"/>
    <w:rsid w:val="007E4E45"/>
    <w:rsid w:val="007E744B"/>
    <w:rsid w:val="007E784C"/>
    <w:rsid w:val="007F006C"/>
    <w:rsid w:val="007F03A6"/>
    <w:rsid w:val="007F0648"/>
    <w:rsid w:val="007F1837"/>
    <w:rsid w:val="007F18B9"/>
    <w:rsid w:val="007F2F6A"/>
    <w:rsid w:val="007F306E"/>
    <w:rsid w:val="007F4E9B"/>
    <w:rsid w:val="007F5E54"/>
    <w:rsid w:val="007F606D"/>
    <w:rsid w:val="007F6516"/>
    <w:rsid w:val="007F770A"/>
    <w:rsid w:val="007F7A86"/>
    <w:rsid w:val="00803EEB"/>
    <w:rsid w:val="00804299"/>
    <w:rsid w:val="008048FE"/>
    <w:rsid w:val="0080615A"/>
    <w:rsid w:val="008062FC"/>
    <w:rsid w:val="008071CA"/>
    <w:rsid w:val="008075DD"/>
    <w:rsid w:val="00807A6D"/>
    <w:rsid w:val="00807BF2"/>
    <w:rsid w:val="00812261"/>
    <w:rsid w:val="00812B58"/>
    <w:rsid w:val="00813AA1"/>
    <w:rsid w:val="00813BFB"/>
    <w:rsid w:val="00813EF5"/>
    <w:rsid w:val="008152F9"/>
    <w:rsid w:val="008160A9"/>
    <w:rsid w:val="008170CC"/>
    <w:rsid w:val="00817750"/>
    <w:rsid w:val="008179B8"/>
    <w:rsid w:val="008210AC"/>
    <w:rsid w:val="008219B3"/>
    <w:rsid w:val="0082381F"/>
    <w:rsid w:val="00823A9D"/>
    <w:rsid w:val="00824306"/>
    <w:rsid w:val="00824344"/>
    <w:rsid w:val="00824450"/>
    <w:rsid w:val="008260EB"/>
    <w:rsid w:val="00826116"/>
    <w:rsid w:val="0082725C"/>
    <w:rsid w:val="00832C00"/>
    <w:rsid w:val="00833CD1"/>
    <w:rsid w:val="00834366"/>
    <w:rsid w:val="0083468C"/>
    <w:rsid w:val="00834AB2"/>
    <w:rsid w:val="00835F00"/>
    <w:rsid w:val="00836526"/>
    <w:rsid w:val="00836A51"/>
    <w:rsid w:val="00836A93"/>
    <w:rsid w:val="00836C28"/>
    <w:rsid w:val="008372B9"/>
    <w:rsid w:val="00841FD1"/>
    <w:rsid w:val="008421CA"/>
    <w:rsid w:val="0084398D"/>
    <w:rsid w:val="008441A0"/>
    <w:rsid w:val="00845472"/>
    <w:rsid w:val="00846504"/>
    <w:rsid w:val="00846B53"/>
    <w:rsid w:val="00851856"/>
    <w:rsid w:val="008529DA"/>
    <w:rsid w:val="00853D22"/>
    <w:rsid w:val="008545E6"/>
    <w:rsid w:val="00854F9D"/>
    <w:rsid w:val="00855248"/>
    <w:rsid w:val="00856A44"/>
    <w:rsid w:val="008571F1"/>
    <w:rsid w:val="00857F2A"/>
    <w:rsid w:val="0086053F"/>
    <w:rsid w:val="008608E7"/>
    <w:rsid w:val="008609F7"/>
    <w:rsid w:val="00862EED"/>
    <w:rsid w:val="00864192"/>
    <w:rsid w:val="00864321"/>
    <w:rsid w:val="00864B73"/>
    <w:rsid w:val="00865693"/>
    <w:rsid w:val="00866B2D"/>
    <w:rsid w:val="00867FC8"/>
    <w:rsid w:val="00870E2E"/>
    <w:rsid w:val="00870F0A"/>
    <w:rsid w:val="0087190E"/>
    <w:rsid w:val="00872D20"/>
    <w:rsid w:val="00873ED8"/>
    <w:rsid w:val="0087457A"/>
    <w:rsid w:val="008757A0"/>
    <w:rsid w:val="00876690"/>
    <w:rsid w:val="00876DF7"/>
    <w:rsid w:val="00880335"/>
    <w:rsid w:val="008817CE"/>
    <w:rsid w:val="0088278F"/>
    <w:rsid w:val="008828E1"/>
    <w:rsid w:val="00882DF2"/>
    <w:rsid w:val="00882E62"/>
    <w:rsid w:val="008845C1"/>
    <w:rsid w:val="0088512F"/>
    <w:rsid w:val="00885DF4"/>
    <w:rsid w:val="008871FE"/>
    <w:rsid w:val="0088735E"/>
    <w:rsid w:val="00887725"/>
    <w:rsid w:val="00887E53"/>
    <w:rsid w:val="00887F83"/>
    <w:rsid w:val="00890141"/>
    <w:rsid w:val="008902BA"/>
    <w:rsid w:val="00892531"/>
    <w:rsid w:val="0089293B"/>
    <w:rsid w:val="00893D39"/>
    <w:rsid w:val="00894803"/>
    <w:rsid w:val="00894C6F"/>
    <w:rsid w:val="00895936"/>
    <w:rsid w:val="0089598C"/>
    <w:rsid w:val="008A178A"/>
    <w:rsid w:val="008A21B8"/>
    <w:rsid w:val="008A2A72"/>
    <w:rsid w:val="008A4AE3"/>
    <w:rsid w:val="008A4C99"/>
    <w:rsid w:val="008A4FA5"/>
    <w:rsid w:val="008A53CB"/>
    <w:rsid w:val="008A5E34"/>
    <w:rsid w:val="008A6225"/>
    <w:rsid w:val="008A62E0"/>
    <w:rsid w:val="008A6986"/>
    <w:rsid w:val="008B02E4"/>
    <w:rsid w:val="008B0E22"/>
    <w:rsid w:val="008B396D"/>
    <w:rsid w:val="008B53CA"/>
    <w:rsid w:val="008B545F"/>
    <w:rsid w:val="008B57EA"/>
    <w:rsid w:val="008B5C25"/>
    <w:rsid w:val="008B71DE"/>
    <w:rsid w:val="008B7552"/>
    <w:rsid w:val="008B7E4F"/>
    <w:rsid w:val="008C08F2"/>
    <w:rsid w:val="008C102E"/>
    <w:rsid w:val="008C135B"/>
    <w:rsid w:val="008C1576"/>
    <w:rsid w:val="008C3437"/>
    <w:rsid w:val="008C5B84"/>
    <w:rsid w:val="008C6CAC"/>
    <w:rsid w:val="008D0747"/>
    <w:rsid w:val="008D0EE8"/>
    <w:rsid w:val="008D17EA"/>
    <w:rsid w:val="008D1BC4"/>
    <w:rsid w:val="008D22E4"/>
    <w:rsid w:val="008D2496"/>
    <w:rsid w:val="008D2E06"/>
    <w:rsid w:val="008D3C61"/>
    <w:rsid w:val="008D3C83"/>
    <w:rsid w:val="008D55CA"/>
    <w:rsid w:val="008D6A0C"/>
    <w:rsid w:val="008D7884"/>
    <w:rsid w:val="008D7C1E"/>
    <w:rsid w:val="008E078D"/>
    <w:rsid w:val="008E190E"/>
    <w:rsid w:val="008E1D4E"/>
    <w:rsid w:val="008E2404"/>
    <w:rsid w:val="008E2F15"/>
    <w:rsid w:val="008E3954"/>
    <w:rsid w:val="008E5DD0"/>
    <w:rsid w:val="008E67E9"/>
    <w:rsid w:val="008E6CFD"/>
    <w:rsid w:val="008F0145"/>
    <w:rsid w:val="008F086E"/>
    <w:rsid w:val="008F0912"/>
    <w:rsid w:val="008F0D4D"/>
    <w:rsid w:val="008F10FC"/>
    <w:rsid w:val="008F117B"/>
    <w:rsid w:val="008F1AAB"/>
    <w:rsid w:val="008F1B05"/>
    <w:rsid w:val="008F206C"/>
    <w:rsid w:val="008F2385"/>
    <w:rsid w:val="008F2CE0"/>
    <w:rsid w:val="008F3B7B"/>
    <w:rsid w:val="008F4632"/>
    <w:rsid w:val="008F562F"/>
    <w:rsid w:val="008F5D44"/>
    <w:rsid w:val="008F6C24"/>
    <w:rsid w:val="008F7E42"/>
    <w:rsid w:val="0090012E"/>
    <w:rsid w:val="00900C70"/>
    <w:rsid w:val="009013F9"/>
    <w:rsid w:val="0090249A"/>
    <w:rsid w:val="00902A3F"/>
    <w:rsid w:val="009038BE"/>
    <w:rsid w:val="00904043"/>
    <w:rsid w:val="00904AA2"/>
    <w:rsid w:val="00904ACF"/>
    <w:rsid w:val="00906046"/>
    <w:rsid w:val="00906619"/>
    <w:rsid w:val="00906646"/>
    <w:rsid w:val="0091056C"/>
    <w:rsid w:val="00911CBD"/>
    <w:rsid w:val="00912F6F"/>
    <w:rsid w:val="00913198"/>
    <w:rsid w:val="009143B6"/>
    <w:rsid w:val="00915FA4"/>
    <w:rsid w:val="00916065"/>
    <w:rsid w:val="00916D93"/>
    <w:rsid w:val="00917047"/>
    <w:rsid w:val="009211D3"/>
    <w:rsid w:val="00921A2C"/>
    <w:rsid w:val="00922874"/>
    <w:rsid w:val="00922C4E"/>
    <w:rsid w:val="00924B13"/>
    <w:rsid w:val="00924C2C"/>
    <w:rsid w:val="00924F04"/>
    <w:rsid w:val="00925597"/>
    <w:rsid w:val="00925B13"/>
    <w:rsid w:val="00926591"/>
    <w:rsid w:val="009309DC"/>
    <w:rsid w:val="00933354"/>
    <w:rsid w:val="00933449"/>
    <w:rsid w:val="00935191"/>
    <w:rsid w:val="00936956"/>
    <w:rsid w:val="00936F2B"/>
    <w:rsid w:val="0094179F"/>
    <w:rsid w:val="009427B3"/>
    <w:rsid w:val="00942BC4"/>
    <w:rsid w:val="00942F8E"/>
    <w:rsid w:val="00944169"/>
    <w:rsid w:val="00944DBD"/>
    <w:rsid w:val="00944E85"/>
    <w:rsid w:val="0094569B"/>
    <w:rsid w:val="0094572E"/>
    <w:rsid w:val="00947862"/>
    <w:rsid w:val="009511C2"/>
    <w:rsid w:val="00951651"/>
    <w:rsid w:val="00952C38"/>
    <w:rsid w:val="0095370A"/>
    <w:rsid w:val="00954DB8"/>
    <w:rsid w:val="009556AF"/>
    <w:rsid w:val="00957171"/>
    <w:rsid w:val="00957BD8"/>
    <w:rsid w:val="00957ECD"/>
    <w:rsid w:val="00961867"/>
    <w:rsid w:val="00961C8D"/>
    <w:rsid w:val="009626A0"/>
    <w:rsid w:val="00962925"/>
    <w:rsid w:val="00962D0B"/>
    <w:rsid w:val="00963ECB"/>
    <w:rsid w:val="00964A13"/>
    <w:rsid w:val="009713A4"/>
    <w:rsid w:val="0097169F"/>
    <w:rsid w:val="00971958"/>
    <w:rsid w:val="00972324"/>
    <w:rsid w:val="00972442"/>
    <w:rsid w:val="009745D7"/>
    <w:rsid w:val="0097498C"/>
    <w:rsid w:val="00974F16"/>
    <w:rsid w:val="009753A3"/>
    <w:rsid w:val="0098048C"/>
    <w:rsid w:val="009815D8"/>
    <w:rsid w:val="00981716"/>
    <w:rsid w:val="00981965"/>
    <w:rsid w:val="00985568"/>
    <w:rsid w:val="00985EE1"/>
    <w:rsid w:val="00987BB9"/>
    <w:rsid w:val="00990976"/>
    <w:rsid w:val="00993D35"/>
    <w:rsid w:val="00994C4E"/>
    <w:rsid w:val="00995325"/>
    <w:rsid w:val="00995C07"/>
    <w:rsid w:val="00996B3A"/>
    <w:rsid w:val="00997521"/>
    <w:rsid w:val="0099788D"/>
    <w:rsid w:val="00997944"/>
    <w:rsid w:val="00997C65"/>
    <w:rsid w:val="009A0B50"/>
    <w:rsid w:val="009A208A"/>
    <w:rsid w:val="009A2345"/>
    <w:rsid w:val="009A2510"/>
    <w:rsid w:val="009A3426"/>
    <w:rsid w:val="009A3AEB"/>
    <w:rsid w:val="009A3E0A"/>
    <w:rsid w:val="009A42DF"/>
    <w:rsid w:val="009B09E7"/>
    <w:rsid w:val="009B0EFC"/>
    <w:rsid w:val="009B2C50"/>
    <w:rsid w:val="009B2CBB"/>
    <w:rsid w:val="009B34C2"/>
    <w:rsid w:val="009B35A2"/>
    <w:rsid w:val="009B51E3"/>
    <w:rsid w:val="009B6378"/>
    <w:rsid w:val="009B711A"/>
    <w:rsid w:val="009B730D"/>
    <w:rsid w:val="009B78A1"/>
    <w:rsid w:val="009C0960"/>
    <w:rsid w:val="009C0D33"/>
    <w:rsid w:val="009C10D2"/>
    <w:rsid w:val="009C1EE1"/>
    <w:rsid w:val="009C2464"/>
    <w:rsid w:val="009C2C3E"/>
    <w:rsid w:val="009C3FAB"/>
    <w:rsid w:val="009C42F0"/>
    <w:rsid w:val="009C47BB"/>
    <w:rsid w:val="009C50AB"/>
    <w:rsid w:val="009C55C2"/>
    <w:rsid w:val="009D16EB"/>
    <w:rsid w:val="009D245E"/>
    <w:rsid w:val="009D27EA"/>
    <w:rsid w:val="009D3F04"/>
    <w:rsid w:val="009D4A70"/>
    <w:rsid w:val="009D5925"/>
    <w:rsid w:val="009D5BE0"/>
    <w:rsid w:val="009D7678"/>
    <w:rsid w:val="009E082B"/>
    <w:rsid w:val="009E1017"/>
    <w:rsid w:val="009E19DE"/>
    <w:rsid w:val="009E29D6"/>
    <w:rsid w:val="009E2A51"/>
    <w:rsid w:val="009E2F80"/>
    <w:rsid w:val="009E3B97"/>
    <w:rsid w:val="009E3F60"/>
    <w:rsid w:val="009E44E9"/>
    <w:rsid w:val="009E4740"/>
    <w:rsid w:val="009E4970"/>
    <w:rsid w:val="009E6940"/>
    <w:rsid w:val="009E770E"/>
    <w:rsid w:val="009F048D"/>
    <w:rsid w:val="009F071E"/>
    <w:rsid w:val="009F08CC"/>
    <w:rsid w:val="009F09BD"/>
    <w:rsid w:val="009F26ED"/>
    <w:rsid w:val="009F30FD"/>
    <w:rsid w:val="009F39DC"/>
    <w:rsid w:val="009F6597"/>
    <w:rsid w:val="009F6891"/>
    <w:rsid w:val="009F6C94"/>
    <w:rsid w:val="009F78E0"/>
    <w:rsid w:val="00A0014B"/>
    <w:rsid w:val="00A0030C"/>
    <w:rsid w:val="00A01EEB"/>
    <w:rsid w:val="00A025FE"/>
    <w:rsid w:val="00A026AA"/>
    <w:rsid w:val="00A02AF9"/>
    <w:rsid w:val="00A02E41"/>
    <w:rsid w:val="00A03F0C"/>
    <w:rsid w:val="00A04989"/>
    <w:rsid w:val="00A0528D"/>
    <w:rsid w:val="00A05776"/>
    <w:rsid w:val="00A060D4"/>
    <w:rsid w:val="00A064A8"/>
    <w:rsid w:val="00A07419"/>
    <w:rsid w:val="00A07AD0"/>
    <w:rsid w:val="00A1047B"/>
    <w:rsid w:val="00A107D7"/>
    <w:rsid w:val="00A10AF0"/>
    <w:rsid w:val="00A1146A"/>
    <w:rsid w:val="00A11A4E"/>
    <w:rsid w:val="00A124AE"/>
    <w:rsid w:val="00A12965"/>
    <w:rsid w:val="00A141CA"/>
    <w:rsid w:val="00A14F0C"/>
    <w:rsid w:val="00A16A71"/>
    <w:rsid w:val="00A20DA0"/>
    <w:rsid w:val="00A21191"/>
    <w:rsid w:val="00A214FA"/>
    <w:rsid w:val="00A219E5"/>
    <w:rsid w:val="00A21D9F"/>
    <w:rsid w:val="00A22C07"/>
    <w:rsid w:val="00A22F3C"/>
    <w:rsid w:val="00A23056"/>
    <w:rsid w:val="00A24394"/>
    <w:rsid w:val="00A25069"/>
    <w:rsid w:val="00A25144"/>
    <w:rsid w:val="00A2520E"/>
    <w:rsid w:val="00A25F34"/>
    <w:rsid w:val="00A264A8"/>
    <w:rsid w:val="00A26A30"/>
    <w:rsid w:val="00A31A15"/>
    <w:rsid w:val="00A32D53"/>
    <w:rsid w:val="00A32DC5"/>
    <w:rsid w:val="00A33EB3"/>
    <w:rsid w:val="00A344A0"/>
    <w:rsid w:val="00A35102"/>
    <w:rsid w:val="00A35C4E"/>
    <w:rsid w:val="00A370B6"/>
    <w:rsid w:val="00A37B87"/>
    <w:rsid w:val="00A40750"/>
    <w:rsid w:val="00A42651"/>
    <w:rsid w:val="00A42F3A"/>
    <w:rsid w:val="00A42F74"/>
    <w:rsid w:val="00A438C2"/>
    <w:rsid w:val="00A43942"/>
    <w:rsid w:val="00A44455"/>
    <w:rsid w:val="00A44563"/>
    <w:rsid w:val="00A453D3"/>
    <w:rsid w:val="00A45EB8"/>
    <w:rsid w:val="00A46790"/>
    <w:rsid w:val="00A50909"/>
    <w:rsid w:val="00A51C97"/>
    <w:rsid w:val="00A53F50"/>
    <w:rsid w:val="00A5407E"/>
    <w:rsid w:val="00A55B92"/>
    <w:rsid w:val="00A575CF"/>
    <w:rsid w:val="00A57740"/>
    <w:rsid w:val="00A57881"/>
    <w:rsid w:val="00A57B98"/>
    <w:rsid w:val="00A62EED"/>
    <w:rsid w:val="00A63372"/>
    <w:rsid w:val="00A63B66"/>
    <w:rsid w:val="00A641BD"/>
    <w:rsid w:val="00A65621"/>
    <w:rsid w:val="00A65CB4"/>
    <w:rsid w:val="00A66B60"/>
    <w:rsid w:val="00A66C03"/>
    <w:rsid w:val="00A6772B"/>
    <w:rsid w:val="00A67FBC"/>
    <w:rsid w:val="00A702A3"/>
    <w:rsid w:val="00A7070D"/>
    <w:rsid w:val="00A71740"/>
    <w:rsid w:val="00A724AD"/>
    <w:rsid w:val="00A72834"/>
    <w:rsid w:val="00A74C69"/>
    <w:rsid w:val="00A75AA4"/>
    <w:rsid w:val="00A76566"/>
    <w:rsid w:val="00A77029"/>
    <w:rsid w:val="00A77476"/>
    <w:rsid w:val="00A80204"/>
    <w:rsid w:val="00A81A77"/>
    <w:rsid w:val="00A81B2A"/>
    <w:rsid w:val="00A81BA2"/>
    <w:rsid w:val="00A82125"/>
    <w:rsid w:val="00A8238A"/>
    <w:rsid w:val="00A83055"/>
    <w:rsid w:val="00A83E39"/>
    <w:rsid w:val="00A85055"/>
    <w:rsid w:val="00A86B39"/>
    <w:rsid w:val="00A90216"/>
    <w:rsid w:val="00A915D1"/>
    <w:rsid w:val="00A91759"/>
    <w:rsid w:val="00A91958"/>
    <w:rsid w:val="00A92E47"/>
    <w:rsid w:val="00A93370"/>
    <w:rsid w:val="00A93769"/>
    <w:rsid w:val="00A97277"/>
    <w:rsid w:val="00AA144C"/>
    <w:rsid w:val="00AA693F"/>
    <w:rsid w:val="00AA6F76"/>
    <w:rsid w:val="00AA7336"/>
    <w:rsid w:val="00AA75D3"/>
    <w:rsid w:val="00AB096E"/>
    <w:rsid w:val="00AB0C61"/>
    <w:rsid w:val="00AB1375"/>
    <w:rsid w:val="00AB1C3D"/>
    <w:rsid w:val="00AB3FD6"/>
    <w:rsid w:val="00AB4470"/>
    <w:rsid w:val="00AB5A65"/>
    <w:rsid w:val="00AB5E4F"/>
    <w:rsid w:val="00AB6E3F"/>
    <w:rsid w:val="00AB7960"/>
    <w:rsid w:val="00AB7FCC"/>
    <w:rsid w:val="00AC177B"/>
    <w:rsid w:val="00AC1942"/>
    <w:rsid w:val="00AC3775"/>
    <w:rsid w:val="00AC4212"/>
    <w:rsid w:val="00AC4D8B"/>
    <w:rsid w:val="00AC5513"/>
    <w:rsid w:val="00AC5B83"/>
    <w:rsid w:val="00AC5D83"/>
    <w:rsid w:val="00AC5F46"/>
    <w:rsid w:val="00AC647A"/>
    <w:rsid w:val="00AC76E6"/>
    <w:rsid w:val="00AD17A0"/>
    <w:rsid w:val="00AD1D7D"/>
    <w:rsid w:val="00AD2C57"/>
    <w:rsid w:val="00AD402D"/>
    <w:rsid w:val="00AD5E47"/>
    <w:rsid w:val="00AD62D0"/>
    <w:rsid w:val="00AD70AF"/>
    <w:rsid w:val="00AD761C"/>
    <w:rsid w:val="00AD7DBE"/>
    <w:rsid w:val="00AE0ABC"/>
    <w:rsid w:val="00AE1497"/>
    <w:rsid w:val="00AE17DB"/>
    <w:rsid w:val="00AE36ED"/>
    <w:rsid w:val="00AE3C7D"/>
    <w:rsid w:val="00AE55F3"/>
    <w:rsid w:val="00AE5946"/>
    <w:rsid w:val="00AE5DCA"/>
    <w:rsid w:val="00AE611E"/>
    <w:rsid w:val="00AE77B3"/>
    <w:rsid w:val="00AF1508"/>
    <w:rsid w:val="00AF18E1"/>
    <w:rsid w:val="00AF2CD7"/>
    <w:rsid w:val="00AF3661"/>
    <w:rsid w:val="00AF36DE"/>
    <w:rsid w:val="00AF3F02"/>
    <w:rsid w:val="00AF463C"/>
    <w:rsid w:val="00AF56A8"/>
    <w:rsid w:val="00AF71F6"/>
    <w:rsid w:val="00B00423"/>
    <w:rsid w:val="00B00698"/>
    <w:rsid w:val="00B00E2E"/>
    <w:rsid w:val="00B02168"/>
    <w:rsid w:val="00B02D9E"/>
    <w:rsid w:val="00B039E5"/>
    <w:rsid w:val="00B048A6"/>
    <w:rsid w:val="00B05CE4"/>
    <w:rsid w:val="00B07707"/>
    <w:rsid w:val="00B10007"/>
    <w:rsid w:val="00B105E2"/>
    <w:rsid w:val="00B10A1F"/>
    <w:rsid w:val="00B11013"/>
    <w:rsid w:val="00B114E0"/>
    <w:rsid w:val="00B12219"/>
    <w:rsid w:val="00B13926"/>
    <w:rsid w:val="00B139DF"/>
    <w:rsid w:val="00B13C0C"/>
    <w:rsid w:val="00B14138"/>
    <w:rsid w:val="00B1508E"/>
    <w:rsid w:val="00B1591F"/>
    <w:rsid w:val="00B16D32"/>
    <w:rsid w:val="00B172A3"/>
    <w:rsid w:val="00B20215"/>
    <w:rsid w:val="00B213D9"/>
    <w:rsid w:val="00B2172C"/>
    <w:rsid w:val="00B21985"/>
    <w:rsid w:val="00B24A1C"/>
    <w:rsid w:val="00B257AC"/>
    <w:rsid w:val="00B25BBF"/>
    <w:rsid w:val="00B25DCE"/>
    <w:rsid w:val="00B262AF"/>
    <w:rsid w:val="00B263EA"/>
    <w:rsid w:val="00B2649A"/>
    <w:rsid w:val="00B26F5C"/>
    <w:rsid w:val="00B27A04"/>
    <w:rsid w:val="00B27BB6"/>
    <w:rsid w:val="00B304FC"/>
    <w:rsid w:val="00B30799"/>
    <w:rsid w:val="00B30CAB"/>
    <w:rsid w:val="00B30DAD"/>
    <w:rsid w:val="00B31865"/>
    <w:rsid w:val="00B31BB3"/>
    <w:rsid w:val="00B329D4"/>
    <w:rsid w:val="00B32DE6"/>
    <w:rsid w:val="00B339EE"/>
    <w:rsid w:val="00B342E7"/>
    <w:rsid w:val="00B34EEF"/>
    <w:rsid w:val="00B35D23"/>
    <w:rsid w:val="00B35E79"/>
    <w:rsid w:val="00B36502"/>
    <w:rsid w:val="00B3658E"/>
    <w:rsid w:val="00B43B14"/>
    <w:rsid w:val="00B4491D"/>
    <w:rsid w:val="00B44D94"/>
    <w:rsid w:val="00B453F2"/>
    <w:rsid w:val="00B4562F"/>
    <w:rsid w:val="00B47065"/>
    <w:rsid w:val="00B4713E"/>
    <w:rsid w:val="00B47525"/>
    <w:rsid w:val="00B479F4"/>
    <w:rsid w:val="00B51117"/>
    <w:rsid w:val="00B51230"/>
    <w:rsid w:val="00B51E05"/>
    <w:rsid w:val="00B51EAD"/>
    <w:rsid w:val="00B54D0D"/>
    <w:rsid w:val="00B5574E"/>
    <w:rsid w:val="00B56912"/>
    <w:rsid w:val="00B57963"/>
    <w:rsid w:val="00B57ED5"/>
    <w:rsid w:val="00B57F0B"/>
    <w:rsid w:val="00B602B3"/>
    <w:rsid w:val="00B60CF8"/>
    <w:rsid w:val="00B61311"/>
    <w:rsid w:val="00B61B19"/>
    <w:rsid w:val="00B61DD3"/>
    <w:rsid w:val="00B624D6"/>
    <w:rsid w:val="00B62784"/>
    <w:rsid w:val="00B637ED"/>
    <w:rsid w:val="00B63DF6"/>
    <w:rsid w:val="00B64207"/>
    <w:rsid w:val="00B6421A"/>
    <w:rsid w:val="00B65648"/>
    <w:rsid w:val="00B6630E"/>
    <w:rsid w:val="00B712EE"/>
    <w:rsid w:val="00B71D32"/>
    <w:rsid w:val="00B72698"/>
    <w:rsid w:val="00B750A9"/>
    <w:rsid w:val="00B763F8"/>
    <w:rsid w:val="00B765DF"/>
    <w:rsid w:val="00B76AC6"/>
    <w:rsid w:val="00B77E38"/>
    <w:rsid w:val="00B8010E"/>
    <w:rsid w:val="00B8021E"/>
    <w:rsid w:val="00B80F1E"/>
    <w:rsid w:val="00B81A5A"/>
    <w:rsid w:val="00B82CB7"/>
    <w:rsid w:val="00B83580"/>
    <w:rsid w:val="00B84D48"/>
    <w:rsid w:val="00B8623C"/>
    <w:rsid w:val="00B87409"/>
    <w:rsid w:val="00B87B72"/>
    <w:rsid w:val="00B902EB"/>
    <w:rsid w:val="00B90972"/>
    <w:rsid w:val="00B90CE9"/>
    <w:rsid w:val="00B90E78"/>
    <w:rsid w:val="00B90F33"/>
    <w:rsid w:val="00B94422"/>
    <w:rsid w:val="00B94753"/>
    <w:rsid w:val="00B95261"/>
    <w:rsid w:val="00B9587F"/>
    <w:rsid w:val="00B95D33"/>
    <w:rsid w:val="00B96FC7"/>
    <w:rsid w:val="00B97A30"/>
    <w:rsid w:val="00BA12DB"/>
    <w:rsid w:val="00BA2514"/>
    <w:rsid w:val="00BA2AE0"/>
    <w:rsid w:val="00BA2D23"/>
    <w:rsid w:val="00BA47E7"/>
    <w:rsid w:val="00BA4EA5"/>
    <w:rsid w:val="00BA4FEB"/>
    <w:rsid w:val="00BA54CD"/>
    <w:rsid w:val="00BA5E73"/>
    <w:rsid w:val="00BA6273"/>
    <w:rsid w:val="00BA6A86"/>
    <w:rsid w:val="00BA722C"/>
    <w:rsid w:val="00BA7D19"/>
    <w:rsid w:val="00BA7D4F"/>
    <w:rsid w:val="00BB0276"/>
    <w:rsid w:val="00BB1E23"/>
    <w:rsid w:val="00BB446D"/>
    <w:rsid w:val="00BB4E13"/>
    <w:rsid w:val="00BB5F9D"/>
    <w:rsid w:val="00BB65D1"/>
    <w:rsid w:val="00BB705E"/>
    <w:rsid w:val="00BC034F"/>
    <w:rsid w:val="00BC2A1D"/>
    <w:rsid w:val="00BC444C"/>
    <w:rsid w:val="00BC507C"/>
    <w:rsid w:val="00BC5A17"/>
    <w:rsid w:val="00BC6903"/>
    <w:rsid w:val="00BC6D55"/>
    <w:rsid w:val="00BC7347"/>
    <w:rsid w:val="00BD0A51"/>
    <w:rsid w:val="00BD4C67"/>
    <w:rsid w:val="00BD56D3"/>
    <w:rsid w:val="00BD7CC7"/>
    <w:rsid w:val="00BE1A79"/>
    <w:rsid w:val="00BE33A4"/>
    <w:rsid w:val="00BE3A49"/>
    <w:rsid w:val="00BE3BE7"/>
    <w:rsid w:val="00BE717A"/>
    <w:rsid w:val="00BF14BC"/>
    <w:rsid w:val="00BF255A"/>
    <w:rsid w:val="00BF396E"/>
    <w:rsid w:val="00BF5E66"/>
    <w:rsid w:val="00BF6241"/>
    <w:rsid w:val="00BF691C"/>
    <w:rsid w:val="00BF6DF1"/>
    <w:rsid w:val="00BF6EFD"/>
    <w:rsid w:val="00C003B1"/>
    <w:rsid w:val="00C02490"/>
    <w:rsid w:val="00C03A85"/>
    <w:rsid w:val="00C0547E"/>
    <w:rsid w:val="00C0591E"/>
    <w:rsid w:val="00C060A0"/>
    <w:rsid w:val="00C0618E"/>
    <w:rsid w:val="00C105B5"/>
    <w:rsid w:val="00C109DE"/>
    <w:rsid w:val="00C10B53"/>
    <w:rsid w:val="00C10C0D"/>
    <w:rsid w:val="00C11C04"/>
    <w:rsid w:val="00C11C2C"/>
    <w:rsid w:val="00C11C5D"/>
    <w:rsid w:val="00C1255C"/>
    <w:rsid w:val="00C1256A"/>
    <w:rsid w:val="00C13A51"/>
    <w:rsid w:val="00C13B9F"/>
    <w:rsid w:val="00C14F9E"/>
    <w:rsid w:val="00C15985"/>
    <w:rsid w:val="00C17ED6"/>
    <w:rsid w:val="00C2076D"/>
    <w:rsid w:val="00C20971"/>
    <w:rsid w:val="00C21B72"/>
    <w:rsid w:val="00C23D52"/>
    <w:rsid w:val="00C24CF2"/>
    <w:rsid w:val="00C262B9"/>
    <w:rsid w:val="00C26CE7"/>
    <w:rsid w:val="00C27CDB"/>
    <w:rsid w:val="00C3038A"/>
    <w:rsid w:val="00C30604"/>
    <w:rsid w:val="00C3082E"/>
    <w:rsid w:val="00C30CFD"/>
    <w:rsid w:val="00C30EF0"/>
    <w:rsid w:val="00C31481"/>
    <w:rsid w:val="00C31B6D"/>
    <w:rsid w:val="00C33B96"/>
    <w:rsid w:val="00C34800"/>
    <w:rsid w:val="00C348A3"/>
    <w:rsid w:val="00C4087D"/>
    <w:rsid w:val="00C40BEC"/>
    <w:rsid w:val="00C418F4"/>
    <w:rsid w:val="00C42531"/>
    <w:rsid w:val="00C4271A"/>
    <w:rsid w:val="00C42BC5"/>
    <w:rsid w:val="00C42FFE"/>
    <w:rsid w:val="00C440A2"/>
    <w:rsid w:val="00C443BC"/>
    <w:rsid w:val="00C44500"/>
    <w:rsid w:val="00C4468D"/>
    <w:rsid w:val="00C4473F"/>
    <w:rsid w:val="00C4552B"/>
    <w:rsid w:val="00C4554B"/>
    <w:rsid w:val="00C46949"/>
    <w:rsid w:val="00C46AFD"/>
    <w:rsid w:val="00C46E44"/>
    <w:rsid w:val="00C4744C"/>
    <w:rsid w:val="00C47743"/>
    <w:rsid w:val="00C50E5C"/>
    <w:rsid w:val="00C54C49"/>
    <w:rsid w:val="00C550C4"/>
    <w:rsid w:val="00C55B63"/>
    <w:rsid w:val="00C563EA"/>
    <w:rsid w:val="00C573CB"/>
    <w:rsid w:val="00C577F1"/>
    <w:rsid w:val="00C57BC0"/>
    <w:rsid w:val="00C57F79"/>
    <w:rsid w:val="00C61BE5"/>
    <w:rsid w:val="00C61F10"/>
    <w:rsid w:val="00C62C14"/>
    <w:rsid w:val="00C63D86"/>
    <w:rsid w:val="00C63F06"/>
    <w:rsid w:val="00C640D0"/>
    <w:rsid w:val="00C64539"/>
    <w:rsid w:val="00C655E8"/>
    <w:rsid w:val="00C65816"/>
    <w:rsid w:val="00C70773"/>
    <w:rsid w:val="00C71B57"/>
    <w:rsid w:val="00C72B8F"/>
    <w:rsid w:val="00C73328"/>
    <w:rsid w:val="00C75357"/>
    <w:rsid w:val="00C758B5"/>
    <w:rsid w:val="00C77F61"/>
    <w:rsid w:val="00C80138"/>
    <w:rsid w:val="00C817A3"/>
    <w:rsid w:val="00C8212B"/>
    <w:rsid w:val="00C82BB0"/>
    <w:rsid w:val="00C8502A"/>
    <w:rsid w:val="00C85078"/>
    <w:rsid w:val="00C86294"/>
    <w:rsid w:val="00C8785F"/>
    <w:rsid w:val="00C87A94"/>
    <w:rsid w:val="00C87C71"/>
    <w:rsid w:val="00C90F6F"/>
    <w:rsid w:val="00C91694"/>
    <w:rsid w:val="00C91B35"/>
    <w:rsid w:val="00C9248B"/>
    <w:rsid w:val="00C9333C"/>
    <w:rsid w:val="00C95BE0"/>
    <w:rsid w:val="00C95DA9"/>
    <w:rsid w:val="00C96C6C"/>
    <w:rsid w:val="00CA0B35"/>
    <w:rsid w:val="00CA11A0"/>
    <w:rsid w:val="00CA2ECC"/>
    <w:rsid w:val="00CA3AB6"/>
    <w:rsid w:val="00CA4991"/>
    <w:rsid w:val="00CA5194"/>
    <w:rsid w:val="00CB0C7D"/>
    <w:rsid w:val="00CB133A"/>
    <w:rsid w:val="00CB17FA"/>
    <w:rsid w:val="00CB3273"/>
    <w:rsid w:val="00CB486D"/>
    <w:rsid w:val="00CB79C1"/>
    <w:rsid w:val="00CC1CAD"/>
    <w:rsid w:val="00CC6DAC"/>
    <w:rsid w:val="00CC768E"/>
    <w:rsid w:val="00CD08B0"/>
    <w:rsid w:val="00CD1F96"/>
    <w:rsid w:val="00CD21CB"/>
    <w:rsid w:val="00CD396A"/>
    <w:rsid w:val="00CD4A6B"/>
    <w:rsid w:val="00CD4BAA"/>
    <w:rsid w:val="00CD52F4"/>
    <w:rsid w:val="00CD5B0E"/>
    <w:rsid w:val="00CD5D93"/>
    <w:rsid w:val="00CD61B1"/>
    <w:rsid w:val="00CD6704"/>
    <w:rsid w:val="00CD7870"/>
    <w:rsid w:val="00CE016C"/>
    <w:rsid w:val="00CE06D8"/>
    <w:rsid w:val="00CE09B8"/>
    <w:rsid w:val="00CE0AE6"/>
    <w:rsid w:val="00CE2120"/>
    <w:rsid w:val="00CE3499"/>
    <w:rsid w:val="00CE40A0"/>
    <w:rsid w:val="00CE47B0"/>
    <w:rsid w:val="00CE4E1F"/>
    <w:rsid w:val="00CE6AA1"/>
    <w:rsid w:val="00CE72C2"/>
    <w:rsid w:val="00CE7B69"/>
    <w:rsid w:val="00CE7FD5"/>
    <w:rsid w:val="00CF0594"/>
    <w:rsid w:val="00CF07DA"/>
    <w:rsid w:val="00CF0A62"/>
    <w:rsid w:val="00CF142E"/>
    <w:rsid w:val="00CF1DA8"/>
    <w:rsid w:val="00CF2132"/>
    <w:rsid w:val="00CF3D04"/>
    <w:rsid w:val="00CF49A2"/>
    <w:rsid w:val="00CF5C78"/>
    <w:rsid w:val="00D00026"/>
    <w:rsid w:val="00D01133"/>
    <w:rsid w:val="00D01290"/>
    <w:rsid w:val="00D02185"/>
    <w:rsid w:val="00D021D7"/>
    <w:rsid w:val="00D032D5"/>
    <w:rsid w:val="00D0378D"/>
    <w:rsid w:val="00D03FB4"/>
    <w:rsid w:val="00D075A3"/>
    <w:rsid w:val="00D0764D"/>
    <w:rsid w:val="00D10F86"/>
    <w:rsid w:val="00D11532"/>
    <w:rsid w:val="00D12752"/>
    <w:rsid w:val="00D12BFD"/>
    <w:rsid w:val="00D1331E"/>
    <w:rsid w:val="00D1555D"/>
    <w:rsid w:val="00D15771"/>
    <w:rsid w:val="00D16146"/>
    <w:rsid w:val="00D17948"/>
    <w:rsid w:val="00D17C4C"/>
    <w:rsid w:val="00D17F4E"/>
    <w:rsid w:val="00D2020A"/>
    <w:rsid w:val="00D212CE"/>
    <w:rsid w:val="00D2211C"/>
    <w:rsid w:val="00D230A5"/>
    <w:rsid w:val="00D235BA"/>
    <w:rsid w:val="00D2386E"/>
    <w:rsid w:val="00D25054"/>
    <w:rsid w:val="00D25243"/>
    <w:rsid w:val="00D2530C"/>
    <w:rsid w:val="00D259C2"/>
    <w:rsid w:val="00D26F09"/>
    <w:rsid w:val="00D27033"/>
    <w:rsid w:val="00D27856"/>
    <w:rsid w:val="00D3149E"/>
    <w:rsid w:val="00D32385"/>
    <w:rsid w:val="00D3365C"/>
    <w:rsid w:val="00D34661"/>
    <w:rsid w:val="00D34B91"/>
    <w:rsid w:val="00D36D78"/>
    <w:rsid w:val="00D374D0"/>
    <w:rsid w:val="00D37877"/>
    <w:rsid w:val="00D37F5E"/>
    <w:rsid w:val="00D406B0"/>
    <w:rsid w:val="00D4197B"/>
    <w:rsid w:val="00D41CA8"/>
    <w:rsid w:val="00D41FD1"/>
    <w:rsid w:val="00D4341D"/>
    <w:rsid w:val="00D438CF"/>
    <w:rsid w:val="00D440E9"/>
    <w:rsid w:val="00D442B3"/>
    <w:rsid w:val="00D44D61"/>
    <w:rsid w:val="00D4651F"/>
    <w:rsid w:val="00D46C15"/>
    <w:rsid w:val="00D46FCE"/>
    <w:rsid w:val="00D4725B"/>
    <w:rsid w:val="00D4769A"/>
    <w:rsid w:val="00D47822"/>
    <w:rsid w:val="00D47CF2"/>
    <w:rsid w:val="00D47F25"/>
    <w:rsid w:val="00D50AF0"/>
    <w:rsid w:val="00D528E6"/>
    <w:rsid w:val="00D53A3E"/>
    <w:rsid w:val="00D55B49"/>
    <w:rsid w:val="00D56AE4"/>
    <w:rsid w:val="00D5782F"/>
    <w:rsid w:val="00D604F0"/>
    <w:rsid w:val="00D61792"/>
    <w:rsid w:val="00D62470"/>
    <w:rsid w:val="00D6250A"/>
    <w:rsid w:val="00D639AF"/>
    <w:rsid w:val="00D639E3"/>
    <w:rsid w:val="00D63B9D"/>
    <w:rsid w:val="00D63CD1"/>
    <w:rsid w:val="00D64F0C"/>
    <w:rsid w:val="00D65862"/>
    <w:rsid w:val="00D660DB"/>
    <w:rsid w:val="00D717C0"/>
    <w:rsid w:val="00D71AC5"/>
    <w:rsid w:val="00D72299"/>
    <w:rsid w:val="00D723B7"/>
    <w:rsid w:val="00D732C5"/>
    <w:rsid w:val="00D734E6"/>
    <w:rsid w:val="00D737C9"/>
    <w:rsid w:val="00D74656"/>
    <w:rsid w:val="00D74D38"/>
    <w:rsid w:val="00D7602E"/>
    <w:rsid w:val="00D760B7"/>
    <w:rsid w:val="00D776CE"/>
    <w:rsid w:val="00D77BCB"/>
    <w:rsid w:val="00D77FBC"/>
    <w:rsid w:val="00D80676"/>
    <w:rsid w:val="00D807A2"/>
    <w:rsid w:val="00D8085A"/>
    <w:rsid w:val="00D80A75"/>
    <w:rsid w:val="00D80C65"/>
    <w:rsid w:val="00D82B10"/>
    <w:rsid w:val="00D83F50"/>
    <w:rsid w:val="00D841AA"/>
    <w:rsid w:val="00D84BE3"/>
    <w:rsid w:val="00D856EA"/>
    <w:rsid w:val="00D86112"/>
    <w:rsid w:val="00D86580"/>
    <w:rsid w:val="00D86B51"/>
    <w:rsid w:val="00D87830"/>
    <w:rsid w:val="00D906B7"/>
    <w:rsid w:val="00D907AD"/>
    <w:rsid w:val="00D90BCC"/>
    <w:rsid w:val="00D91D5A"/>
    <w:rsid w:val="00D91D60"/>
    <w:rsid w:val="00D92A6B"/>
    <w:rsid w:val="00D92E00"/>
    <w:rsid w:val="00D931E0"/>
    <w:rsid w:val="00D9320E"/>
    <w:rsid w:val="00D9330B"/>
    <w:rsid w:val="00D94B97"/>
    <w:rsid w:val="00D95FF4"/>
    <w:rsid w:val="00D9699A"/>
    <w:rsid w:val="00D96F77"/>
    <w:rsid w:val="00DA0276"/>
    <w:rsid w:val="00DA0969"/>
    <w:rsid w:val="00DA0B92"/>
    <w:rsid w:val="00DA1624"/>
    <w:rsid w:val="00DA235F"/>
    <w:rsid w:val="00DA2522"/>
    <w:rsid w:val="00DA2A62"/>
    <w:rsid w:val="00DA3BD9"/>
    <w:rsid w:val="00DA4495"/>
    <w:rsid w:val="00DA53BD"/>
    <w:rsid w:val="00DA5E45"/>
    <w:rsid w:val="00DA61D1"/>
    <w:rsid w:val="00DA6FC3"/>
    <w:rsid w:val="00DA78B9"/>
    <w:rsid w:val="00DA7D09"/>
    <w:rsid w:val="00DB032D"/>
    <w:rsid w:val="00DB0759"/>
    <w:rsid w:val="00DB0C4C"/>
    <w:rsid w:val="00DB1370"/>
    <w:rsid w:val="00DB2AE6"/>
    <w:rsid w:val="00DB2F59"/>
    <w:rsid w:val="00DB4549"/>
    <w:rsid w:val="00DB57D8"/>
    <w:rsid w:val="00DB70C7"/>
    <w:rsid w:val="00DB7B99"/>
    <w:rsid w:val="00DC14BB"/>
    <w:rsid w:val="00DC163B"/>
    <w:rsid w:val="00DC273A"/>
    <w:rsid w:val="00DC3608"/>
    <w:rsid w:val="00DC369F"/>
    <w:rsid w:val="00DC4220"/>
    <w:rsid w:val="00DC4DC4"/>
    <w:rsid w:val="00DC5187"/>
    <w:rsid w:val="00DC6374"/>
    <w:rsid w:val="00DC6EFB"/>
    <w:rsid w:val="00DD08C3"/>
    <w:rsid w:val="00DD4402"/>
    <w:rsid w:val="00DD555A"/>
    <w:rsid w:val="00DD580C"/>
    <w:rsid w:val="00DD5A8F"/>
    <w:rsid w:val="00DD6274"/>
    <w:rsid w:val="00DD6F63"/>
    <w:rsid w:val="00DD713A"/>
    <w:rsid w:val="00DD751F"/>
    <w:rsid w:val="00DD790F"/>
    <w:rsid w:val="00DE0368"/>
    <w:rsid w:val="00DE056D"/>
    <w:rsid w:val="00DE0FDA"/>
    <w:rsid w:val="00DE2CDA"/>
    <w:rsid w:val="00DE3ADF"/>
    <w:rsid w:val="00DE4FE7"/>
    <w:rsid w:val="00DE53B4"/>
    <w:rsid w:val="00DE5E2E"/>
    <w:rsid w:val="00DF023F"/>
    <w:rsid w:val="00DF0F4E"/>
    <w:rsid w:val="00DF149F"/>
    <w:rsid w:val="00DF2418"/>
    <w:rsid w:val="00DF28B7"/>
    <w:rsid w:val="00DF3229"/>
    <w:rsid w:val="00DF40D1"/>
    <w:rsid w:val="00DF4544"/>
    <w:rsid w:val="00DF5285"/>
    <w:rsid w:val="00DF702F"/>
    <w:rsid w:val="00DF7F01"/>
    <w:rsid w:val="00E00CAA"/>
    <w:rsid w:val="00E01E8B"/>
    <w:rsid w:val="00E028A4"/>
    <w:rsid w:val="00E02B2A"/>
    <w:rsid w:val="00E02F44"/>
    <w:rsid w:val="00E030B3"/>
    <w:rsid w:val="00E03145"/>
    <w:rsid w:val="00E03541"/>
    <w:rsid w:val="00E03688"/>
    <w:rsid w:val="00E049A3"/>
    <w:rsid w:val="00E109B5"/>
    <w:rsid w:val="00E10EE7"/>
    <w:rsid w:val="00E11D3D"/>
    <w:rsid w:val="00E11E65"/>
    <w:rsid w:val="00E130F2"/>
    <w:rsid w:val="00E1316B"/>
    <w:rsid w:val="00E13590"/>
    <w:rsid w:val="00E1403F"/>
    <w:rsid w:val="00E14670"/>
    <w:rsid w:val="00E15089"/>
    <w:rsid w:val="00E15D44"/>
    <w:rsid w:val="00E1774B"/>
    <w:rsid w:val="00E17F65"/>
    <w:rsid w:val="00E20CC5"/>
    <w:rsid w:val="00E20D97"/>
    <w:rsid w:val="00E2291D"/>
    <w:rsid w:val="00E23B3A"/>
    <w:rsid w:val="00E253F8"/>
    <w:rsid w:val="00E2645F"/>
    <w:rsid w:val="00E26B20"/>
    <w:rsid w:val="00E279E1"/>
    <w:rsid w:val="00E305C1"/>
    <w:rsid w:val="00E30E62"/>
    <w:rsid w:val="00E31230"/>
    <w:rsid w:val="00E315A0"/>
    <w:rsid w:val="00E331BA"/>
    <w:rsid w:val="00E33684"/>
    <w:rsid w:val="00E3443E"/>
    <w:rsid w:val="00E36432"/>
    <w:rsid w:val="00E37156"/>
    <w:rsid w:val="00E40325"/>
    <w:rsid w:val="00E40E50"/>
    <w:rsid w:val="00E41F07"/>
    <w:rsid w:val="00E41F49"/>
    <w:rsid w:val="00E43B48"/>
    <w:rsid w:val="00E43E84"/>
    <w:rsid w:val="00E44B52"/>
    <w:rsid w:val="00E44F49"/>
    <w:rsid w:val="00E4506D"/>
    <w:rsid w:val="00E452EF"/>
    <w:rsid w:val="00E45400"/>
    <w:rsid w:val="00E4570A"/>
    <w:rsid w:val="00E45DF5"/>
    <w:rsid w:val="00E4780F"/>
    <w:rsid w:val="00E47A0E"/>
    <w:rsid w:val="00E506FF"/>
    <w:rsid w:val="00E52897"/>
    <w:rsid w:val="00E52BC5"/>
    <w:rsid w:val="00E52D01"/>
    <w:rsid w:val="00E53135"/>
    <w:rsid w:val="00E54061"/>
    <w:rsid w:val="00E55E9E"/>
    <w:rsid w:val="00E57238"/>
    <w:rsid w:val="00E57AFB"/>
    <w:rsid w:val="00E605F2"/>
    <w:rsid w:val="00E60EA0"/>
    <w:rsid w:val="00E6157F"/>
    <w:rsid w:val="00E6449E"/>
    <w:rsid w:val="00E65A7B"/>
    <w:rsid w:val="00E67260"/>
    <w:rsid w:val="00E701F7"/>
    <w:rsid w:val="00E7124C"/>
    <w:rsid w:val="00E71437"/>
    <w:rsid w:val="00E71D1C"/>
    <w:rsid w:val="00E728CB"/>
    <w:rsid w:val="00E731F3"/>
    <w:rsid w:val="00E73846"/>
    <w:rsid w:val="00E73EB6"/>
    <w:rsid w:val="00E75898"/>
    <w:rsid w:val="00E7590D"/>
    <w:rsid w:val="00E759BF"/>
    <w:rsid w:val="00E76093"/>
    <w:rsid w:val="00E8161A"/>
    <w:rsid w:val="00E82F3E"/>
    <w:rsid w:val="00E83620"/>
    <w:rsid w:val="00E85AA1"/>
    <w:rsid w:val="00E87787"/>
    <w:rsid w:val="00E91394"/>
    <w:rsid w:val="00E91A20"/>
    <w:rsid w:val="00E92387"/>
    <w:rsid w:val="00E928EF"/>
    <w:rsid w:val="00E93FBA"/>
    <w:rsid w:val="00E95010"/>
    <w:rsid w:val="00E953A6"/>
    <w:rsid w:val="00E954DD"/>
    <w:rsid w:val="00E95ADD"/>
    <w:rsid w:val="00E95C08"/>
    <w:rsid w:val="00E96F22"/>
    <w:rsid w:val="00E97E40"/>
    <w:rsid w:val="00EA0638"/>
    <w:rsid w:val="00EA07F0"/>
    <w:rsid w:val="00EA0DDF"/>
    <w:rsid w:val="00EA0F5E"/>
    <w:rsid w:val="00EA15DF"/>
    <w:rsid w:val="00EA2AE4"/>
    <w:rsid w:val="00EA39CA"/>
    <w:rsid w:val="00EA39D6"/>
    <w:rsid w:val="00EA3B4E"/>
    <w:rsid w:val="00EA5F9A"/>
    <w:rsid w:val="00EA65CF"/>
    <w:rsid w:val="00EA7726"/>
    <w:rsid w:val="00EA78EE"/>
    <w:rsid w:val="00EB0454"/>
    <w:rsid w:val="00EB064A"/>
    <w:rsid w:val="00EB07BE"/>
    <w:rsid w:val="00EB0806"/>
    <w:rsid w:val="00EB23E6"/>
    <w:rsid w:val="00EB3807"/>
    <w:rsid w:val="00EB384A"/>
    <w:rsid w:val="00EB66A2"/>
    <w:rsid w:val="00EB6783"/>
    <w:rsid w:val="00EB6F3B"/>
    <w:rsid w:val="00EB70CD"/>
    <w:rsid w:val="00EB7884"/>
    <w:rsid w:val="00EC00D3"/>
    <w:rsid w:val="00EC0B57"/>
    <w:rsid w:val="00EC2088"/>
    <w:rsid w:val="00EC2F75"/>
    <w:rsid w:val="00EC48B6"/>
    <w:rsid w:val="00EC4B0A"/>
    <w:rsid w:val="00EC5615"/>
    <w:rsid w:val="00EC6E8E"/>
    <w:rsid w:val="00EC70C4"/>
    <w:rsid w:val="00EC7237"/>
    <w:rsid w:val="00EC7883"/>
    <w:rsid w:val="00ED0099"/>
    <w:rsid w:val="00ED035A"/>
    <w:rsid w:val="00ED03B2"/>
    <w:rsid w:val="00ED04EF"/>
    <w:rsid w:val="00ED0FAC"/>
    <w:rsid w:val="00ED11EF"/>
    <w:rsid w:val="00ED12B8"/>
    <w:rsid w:val="00ED16C5"/>
    <w:rsid w:val="00ED2640"/>
    <w:rsid w:val="00ED26F4"/>
    <w:rsid w:val="00ED7D38"/>
    <w:rsid w:val="00EE1A96"/>
    <w:rsid w:val="00EE1BFD"/>
    <w:rsid w:val="00EE3049"/>
    <w:rsid w:val="00EE39DE"/>
    <w:rsid w:val="00EE46A8"/>
    <w:rsid w:val="00EE4C95"/>
    <w:rsid w:val="00EE562C"/>
    <w:rsid w:val="00EE5953"/>
    <w:rsid w:val="00EE5975"/>
    <w:rsid w:val="00EE60F0"/>
    <w:rsid w:val="00EE6A5D"/>
    <w:rsid w:val="00EE7E67"/>
    <w:rsid w:val="00EF0E99"/>
    <w:rsid w:val="00EF1D88"/>
    <w:rsid w:val="00EF1FEB"/>
    <w:rsid w:val="00EF2366"/>
    <w:rsid w:val="00EF29E9"/>
    <w:rsid w:val="00EF2C49"/>
    <w:rsid w:val="00EF35B2"/>
    <w:rsid w:val="00EF3A2C"/>
    <w:rsid w:val="00EF4124"/>
    <w:rsid w:val="00EF4A95"/>
    <w:rsid w:val="00EF4EDD"/>
    <w:rsid w:val="00EF56BC"/>
    <w:rsid w:val="00EF67D3"/>
    <w:rsid w:val="00EF7C06"/>
    <w:rsid w:val="00EF7D22"/>
    <w:rsid w:val="00EF7FFE"/>
    <w:rsid w:val="00F00201"/>
    <w:rsid w:val="00F0080C"/>
    <w:rsid w:val="00F00A12"/>
    <w:rsid w:val="00F01FF0"/>
    <w:rsid w:val="00F0290B"/>
    <w:rsid w:val="00F02A77"/>
    <w:rsid w:val="00F0346E"/>
    <w:rsid w:val="00F03504"/>
    <w:rsid w:val="00F04BF6"/>
    <w:rsid w:val="00F06D8D"/>
    <w:rsid w:val="00F102CD"/>
    <w:rsid w:val="00F10BC4"/>
    <w:rsid w:val="00F10ED7"/>
    <w:rsid w:val="00F1224C"/>
    <w:rsid w:val="00F123BB"/>
    <w:rsid w:val="00F12AA5"/>
    <w:rsid w:val="00F134E6"/>
    <w:rsid w:val="00F1475B"/>
    <w:rsid w:val="00F15305"/>
    <w:rsid w:val="00F16479"/>
    <w:rsid w:val="00F16A2B"/>
    <w:rsid w:val="00F1732E"/>
    <w:rsid w:val="00F203DE"/>
    <w:rsid w:val="00F23068"/>
    <w:rsid w:val="00F234AD"/>
    <w:rsid w:val="00F23FB9"/>
    <w:rsid w:val="00F24C3A"/>
    <w:rsid w:val="00F279EB"/>
    <w:rsid w:val="00F31048"/>
    <w:rsid w:val="00F33B95"/>
    <w:rsid w:val="00F3437E"/>
    <w:rsid w:val="00F34AC4"/>
    <w:rsid w:val="00F3566C"/>
    <w:rsid w:val="00F3592B"/>
    <w:rsid w:val="00F360C1"/>
    <w:rsid w:val="00F360EE"/>
    <w:rsid w:val="00F365D1"/>
    <w:rsid w:val="00F3735C"/>
    <w:rsid w:val="00F37B1F"/>
    <w:rsid w:val="00F4012B"/>
    <w:rsid w:val="00F410EB"/>
    <w:rsid w:val="00F41738"/>
    <w:rsid w:val="00F41C7B"/>
    <w:rsid w:val="00F41D02"/>
    <w:rsid w:val="00F42188"/>
    <w:rsid w:val="00F43830"/>
    <w:rsid w:val="00F43968"/>
    <w:rsid w:val="00F449CE"/>
    <w:rsid w:val="00F44ADF"/>
    <w:rsid w:val="00F4550B"/>
    <w:rsid w:val="00F45A22"/>
    <w:rsid w:val="00F46742"/>
    <w:rsid w:val="00F47639"/>
    <w:rsid w:val="00F50958"/>
    <w:rsid w:val="00F509EF"/>
    <w:rsid w:val="00F50F0B"/>
    <w:rsid w:val="00F5180C"/>
    <w:rsid w:val="00F5339E"/>
    <w:rsid w:val="00F53BA2"/>
    <w:rsid w:val="00F54E3F"/>
    <w:rsid w:val="00F552D3"/>
    <w:rsid w:val="00F55841"/>
    <w:rsid w:val="00F55CAE"/>
    <w:rsid w:val="00F56225"/>
    <w:rsid w:val="00F56409"/>
    <w:rsid w:val="00F56879"/>
    <w:rsid w:val="00F56B1B"/>
    <w:rsid w:val="00F5752B"/>
    <w:rsid w:val="00F577CD"/>
    <w:rsid w:val="00F57949"/>
    <w:rsid w:val="00F60262"/>
    <w:rsid w:val="00F64D34"/>
    <w:rsid w:val="00F6557C"/>
    <w:rsid w:val="00F65694"/>
    <w:rsid w:val="00F7167D"/>
    <w:rsid w:val="00F725B5"/>
    <w:rsid w:val="00F730DE"/>
    <w:rsid w:val="00F748DD"/>
    <w:rsid w:val="00F74A36"/>
    <w:rsid w:val="00F7534B"/>
    <w:rsid w:val="00F76209"/>
    <w:rsid w:val="00F77926"/>
    <w:rsid w:val="00F77F95"/>
    <w:rsid w:val="00F807D0"/>
    <w:rsid w:val="00F8145C"/>
    <w:rsid w:val="00F818F2"/>
    <w:rsid w:val="00F81928"/>
    <w:rsid w:val="00F81E38"/>
    <w:rsid w:val="00F82E47"/>
    <w:rsid w:val="00F8461D"/>
    <w:rsid w:val="00F84B04"/>
    <w:rsid w:val="00F854D1"/>
    <w:rsid w:val="00F857C6"/>
    <w:rsid w:val="00F86623"/>
    <w:rsid w:val="00F9031B"/>
    <w:rsid w:val="00F92CC7"/>
    <w:rsid w:val="00F93257"/>
    <w:rsid w:val="00F93CE0"/>
    <w:rsid w:val="00F94DA3"/>
    <w:rsid w:val="00F95577"/>
    <w:rsid w:val="00F96071"/>
    <w:rsid w:val="00F96A78"/>
    <w:rsid w:val="00FA2153"/>
    <w:rsid w:val="00FA2824"/>
    <w:rsid w:val="00FA28C7"/>
    <w:rsid w:val="00FA2D29"/>
    <w:rsid w:val="00FA3922"/>
    <w:rsid w:val="00FA3FB1"/>
    <w:rsid w:val="00FA436E"/>
    <w:rsid w:val="00FA4427"/>
    <w:rsid w:val="00FA45E2"/>
    <w:rsid w:val="00FA4E3E"/>
    <w:rsid w:val="00FA5633"/>
    <w:rsid w:val="00FA5C83"/>
    <w:rsid w:val="00FA66A8"/>
    <w:rsid w:val="00FA6A22"/>
    <w:rsid w:val="00FA7B3A"/>
    <w:rsid w:val="00FB1171"/>
    <w:rsid w:val="00FB2010"/>
    <w:rsid w:val="00FB211A"/>
    <w:rsid w:val="00FB2176"/>
    <w:rsid w:val="00FB224F"/>
    <w:rsid w:val="00FB29C5"/>
    <w:rsid w:val="00FB2B6E"/>
    <w:rsid w:val="00FB30EE"/>
    <w:rsid w:val="00FB3FA4"/>
    <w:rsid w:val="00FB598B"/>
    <w:rsid w:val="00FC25E4"/>
    <w:rsid w:val="00FC3295"/>
    <w:rsid w:val="00FC3793"/>
    <w:rsid w:val="00FC476D"/>
    <w:rsid w:val="00FC5916"/>
    <w:rsid w:val="00FC5D09"/>
    <w:rsid w:val="00FC71B1"/>
    <w:rsid w:val="00FC7763"/>
    <w:rsid w:val="00FD1446"/>
    <w:rsid w:val="00FD1550"/>
    <w:rsid w:val="00FD25E7"/>
    <w:rsid w:val="00FD4113"/>
    <w:rsid w:val="00FD68B3"/>
    <w:rsid w:val="00FD6C8A"/>
    <w:rsid w:val="00FD70BB"/>
    <w:rsid w:val="00FD76EA"/>
    <w:rsid w:val="00FE1380"/>
    <w:rsid w:val="00FE19EE"/>
    <w:rsid w:val="00FE1BD6"/>
    <w:rsid w:val="00FE2572"/>
    <w:rsid w:val="00FE2AB7"/>
    <w:rsid w:val="00FE35BD"/>
    <w:rsid w:val="00FE58DA"/>
    <w:rsid w:val="00FE76A9"/>
    <w:rsid w:val="00FF1221"/>
    <w:rsid w:val="00FF14AA"/>
    <w:rsid w:val="00FF2F25"/>
    <w:rsid w:val="00FF345D"/>
    <w:rsid w:val="00FF3642"/>
    <w:rsid w:val="00FF3C91"/>
    <w:rsid w:val="00FF43D3"/>
    <w:rsid w:val="00FF472E"/>
    <w:rsid w:val="00FF4D52"/>
    <w:rsid w:val="00FF4E8E"/>
    <w:rsid w:val="00FF5A3D"/>
    <w:rsid w:val="00FF640C"/>
    <w:rsid w:val="00FF7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3298">
      <o:colormenu v:ext="edit" fillcolor="none [3205]"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M Body Text"/>
    <w:qFormat/>
    <w:rsid w:val="00757ED9"/>
    <w:pPr>
      <w:spacing w:after="0" w:line="240" w:lineRule="auto"/>
    </w:pPr>
    <w:rPr>
      <w:rFonts w:ascii="Calibri" w:eastAsia="Times New Roman" w:hAnsi="Calibri" w:cs="Times New Roman"/>
      <w:sz w:val="24"/>
      <w:szCs w:val="20"/>
      <w:lang w:eastAsia="en-GB"/>
    </w:rPr>
  </w:style>
  <w:style w:type="paragraph" w:styleId="Heading1">
    <w:name w:val="heading 1"/>
    <w:basedOn w:val="Heading2"/>
    <w:next w:val="SectionText"/>
    <w:link w:val="Heading1Char"/>
    <w:autoRedefine/>
    <w:qFormat/>
    <w:rsid w:val="00A22C07"/>
    <w:pPr>
      <w:pageBreakBefore/>
      <w:numPr>
        <w:ilvl w:val="0"/>
      </w:numPr>
      <w:outlineLvl w:val="0"/>
    </w:pPr>
    <w:rPr>
      <w:rFonts w:asciiTheme="minorHAnsi" w:hAnsiTheme="minorHAnsi" w:cstheme="minorHAnsi"/>
      <w:sz w:val="32"/>
    </w:rPr>
  </w:style>
  <w:style w:type="paragraph" w:styleId="Heading2">
    <w:name w:val="heading 2"/>
    <w:basedOn w:val="Normal"/>
    <w:next w:val="Normal"/>
    <w:link w:val="Heading2Char"/>
    <w:uiPriority w:val="9"/>
    <w:unhideWhenUsed/>
    <w:qFormat/>
    <w:rsid w:val="00D1555D"/>
    <w:pPr>
      <w:keepNext/>
      <w:keepLines/>
      <w:numPr>
        <w:ilvl w:val="1"/>
        <w:numId w:val="3"/>
      </w:numPr>
      <w:spacing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11AD"/>
    <w:pPr>
      <w:keepNext/>
      <w:keepLines/>
      <w:numPr>
        <w:ilvl w:val="2"/>
        <w:numId w:val="3"/>
      </w:numPr>
      <w:spacing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7D1C"/>
    <w:pPr>
      <w:keepNext/>
      <w:keepLines/>
      <w:numPr>
        <w:ilvl w:val="3"/>
        <w:numId w:val="3"/>
      </w:num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1555D"/>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1555D"/>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1555D"/>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555D"/>
    <w:pPr>
      <w:keepNext/>
      <w:keepLines/>
      <w:numPr>
        <w:ilvl w:val="7"/>
        <w:numId w:val="3"/>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D1555D"/>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2C07"/>
    <w:rPr>
      <w:rFonts w:eastAsiaTheme="majorEastAsia" w:cstheme="minorHAnsi"/>
      <w:b/>
      <w:bCs/>
      <w:color w:val="4F81BD" w:themeColor="accent1"/>
      <w:sz w:val="32"/>
      <w:szCs w:val="26"/>
      <w:lang w:eastAsia="en-GB"/>
    </w:rPr>
  </w:style>
  <w:style w:type="paragraph" w:customStyle="1" w:styleId="SectionText">
    <w:name w:val="Section Text"/>
    <w:basedOn w:val="Normal"/>
    <w:link w:val="SectionTextChar"/>
    <w:rsid w:val="00757ED9"/>
    <w:rPr>
      <w:rFonts w:ascii="Optima" w:hAnsi="Optima"/>
    </w:rPr>
  </w:style>
  <w:style w:type="table" w:styleId="TableGrid">
    <w:name w:val="Table Grid"/>
    <w:basedOn w:val="TableNormal"/>
    <w:rsid w:val="00757ED9"/>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ctionTextChar">
    <w:name w:val="Section Text Char"/>
    <w:basedOn w:val="DefaultParagraphFont"/>
    <w:link w:val="SectionText"/>
    <w:rsid w:val="00757ED9"/>
    <w:rPr>
      <w:rFonts w:ascii="Optima" w:eastAsia="Times New Roman" w:hAnsi="Optima" w:cs="Times New Roman"/>
      <w:sz w:val="24"/>
      <w:szCs w:val="20"/>
      <w:lang w:eastAsia="en-GB"/>
    </w:rPr>
  </w:style>
  <w:style w:type="paragraph" w:styleId="ListParagraph">
    <w:name w:val="List Paragraph"/>
    <w:basedOn w:val="Normal"/>
    <w:uiPriority w:val="34"/>
    <w:qFormat/>
    <w:rsid w:val="00446169"/>
    <w:pPr>
      <w:ind w:left="720"/>
      <w:contextualSpacing/>
    </w:pPr>
  </w:style>
  <w:style w:type="character" w:customStyle="1" w:styleId="Heading2Char">
    <w:name w:val="Heading 2 Char"/>
    <w:basedOn w:val="DefaultParagraphFont"/>
    <w:link w:val="Heading2"/>
    <w:uiPriority w:val="9"/>
    <w:rsid w:val="00D1555D"/>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1811AD"/>
    <w:rPr>
      <w:rFonts w:asciiTheme="majorHAnsi" w:eastAsiaTheme="majorEastAsia" w:hAnsiTheme="majorHAnsi" w:cstheme="majorBidi"/>
      <w:b/>
      <w:bCs/>
      <w:color w:val="4F81BD" w:themeColor="accent1"/>
      <w:sz w:val="24"/>
      <w:szCs w:val="20"/>
      <w:lang w:eastAsia="en-GB"/>
    </w:rPr>
  </w:style>
  <w:style w:type="paragraph" w:styleId="TOCHeading">
    <w:name w:val="TOC Heading"/>
    <w:basedOn w:val="Heading1"/>
    <w:next w:val="Normal"/>
    <w:uiPriority w:val="39"/>
    <w:unhideWhenUsed/>
    <w:qFormat/>
    <w:rsid w:val="003F4EF8"/>
    <w:pPr>
      <w:spacing w:before="480" w:line="276" w:lineRule="auto"/>
      <w:outlineLvl w:val="9"/>
    </w:pPr>
    <w:rPr>
      <w:rFonts w:asciiTheme="majorHAnsi" w:hAnsiTheme="majorHAnsi" w:cstheme="majorBidi"/>
      <w:color w:val="365F91" w:themeColor="accent1" w:themeShade="BF"/>
      <w:sz w:val="28"/>
      <w:szCs w:val="28"/>
      <w:lang w:val="en-US" w:eastAsia="en-US"/>
    </w:rPr>
  </w:style>
  <w:style w:type="paragraph" w:styleId="TOC1">
    <w:name w:val="toc 1"/>
    <w:basedOn w:val="Normal"/>
    <w:next w:val="Normal"/>
    <w:autoRedefine/>
    <w:uiPriority w:val="39"/>
    <w:unhideWhenUsed/>
    <w:rsid w:val="00184065"/>
    <w:pPr>
      <w:tabs>
        <w:tab w:val="left" w:pos="480"/>
        <w:tab w:val="right" w:leader="dot" w:pos="9016"/>
      </w:tabs>
      <w:spacing w:after="100"/>
    </w:pPr>
  </w:style>
  <w:style w:type="paragraph" w:styleId="TOC2">
    <w:name w:val="toc 2"/>
    <w:basedOn w:val="Normal"/>
    <w:next w:val="Normal"/>
    <w:autoRedefine/>
    <w:uiPriority w:val="39"/>
    <w:unhideWhenUsed/>
    <w:rsid w:val="003F4EF8"/>
    <w:pPr>
      <w:spacing w:after="100"/>
      <w:ind w:left="240"/>
    </w:pPr>
  </w:style>
  <w:style w:type="paragraph" w:styleId="TOC3">
    <w:name w:val="toc 3"/>
    <w:basedOn w:val="Normal"/>
    <w:next w:val="Normal"/>
    <w:autoRedefine/>
    <w:uiPriority w:val="39"/>
    <w:unhideWhenUsed/>
    <w:rsid w:val="003F4EF8"/>
    <w:pPr>
      <w:spacing w:after="100"/>
      <w:ind w:left="480"/>
    </w:pPr>
  </w:style>
  <w:style w:type="character" w:styleId="Hyperlink">
    <w:name w:val="Hyperlink"/>
    <w:basedOn w:val="DefaultParagraphFont"/>
    <w:uiPriority w:val="99"/>
    <w:unhideWhenUsed/>
    <w:rsid w:val="003F4EF8"/>
    <w:rPr>
      <w:color w:val="0000FF" w:themeColor="hyperlink"/>
      <w:u w:val="single"/>
    </w:rPr>
  </w:style>
  <w:style w:type="paragraph" w:styleId="BalloonText">
    <w:name w:val="Balloon Text"/>
    <w:basedOn w:val="Normal"/>
    <w:link w:val="BalloonTextChar"/>
    <w:uiPriority w:val="99"/>
    <w:semiHidden/>
    <w:unhideWhenUsed/>
    <w:rsid w:val="003F4EF8"/>
    <w:rPr>
      <w:rFonts w:ascii="Tahoma" w:hAnsi="Tahoma" w:cs="Tahoma"/>
      <w:sz w:val="16"/>
      <w:szCs w:val="16"/>
    </w:rPr>
  </w:style>
  <w:style w:type="character" w:customStyle="1" w:styleId="BalloonTextChar">
    <w:name w:val="Balloon Text Char"/>
    <w:basedOn w:val="DefaultParagraphFont"/>
    <w:link w:val="BalloonText"/>
    <w:uiPriority w:val="99"/>
    <w:semiHidden/>
    <w:rsid w:val="003F4EF8"/>
    <w:rPr>
      <w:rFonts w:ascii="Tahoma" w:eastAsia="Times New Roman" w:hAnsi="Tahoma" w:cs="Tahoma"/>
      <w:sz w:val="16"/>
      <w:szCs w:val="16"/>
      <w:lang w:eastAsia="en-GB"/>
    </w:rPr>
  </w:style>
  <w:style w:type="paragraph" w:styleId="Title">
    <w:name w:val="Title"/>
    <w:aliases w:val="GM Front Cover"/>
    <w:basedOn w:val="Normal"/>
    <w:next w:val="Normal"/>
    <w:link w:val="TitleChar"/>
    <w:uiPriority w:val="10"/>
    <w:qFormat/>
    <w:rsid w:val="008179B8"/>
    <w:pPr>
      <w:spacing w:before="240" w:after="60"/>
      <w:jc w:val="center"/>
      <w:outlineLvl w:val="0"/>
    </w:pPr>
    <w:rPr>
      <w:b/>
      <w:bCs/>
      <w:kern w:val="28"/>
      <w:sz w:val="46"/>
      <w:szCs w:val="46"/>
    </w:rPr>
  </w:style>
  <w:style w:type="character" w:customStyle="1" w:styleId="TitleChar">
    <w:name w:val="Title Char"/>
    <w:aliases w:val="GM Front Cover Char"/>
    <w:basedOn w:val="DefaultParagraphFont"/>
    <w:link w:val="Title"/>
    <w:uiPriority w:val="10"/>
    <w:rsid w:val="008179B8"/>
    <w:rPr>
      <w:rFonts w:ascii="Calibri" w:eastAsia="Times New Roman" w:hAnsi="Calibri" w:cs="Times New Roman"/>
      <w:b/>
      <w:bCs/>
      <w:kern w:val="28"/>
      <w:sz w:val="46"/>
      <w:szCs w:val="46"/>
      <w:lang w:eastAsia="en-GB"/>
    </w:rPr>
  </w:style>
  <w:style w:type="paragraph" w:customStyle="1" w:styleId="TableHeading">
    <w:name w:val="Table Heading"/>
    <w:basedOn w:val="Normal"/>
    <w:autoRedefine/>
    <w:rsid w:val="00E2645F"/>
    <w:pPr>
      <w:keepLines/>
      <w:spacing w:before="120" w:after="120"/>
      <w:jc w:val="center"/>
    </w:pPr>
    <w:rPr>
      <w:b/>
      <w:i/>
      <w:sz w:val="18"/>
      <w:lang w:eastAsia="en-US"/>
    </w:rPr>
  </w:style>
  <w:style w:type="paragraph" w:customStyle="1" w:styleId="TableText">
    <w:name w:val="Table Text"/>
    <w:basedOn w:val="TableHeading"/>
    <w:rsid w:val="00E2645F"/>
    <w:pPr>
      <w:spacing w:before="60" w:after="60"/>
      <w:jc w:val="left"/>
    </w:pPr>
    <w:rPr>
      <w:b w:val="0"/>
      <w:i w:val="0"/>
    </w:rPr>
  </w:style>
  <w:style w:type="paragraph" w:customStyle="1" w:styleId="Heading2notinTOC">
    <w:name w:val="Heading 2 not in TOC"/>
    <w:basedOn w:val="Normal"/>
    <w:autoRedefine/>
    <w:rsid w:val="00FA2D29"/>
    <w:pPr>
      <w:ind w:left="142"/>
      <w:jc w:val="both"/>
    </w:pPr>
    <w:rPr>
      <w:b/>
    </w:rPr>
  </w:style>
  <w:style w:type="paragraph" w:styleId="Header">
    <w:name w:val="header"/>
    <w:basedOn w:val="Normal"/>
    <w:link w:val="HeaderChar"/>
    <w:uiPriority w:val="99"/>
    <w:unhideWhenUsed/>
    <w:rsid w:val="00E2645F"/>
    <w:pPr>
      <w:tabs>
        <w:tab w:val="center" w:pos="4513"/>
        <w:tab w:val="right" w:pos="9026"/>
      </w:tabs>
    </w:pPr>
  </w:style>
  <w:style w:type="character" w:customStyle="1" w:styleId="HeaderChar">
    <w:name w:val="Header Char"/>
    <w:basedOn w:val="DefaultParagraphFont"/>
    <w:link w:val="Header"/>
    <w:uiPriority w:val="99"/>
    <w:rsid w:val="00E2645F"/>
    <w:rPr>
      <w:rFonts w:ascii="Calibri" w:eastAsia="Times New Roman" w:hAnsi="Calibri" w:cs="Times New Roman"/>
      <w:sz w:val="24"/>
      <w:szCs w:val="20"/>
      <w:lang w:eastAsia="en-GB"/>
    </w:rPr>
  </w:style>
  <w:style w:type="paragraph" w:styleId="Footer">
    <w:name w:val="footer"/>
    <w:basedOn w:val="Normal"/>
    <w:link w:val="FooterChar"/>
    <w:uiPriority w:val="99"/>
    <w:unhideWhenUsed/>
    <w:rsid w:val="00E2645F"/>
    <w:pPr>
      <w:tabs>
        <w:tab w:val="center" w:pos="4513"/>
        <w:tab w:val="right" w:pos="9026"/>
      </w:tabs>
    </w:pPr>
  </w:style>
  <w:style w:type="character" w:customStyle="1" w:styleId="FooterChar">
    <w:name w:val="Footer Char"/>
    <w:basedOn w:val="DefaultParagraphFont"/>
    <w:link w:val="Footer"/>
    <w:uiPriority w:val="99"/>
    <w:rsid w:val="00E2645F"/>
    <w:rPr>
      <w:rFonts w:ascii="Calibri" w:eastAsia="Times New Roman" w:hAnsi="Calibri" w:cs="Times New Roman"/>
      <w:sz w:val="24"/>
      <w:szCs w:val="20"/>
      <w:lang w:eastAsia="en-GB"/>
    </w:rPr>
  </w:style>
  <w:style w:type="character" w:customStyle="1" w:styleId="Heading4Char">
    <w:name w:val="Heading 4 Char"/>
    <w:basedOn w:val="DefaultParagraphFont"/>
    <w:link w:val="Heading4"/>
    <w:uiPriority w:val="9"/>
    <w:rsid w:val="00207D1C"/>
    <w:rPr>
      <w:rFonts w:ascii="Calibri" w:eastAsiaTheme="majorEastAsia" w:hAnsi="Calibri" w:cstheme="majorBidi"/>
      <w:b/>
      <w:bCs/>
      <w:i/>
      <w:iCs/>
      <w:sz w:val="24"/>
      <w:szCs w:val="20"/>
      <w:lang w:eastAsia="en-GB"/>
    </w:rPr>
  </w:style>
  <w:style w:type="paragraph" w:customStyle="1" w:styleId="MockCheckbox">
    <w:name w:val="Mock Checkbox"/>
    <w:basedOn w:val="Normal"/>
    <w:next w:val="Normal"/>
    <w:rsid w:val="00265A26"/>
    <w:pPr>
      <w:tabs>
        <w:tab w:val="left" w:pos="249"/>
      </w:tabs>
      <w:jc w:val="center"/>
    </w:pPr>
    <w:rPr>
      <w:rFonts w:ascii="Avenir 45" w:hAnsi="Avenir 45"/>
      <w:b/>
      <w:bCs/>
      <w:caps/>
      <w:sz w:val="18"/>
      <w:szCs w:val="24"/>
      <w:lang w:eastAsia="en-US"/>
    </w:rPr>
  </w:style>
  <w:style w:type="paragraph" w:customStyle="1" w:styleId="SmallDescription">
    <w:name w:val="Small Description"/>
    <w:basedOn w:val="Normal"/>
    <w:next w:val="Normal"/>
    <w:rsid w:val="00265A26"/>
    <w:pPr>
      <w:tabs>
        <w:tab w:val="left" w:pos="249"/>
      </w:tabs>
    </w:pPr>
    <w:rPr>
      <w:rFonts w:ascii="Arial Narrow" w:hAnsi="Arial Narrow"/>
      <w:i/>
      <w:iCs/>
      <w:sz w:val="18"/>
      <w:szCs w:val="24"/>
      <w:lang w:eastAsia="en-US"/>
    </w:rPr>
  </w:style>
  <w:style w:type="paragraph" w:customStyle="1" w:styleId="TableTextNarrow">
    <w:name w:val="Table Text Narrow"/>
    <w:basedOn w:val="TableText"/>
    <w:next w:val="TableText"/>
    <w:rsid w:val="00265A26"/>
    <w:pPr>
      <w:tabs>
        <w:tab w:val="left" w:pos="249"/>
      </w:tabs>
      <w:spacing w:before="0" w:after="0"/>
    </w:pPr>
    <w:rPr>
      <w:rFonts w:ascii="Arial Narrow" w:hAnsi="Arial Narrow"/>
      <w:lang w:val="en-US"/>
    </w:rPr>
  </w:style>
  <w:style w:type="character" w:styleId="CommentReference">
    <w:name w:val="annotation reference"/>
    <w:basedOn w:val="DefaultParagraphFont"/>
    <w:semiHidden/>
    <w:rsid w:val="00265A26"/>
    <w:rPr>
      <w:sz w:val="16"/>
      <w:szCs w:val="16"/>
    </w:rPr>
  </w:style>
  <w:style w:type="paragraph" w:styleId="CommentText">
    <w:name w:val="annotation text"/>
    <w:basedOn w:val="Normal"/>
    <w:link w:val="CommentTextChar"/>
    <w:semiHidden/>
    <w:rsid w:val="00265A26"/>
    <w:pPr>
      <w:spacing w:before="60" w:after="60"/>
    </w:pPr>
    <w:rPr>
      <w:rFonts w:ascii="Avenir 45" w:hAnsi="Avenir 45"/>
      <w:sz w:val="20"/>
    </w:rPr>
  </w:style>
  <w:style w:type="character" w:customStyle="1" w:styleId="CommentTextChar">
    <w:name w:val="Comment Text Char"/>
    <w:basedOn w:val="DefaultParagraphFont"/>
    <w:link w:val="CommentText"/>
    <w:semiHidden/>
    <w:rsid w:val="00265A26"/>
    <w:rPr>
      <w:rFonts w:ascii="Avenir 45" w:eastAsia="Times New Roman" w:hAnsi="Avenir 45" w:cs="Times New Roman"/>
      <w:sz w:val="20"/>
      <w:szCs w:val="20"/>
      <w:lang w:eastAsia="en-GB"/>
    </w:rPr>
  </w:style>
  <w:style w:type="paragraph" w:customStyle="1" w:styleId="DocHelpBullet">
    <w:name w:val="Doc Help Bullet"/>
    <w:basedOn w:val="Normal"/>
    <w:next w:val="Normal"/>
    <w:rsid w:val="00167DC4"/>
    <w:pPr>
      <w:numPr>
        <w:numId w:val="1"/>
      </w:numPr>
      <w:shd w:val="pct5" w:color="auto" w:fill="auto"/>
      <w:spacing w:before="60" w:after="60"/>
      <w:jc w:val="both"/>
    </w:pPr>
    <w:rPr>
      <w:rFonts w:ascii="Avenir 45" w:hAnsi="Avenir 45"/>
      <w:i/>
      <w:vanish/>
      <w:sz w:val="20"/>
    </w:rPr>
  </w:style>
  <w:style w:type="paragraph" w:styleId="ListBullet">
    <w:name w:val="List Bullet"/>
    <w:basedOn w:val="Normal"/>
    <w:rsid w:val="00167DC4"/>
    <w:pPr>
      <w:numPr>
        <w:numId w:val="2"/>
      </w:numPr>
      <w:spacing w:before="60" w:after="60"/>
    </w:pPr>
    <w:rPr>
      <w:rFonts w:ascii="Avenir 45" w:hAnsi="Avenir 45"/>
      <w:sz w:val="20"/>
      <w:szCs w:val="24"/>
    </w:rPr>
  </w:style>
  <w:style w:type="paragraph" w:styleId="HTMLPreformatted">
    <w:name w:val="HTML Preformatted"/>
    <w:basedOn w:val="Normal"/>
    <w:link w:val="HTMLPreformattedChar"/>
    <w:rsid w:val="00167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rsid w:val="00167DC4"/>
    <w:rPr>
      <w:rFonts w:ascii="Courier New" w:eastAsia="Times New Roman" w:hAnsi="Courier New" w:cs="Courier New"/>
      <w:sz w:val="20"/>
      <w:szCs w:val="20"/>
      <w:lang w:eastAsia="en-GB"/>
    </w:rPr>
  </w:style>
  <w:style w:type="paragraph" w:styleId="TOC4">
    <w:name w:val="toc 4"/>
    <w:basedOn w:val="Normal"/>
    <w:next w:val="Normal"/>
    <w:autoRedefine/>
    <w:uiPriority w:val="39"/>
    <w:unhideWhenUsed/>
    <w:rsid w:val="005D6659"/>
    <w:pPr>
      <w:spacing w:after="100"/>
      <w:ind w:left="720"/>
    </w:pPr>
  </w:style>
  <w:style w:type="character" w:styleId="Strong">
    <w:name w:val="Strong"/>
    <w:basedOn w:val="DefaultParagraphFont"/>
    <w:uiPriority w:val="22"/>
    <w:qFormat/>
    <w:rsid w:val="00A22C07"/>
    <w:rPr>
      <w:b/>
      <w:bCs/>
    </w:rPr>
  </w:style>
  <w:style w:type="character" w:customStyle="1" w:styleId="Heading5Char">
    <w:name w:val="Heading 5 Char"/>
    <w:basedOn w:val="DefaultParagraphFont"/>
    <w:link w:val="Heading5"/>
    <w:uiPriority w:val="9"/>
    <w:semiHidden/>
    <w:rsid w:val="00D1555D"/>
    <w:rPr>
      <w:rFonts w:asciiTheme="majorHAnsi" w:eastAsiaTheme="majorEastAsia" w:hAnsiTheme="majorHAnsi" w:cstheme="majorBidi"/>
      <w:color w:val="243F60" w:themeColor="accent1" w:themeShade="7F"/>
      <w:sz w:val="24"/>
      <w:szCs w:val="20"/>
      <w:lang w:eastAsia="en-GB"/>
    </w:rPr>
  </w:style>
  <w:style w:type="character" w:customStyle="1" w:styleId="Heading6Char">
    <w:name w:val="Heading 6 Char"/>
    <w:basedOn w:val="DefaultParagraphFont"/>
    <w:link w:val="Heading6"/>
    <w:uiPriority w:val="9"/>
    <w:semiHidden/>
    <w:rsid w:val="00D1555D"/>
    <w:rPr>
      <w:rFonts w:asciiTheme="majorHAnsi" w:eastAsiaTheme="majorEastAsia" w:hAnsiTheme="majorHAnsi" w:cstheme="majorBidi"/>
      <w:i/>
      <w:iCs/>
      <w:color w:val="243F60" w:themeColor="accent1" w:themeShade="7F"/>
      <w:sz w:val="24"/>
      <w:szCs w:val="20"/>
      <w:lang w:eastAsia="en-GB"/>
    </w:rPr>
  </w:style>
  <w:style w:type="character" w:customStyle="1" w:styleId="Heading7Char">
    <w:name w:val="Heading 7 Char"/>
    <w:basedOn w:val="DefaultParagraphFont"/>
    <w:link w:val="Heading7"/>
    <w:uiPriority w:val="9"/>
    <w:semiHidden/>
    <w:rsid w:val="00D1555D"/>
    <w:rPr>
      <w:rFonts w:asciiTheme="majorHAnsi" w:eastAsiaTheme="majorEastAsia" w:hAnsiTheme="majorHAnsi" w:cstheme="majorBidi"/>
      <w:i/>
      <w:iCs/>
      <w:color w:val="404040" w:themeColor="text1" w:themeTint="BF"/>
      <w:sz w:val="24"/>
      <w:szCs w:val="20"/>
      <w:lang w:eastAsia="en-GB"/>
    </w:rPr>
  </w:style>
  <w:style w:type="character" w:customStyle="1" w:styleId="Heading8Char">
    <w:name w:val="Heading 8 Char"/>
    <w:basedOn w:val="DefaultParagraphFont"/>
    <w:link w:val="Heading8"/>
    <w:uiPriority w:val="9"/>
    <w:semiHidden/>
    <w:rsid w:val="00D1555D"/>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D1555D"/>
    <w:rPr>
      <w:rFonts w:asciiTheme="majorHAnsi" w:eastAsiaTheme="majorEastAsia" w:hAnsiTheme="majorHAnsi" w:cstheme="majorBidi"/>
      <w:i/>
      <w:iCs/>
      <w:color w:val="404040" w:themeColor="text1" w:themeTint="BF"/>
      <w:sz w:val="20"/>
      <w:szCs w:val="20"/>
      <w:lang w:eastAsia="en-GB"/>
    </w:rPr>
  </w:style>
  <w:style w:type="paragraph" w:styleId="NormalWeb">
    <w:name w:val="Normal (Web)"/>
    <w:basedOn w:val="Normal"/>
    <w:uiPriority w:val="99"/>
    <w:rsid w:val="007860D2"/>
    <w:pPr>
      <w:spacing w:before="100" w:beforeAutospacing="1" w:after="100" w:afterAutospacing="1"/>
    </w:pPr>
    <w:rPr>
      <w:rFonts w:ascii="Arial Unicode MS" w:eastAsia="Arial Unicode MS" w:hAnsi="Arial Unicode MS" w:cs="Arial Unicode MS"/>
      <w:szCs w:val="24"/>
      <w:lang w:val="en-US" w:eastAsia="en-US"/>
    </w:rPr>
  </w:style>
  <w:style w:type="paragraph" w:styleId="List">
    <w:name w:val="List"/>
    <w:basedOn w:val="Normal"/>
    <w:rsid w:val="007860D2"/>
    <w:pPr>
      <w:tabs>
        <w:tab w:val="num" w:pos="720"/>
      </w:tabs>
      <w:spacing w:before="60" w:after="60"/>
      <w:ind w:left="720" w:hanging="360"/>
    </w:pPr>
    <w:rPr>
      <w:rFonts w:ascii="Book Antiqua" w:hAnsi="Book Antiqua"/>
      <w:sz w:val="22"/>
      <w:lang w:val="en-US" w:eastAsia="en-US"/>
    </w:rPr>
  </w:style>
  <w:style w:type="paragraph" w:customStyle="1" w:styleId="Default">
    <w:name w:val="Default"/>
    <w:rsid w:val="0006389B"/>
    <w:pPr>
      <w:autoSpaceDE w:val="0"/>
      <w:autoSpaceDN w:val="0"/>
      <w:adjustRightInd w:val="0"/>
      <w:spacing w:after="0" w:line="240" w:lineRule="auto"/>
    </w:pPr>
    <w:rPr>
      <w:rFonts w:ascii="Verdana" w:hAnsi="Verdana" w:cs="Verdana"/>
      <w:color w:val="000000"/>
      <w:sz w:val="24"/>
      <w:szCs w:val="24"/>
      <w:lang w:val="en-US"/>
    </w:rPr>
  </w:style>
  <w:style w:type="paragraph" w:customStyle="1" w:styleId="JDAnormal">
    <w:name w:val="JDA normal"/>
    <w:basedOn w:val="Normal"/>
    <w:link w:val="JDAnormalChar"/>
    <w:rsid w:val="000F3710"/>
    <w:pPr>
      <w:spacing w:before="180" w:after="180"/>
    </w:pPr>
    <w:rPr>
      <w:rFonts w:ascii="Verdana" w:eastAsia="Batang" w:hAnsi="Verdana"/>
      <w:sz w:val="18"/>
      <w:szCs w:val="24"/>
      <w:lang w:val="en-US" w:eastAsia="en-US"/>
    </w:rPr>
  </w:style>
  <w:style w:type="character" w:customStyle="1" w:styleId="JDAnormalChar">
    <w:name w:val="JDA normal Char"/>
    <w:basedOn w:val="DefaultParagraphFont"/>
    <w:link w:val="JDAnormal"/>
    <w:rsid w:val="000F3710"/>
    <w:rPr>
      <w:rFonts w:ascii="Verdana" w:eastAsia="Batang" w:hAnsi="Verdana" w:cs="Times New Roman"/>
      <w:sz w:val="18"/>
      <w:szCs w:val="24"/>
      <w:lang w:val="en-US"/>
    </w:rPr>
  </w:style>
  <w:style w:type="paragraph" w:styleId="CommentSubject">
    <w:name w:val="annotation subject"/>
    <w:basedOn w:val="CommentText"/>
    <w:next w:val="CommentText"/>
    <w:link w:val="CommentSubjectChar"/>
    <w:uiPriority w:val="99"/>
    <w:semiHidden/>
    <w:unhideWhenUsed/>
    <w:rsid w:val="00F92CC7"/>
    <w:pPr>
      <w:spacing w:before="0" w:after="0"/>
    </w:pPr>
    <w:rPr>
      <w:rFonts w:ascii="Calibri" w:hAnsi="Calibri"/>
      <w:b/>
      <w:bCs/>
    </w:rPr>
  </w:style>
  <w:style w:type="character" w:customStyle="1" w:styleId="CommentSubjectChar">
    <w:name w:val="Comment Subject Char"/>
    <w:basedOn w:val="CommentTextChar"/>
    <w:link w:val="CommentSubject"/>
    <w:uiPriority w:val="99"/>
    <w:semiHidden/>
    <w:rsid w:val="00F92CC7"/>
    <w:rPr>
      <w:rFonts w:ascii="Calibri" w:hAnsi="Calibri"/>
      <w:b/>
      <w:bCs/>
    </w:rPr>
  </w:style>
  <w:style w:type="paragraph" w:styleId="Caption">
    <w:name w:val="caption"/>
    <w:basedOn w:val="Normal"/>
    <w:next w:val="Normal"/>
    <w:uiPriority w:val="35"/>
    <w:unhideWhenUsed/>
    <w:qFormat/>
    <w:rsid w:val="003A162D"/>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A63372"/>
    <w:rPr>
      <w:color w:val="800080" w:themeColor="followedHyperlink"/>
      <w:u w:val="single"/>
    </w:rPr>
  </w:style>
  <w:style w:type="paragraph" w:styleId="NoSpacing">
    <w:name w:val="No Spacing"/>
    <w:uiPriority w:val="1"/>
    <w:qFormat/>
    <w:rsid w:val="002827F3"/>
    <w:pPr>
      <w:spacing w:after="0" w:line="240" w:lineRule="auto"/>
    </w:pPr>
    <w:rPr>
      <w:rFonts w:ascii="Avenir 45" w:eastAsia="Times New Roman" w:hAnsi="Avenir 45" w:cs="Times New Roman"/>
      <w:sz w:val="20"/>
      <w:szCs w:val="24"/>
      <w:lang w:eastAsia="en-GB"/>
    </w:rPr>
  </w:style>
  <w:style w:type="paragraph" w:styleId="Revision">
    <w:name w:val="Revision"/>
    <w:hidden/>
    <w:uiPriority w:val="99"/>
    <w:semiHidden/>
    <w:rsid w:val="00E1403F"/>
    <w:pPr>
      <w:spacing w:after="0" w:line="240" w:lineRule="auto"/>
    </w:pPr>
    <w:rPr>
      <w:rFonts w:ascii="Calibri" w:eastAsia="Times New Roman" w:hAnsi="Calibri" w:cs="Times New Roman"/>
      <w:sz w:val="24"/>
      <w:szCs w:val="20"/>
      <w:lang w:eastAsia="en-GB"/>
    </w:rPr>
  </w:style>
  <w:style w:type="table" w:styleId="MediumList2-Accent3">
    <w:name w:val="Medium List 2 Accent 3"/>
    <w:basedOn w:val="TableNormal"/>
    <w:uiPriority w:val="66"/>
    <w:rsid w:val="00D55B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3">
    <w:name w:val="Light Grid Accent 3"/>
    <w:basedOn w:val="TableNormal"/>
    <w:uiPriority w:val="62"/>
    <w:rsid w:val="00D55B4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Grid3-Accent3">
    <w:name w:val="Medium Grid 3 Accent 3"/>
    <w:basedOn w:val="TableNormal"/>
    <w:uiPriority w:val="69"/>
    <w:rsid w:val="00D55B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LightShading-Accent11">
    <w:name w:val="Light Shading - Accent 11"/>
    <w:basedOn w:val="TableNormal"/>
    <w:uiPriority w:val="60"/>
    <w:rsid w:val="00BD7CC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1">
    <w:name w:val="Light Grid1"/>
    <w:basedOn w:val="TableNormal"/>
    <w:uiPriority w:val="62"/>
    <w:rsid w:val="00BD7CC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4327189">
      <w:bodyDiv w:val="1"/>
      <w:marLeft w:val="30"/>
      <w:marRight w:val="30"/>
      <w:marTop w:val="0"/>
      <w:marBottom w:val="0"/>
      <w:divBdr>
        <w:top w:val="none" w:sz="0" w:space="0" w:color="auto"/>
        <w:left w:val="none" w:sz="0" w:space="0" w:color="auto"/>
        <w:bottom w:val="none" w:sz="0" w:space="0" w:color="auto"/>
        <w:right w:val="none" w:sz="0" w:space="0" w:color="auto"/>
      </w:divBdr>
      <w:divsChild>
        <w:div w:id="1457798388">
          <w:marLeft w:val="0"/>
          <w:marRight w:val="0"/>
          <w:marTop w:val="0"/>
          <w:marBottom w:val="0"/>
          <w:divBdr>
            <w:top w:val="none" w:sz="0" w:space="0" w:color="auto"/>
            <w:left w:val="none" w:sz="0" w:space="0" w:color="auto"/>
            <w:bottom w:val="none" w:sz="0" w:space="0" w:color="auto"/>
            <w:right w:val="none" w:sz="0" w:space="0" w:color="auto"/>
          </w:divBdr>
          <w:divsChild>
            <w:div w:id="801339356">
              <w:marLeft w:val="0"/>
              <w:marRight w:val="0"/>
              <w:marTop w:val="0"/>
              <w:marBottom w:val="0"/>
              <w:divBdr>
                <w:top w:val="none" w:sz="0" w:space="0" w:color="auto"/>
                <w:left w:val="none" w:sz="0" w:space="0" w:color="auto"/>
                <w:bottom w:val="none" w:sz="0" w:space="0" w:color="auto"/>
                <w:right w:val="none" w:sz="0" w:space="0" w:color="auto"/>
              </w:divBdr>
              <w:divsChild>
                <w:div w:id="549613043">
                  <w:marLeft w:val="180"/>
                  <w:marRight w:val="0"/>
                  <w:marTop w:val="0"/>
                  <w:marBottom w:val="0"/>
                  <w:divBdr>
                    <w:top w:val="none" w:sz="0" w:space="0" w:color="auto"/>
                    <w:left w:val="none" w:sz="0" w:space="0" w:color="auto"/>
                    <w:bottom w:val="none" w:sz="0" w:space="0" w:color="auto"/>
                    <w:right w:val="none" w:sz="0" w:space="0" w:color="auto"/>
                  </w:divBdr>
                  <w:divsChild>
                    <w:div w:id="8298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5801">
      <w:bodyDiv w:val="1"/>
      <w:marLeft w:val="0"/>
      <w:marRight w:val="0"/>
      <w:marTop w:val="0"/>
      <w:marBottom w:val="0"/>
      <w:divBdr>
        <w:top w:val="none" w:sz="0" w:space="0" w:color="auto"/>
        <w:left w:val="none" w:sz="0" w:space="0" w:color="auto"/>
        <w:bottom w:val="none" w:sz="0" w:space="0" w:color="auto"/>
        <w:right w:val="none" w:sz="0" w:space="0" w:color="auto"/>
      </w:divBdr>
      <w:divsChild>
        <w:div w:id="1722509353">
          <w:marLeft w:val="360"/>
          <w:marRight w:val="0"/>
          <w:marTop w:val="0"/>
          <w:marBottom w:val="0"/>
          <w:divBdr>
            <w:top w:val="none" w:sz="0" w:space="0" w:color="auto"/>
            <w:left w:val="none" w:sz="0" w:space="0" w:color="auto"/>
            <w:bottom w:val="none" w:sz="0" w:space="0" w:color="auto"/>
            <w:right w:val="none" w:sz="0" w:space="0" w:color="auto"/>
          </w:divBdr>
        </w:div>
        <w:div w:id="1800029495">
          <w:marLeft w:val="360"/>
          <w:marRight w:val="0"/>
          <w:marTop w:val="0"/>
          <w:marBottom w:val="0"/>
          <w:divBdr>
            <w:top w:val="none" w:sz="0" w:space="0" w:color="auto"/>
            <w:left w:val="none" w:sz="0" w:space="0" w:color="auto"/>
            <w:bottom w:val="none" w:sz="0" w:space="0" w:color="auto"/>
            <w:right w:val="none" w:sz="0" w:space="0" w:color="auto"/>
          </w:divBdr>
        </w:div>
        <w:div w:id="1994991927">
          <w:marLeft w:val="360"/>
          <w:marRight w:val="0"/>
          <w:marTop w:val="0"/>
          <w:marBottom w:val="0"/>
          <w:divBdr>
            <w:top w:val="none" w:sz="0" w:space="0" w:color="auto"/>
            <w:left w:val="none" w:sz="0" w:space="0" w:color="auto"/>
            <w:bottom w:val="none" w:sz="0" w:space="0" w:color="auto"/>
            <w:right w:val="none" w:sz="0" w:space="0" w:color="auto"/>
          </w:divBdr>
        </w:div>
        <w:div w:id="962539379">
          <w:marLeft w:val="360"/>
          <w:marRight w:val="0"/>
          <w:marTop w:val="0"/>
          <w:marBottom w:val="0"/>
          <w:divBdr>
            <w:top w:val="none" w:sz="0" w:space="0" w:color="auto"/>
            <w:left w:val="none" w:sz="0" w:space="0" w:color="auto"/>
            <w:bottom w:val="none" w:sz="0" w:space="0" w:color="auto"/>
            <w:right w:val="none" w:sz="0" w:space="0" w:color="auto"/>
          </w:divBdr>
        </w:div>
        <w:div w:id="1553886402">
          <w:marLeft w:val="360"/>
          <w:marRight w:val="0"/>
          <w:marTop w:val="0"/>
          <w:marBottom w:val="0"/>
          <w:divBdr>
            <w:top w:val="none" w:sz="0" w:space="0" w:color="auto"/>
            <w:left w:val="none" w:sz="0" w:space="0" w:color="auto"/>
            <w:bottom w:val="none" w:sz="0" w:space="0" w:color="auto"/>
            <w:right w:val="none" w:sz="0" w:space="0" w:color="auto"/>
          </w:divBdr>
        </w:div>
      </w:divsChild>
    </w:div>
    <w:div w:id="76905985">
      <w:bodyDiv w:val="1"/>
      <w:marLeft w:val="0"/>
      <w:marRight w:val="0"/>
      <w:marTop w:val="0"/>
      <w:marBottom w:val="0"/>
      <w:divBdr>
        <w:top w:val="none" w:sz="0" w:space="0" w:color="auto"/>
        <w:left w:val="none" w:sz="0" w:space="0" w:color="auto"/>
        <w:bottom w:val="none" w:sz="0" w:space="0" w:color="auto"/>
        <w:right w:val="none" w:sz="0" w:space="0" w:color="auto"/>
      </w:divBdr>
    </w:div>
    <w:div w:id="117259249">
      <w:bodyDiv w:val="1"/>
      <w:marLeft w:val="0"/>
      <w:marRight w:val="0"/>
      <w:marTop w:val="0"/>
      <w:marBottom w:val="0"/>
      <w:divBdr>
        <w:top w:val="none" w:sz="0" w:space="0" w:color="auto"/>
        <w:left w:val="none" w:sz="0" w:space="0" w:color="auto"/>
        <w:bottom w:val="none" w:sz="0" w:space="0" w:color="auto"/>
        <w:right w:val="none" w:sz="0" w:space="0" w:color="auto"/>
      </w:divBdr>
      <w:divsChild>
        <w:div w:id="1510098098">
          <w:marLeft w:val="274"/>
          <w:marRight w:val="0"/>
          <w:marTop w:val="0"/>
          <w:marBottom w:val="100"/>
          <w:divBdr>
            <w:top w:val="none" w:sz="0" w:space="0" w:color="auto"/>
            <w:left w:val="none" w:sz="0" w:space="0" w:color="auto"/>
            <w:bottom w:val="none" w:sz="0" w:space="0" w:color="auto"/>
            <w:right w:val="none" w:sz="0" w:space="0" w:color="auto"/>
          </w:divBdr>
        </w:div>
        <w:div w:id="2064135886">
          <w:marLeft w:val="274"/>
          <w:marRight w:val="0"/>
          <w:marTop w:val="0"/>
          <w:marBottom w:val="100"/>
          <w:divBdr>
            <w:top w:val="none" w:sz="0" w:space="0" w:color="auto"/>
            <w:left w:val="none" w:sz="0" w:space="0" w:color="auto"/>
            <w:bottom w:val="none" w:sz="0" w:space="0" w:color="auto"/>
            <w:right w:val="none" w:sz="0" w:space="0" w:color="auto"/>
          </w:divBdr>
        </w:div>
      </w:divsChild>
    </w:div>
    <w:div w:id="135413303">
      <w:bodyDiv w:val="1"/>
      <w:marLeft w:val="0"/>
      <w:marRight w:val="0"/>
      <w:marTop w:val="0"/>
      <w:marBottom w:val="0"/>
      <w:divBdr>
        <w:top w:val="none" w:sz="0" w:space="0" w:color="auto"/>
        <w:left w:val="none" w:sz="0" w:space="0" w:color="auto"/>
        <w:bottom w:val="none" w:sz="0" w:space="0" w:color="auto"/>
        <w:right w:val="none" w:sz="0" w:space="0" w:color="auto"/>
      </w:divBdr>
    </w:div>
    <w:div w:id="173306166">
      <w:bodyDiv w:val="1"/>
      <w:marLeft w:val="0"/>
      <w:marRight w:val="0"/>
      <w:marTop w:val="0"/>
      <w:marBottom w:val="0"/>
      <w:divBdr>
        <w:top w:val="none" w:sz="0" w:space="0" w:color="auto"/>
        <w:left w:val="none" w:sz="0" w:space="0" w:color="auto"/>
        <w:bottom w:val="none" w:sz="0" w:space="0" w:color="auto"/>
        <w:right w:val="none" w:sz="0" w:space="0" w:color="auto"/>
      </w:divBdr>
    </w:div>
    <w:div w:id="218370158">
      <w:bodyDiv w:val="1"/>
      <w:marLeft w:val="0"/>
      <w:marRight w:val="0"/>
      <w:marTop w:val="0"/>
      <w:marBottom w:val="0"/>
      <w:divBdr>
        <w:top w:val="none" w:sz="0" w:space="0" w:color="auto"/>
        <w:left w:val="none" w:sz="0" w:space="0" w:color="auto"/>
        <w:bottom w:val="none" w:sz="0" w:space="0" w:color="auto"/>
        <w:right w:val="none" w:sz="0" w:space="0" w:color="auto"/>
      </w:divBdr>
    </w:div>
    <w:div w:id="226230829">
      <w:bodyDiv w:val="1"/>
      <w:marLeft w:val="0"/>
      <w:marRight w:val="0"/>
      <w:marTop w:val="0"/>
      <w:marBottom w:val="0"/>
      <w:divBdr>
        <w:top w:val="none" w:sz="0" w:space="0" w:color="auto"/>
        <w:left w:val="none" w:sz="0" w:space="0" w:color="auto"/>
        <w:bottom w:val="none" w:sz="0" w:space="0" w:color="auto"/>
        <w:right w:val="none" w:sz="0" w:space="0" w:color="auto"/>
      </w:divBdr>
      <w:divsChild>
        <w:div w:id="73168634">
          <w:marLeft w:val="360"/>
          <w:marRight w:val="0"/>
          <w:marTop w:val="0"/>
          <w:marBottom w:val="192"/>
          <w:divBdr>
            <w:top w:val="none" w:sz="0" w:space="0" w:color="auto"/>
            <w:left w:val="none" w:sz="0" w:space="0" w:color="auto"/>
            <w:bottom w:val="none" w:sz="0" w:space="0" w:color="auto"/>
            <w:right w:val="none" w:sz="0" w:space="0" w:color="auto"/>
          </w:divBdr>
        </w:div>
        <w:div w:id="149372980">
          <w:marLeft w:val="734"/>
          <w:marRight w:val="0"/>
          <w:marTop w:val="0"/>
          <w:marBottom w:val="168"/>
          <w:divBdr>
            <w:top w:val="none" w:sz="0" w:space="0" w:color="auto"/>
            <w:left w:val="none" w:sz="0" w:space="0" w:color="auto"/>
            <w:bottom w:val="none" w:sz="0" w:space="0" w:color="auto"/>
            <w:right w:val="none" w:sz="0" w:space="0" w:color="auto"/>
          </w:divBdr>
        </w:div>
        <w:div w:id="494885277">
          <w:marLeft w:val="734"/>
          <w:marRight w:val="0"/>
          <w:marTop w:val="0"/>
          <w:marBottom w:val="168"/>
          <w:divBdr>
            <w:top w:val="none" w:sz="0" w:space="0" w:color="auto"/>
            <w:left w:val="none" w:sz="0" w:space="0" w:color="auto"/>
            <w:bottom w:val="none" w:sz="0" w:space="0" w:color="auto"/>
            <w:right w:val="none" w:sz="0" w:space="0" w:color="auto"/>
          </w:divBdr>
        </w:div>
        <w:div w:id="2027445174">
          <w:marLeft w:val="734"/>
          <w:marRight w:val="0"/>
          <w:marTop w:val="0"/>
          <w:marBottom w:val="168"/>
          <w:divBdr>
            <w:top w:val="none" w:sz="0" w:space="0" w:color="auto"/>
            <w:left w:val="none" w:sz="0" w:space="0" w:color="auto"/>
            <w:bottom w:val="none" w:sz="0" w:space="0" w:color="auto"/>
            <w:right w:val="none" w:sz="0" w:space="0" w:color="auto"/>
          </w:divBdr>
        </w:div>
        <w:div w:id="2011829386">
          <w:marLeft w:val="734"/>
          <w:marRight w:val="0"/>
          <w:marTop w:val="0"/>
          <w:marBottom w:val="168"/>
          <w:divBdr>
            <w:top w:val="none" w:sz="0" w:space="0" w:color="auto"/>
            <w:left w:val="none" w:sz="0" w:space="0" w:color="auto"/>
            <w:bottom w:val="none" w:sz="0" w:space="0" w:color="auto"/>
            <w:right w:val="none" w:sz="0" w:space="0" w:color="auto"/>
          </w:divBdr>
        </w:div>
        <w:div w:id="1833177412">
          <w:marLeft w:val="360"/>
          <w:marRight w:val="0"/>
          <w:marTop w:val="0"/>
          <w:marBottom w:val="192"/>
          <w:divBdr>
            <w:top w:val="none" w:sz="0" w:space="0" w:color="auto"/>
            <w:left w:val="none" w:sz="0" w:space="0" w:color="auto"/>
            <w:bottom w:val="none" w:sz="0" w:space="0" w:color="auto"/>
            <w:right w:val="none" w:sz="0" w:space="0" w:color="auto"/>
          </w:divBdr>
        </w:div>
        <w:div w:id="1844390801">
          <w:marLeft w:val="734"/>
          <w:marRight w:val="0"/>
          <w:marTop w:val="0"/>
          <w:marBottom w:val="168"/>
          <w:divBdr>
            <w:top w:val="none" w:sz="0" w:space="0" w:color="auto"/>
            <w:left w:val="none" w:sz="0" w:space="0" w:color="auto"/>
            <w:bottom w:val="none" w:sz="0" w:space="0" w:color="auto"/>
            <w:right w:val="none" w:sz="0" w:space="0" w:color="auto"/>
          </w:divBdr>
        </w:div>
        <w:div w:id="1558778213">
          <w:marLeft w:val="734"/>
          <w:marRight w:val="0"/>
          <w:marTop w:val="0"/>
          <w:marBottom w:val="168"/>
          <w:divBdr>
            <w:top w:val="none" w:sz="0" w:space="0" w:color="auto"/>
            <w:left w:val="none" w:sz="0" w:space="0" w:color="auto"/>
            <w:bottom w:val="none" w:sz="0" w:space="0" w:color="auto"/>
            <w:right w:val="none" w:sz="0" w:space="0" w:color="auto"/>
          </w:divBdr>
        </w:div>
        <w:div w:id="1520586201">
          <w:marLeft w:val="734"/>
          <w:marRight w:val="0"/>
          <w:marTop w:val="0"/>
          <w:marBottom w:val="168"/>
          <w:divBdr>
            <w:top w:val="none" w:sz="0" w:space="0" w:color="auto"/>
            <w:left w:val="none" w:sz="0" w:space="0" w:color="auto"/>
            <w:bottom w:val="none" w:sz="0" w:space="0" w:color="auto"/>
            <w:right w:val="none" w:sz="0" w:space="0" w:color="auto"/>
          </w:divBdr>
        </w:div>
        <w:div w:id="263348368">
          <w:marLeft w:val="734"/>
          <w:marRight w:val="0"/>
          <w:marTop w:val="0"/>
          <w:marBottom w:val="168"/>
          <w:divBdr>
            <w:top w:val="none" w:sz="0" w:space="0" w:color="auto"/>
            <w:left w:val="none" w:sz="0" w:space="0" w:color="auto"/>
            <w:bottom w:val="none" w:sz="0" w:space="0" w:color="auto"/>
            <w:right w:val="none" w:sz="0" w:space="0" w:color="auto"/>
          </w:divBdr>
        </w:div>
      </w:divsChild>
    </w:div>
    <w:div w:id="307243317">
      <w:bodyDiv w:val="1"/>
      <w:marLeft w:val="30"/>
      <w:marRight w:val="30"/>
      <w:marTop w:val="0"/>
      <w:marBottom w:val="0"/>
      <w:divBdr>
        <w:top w:val="none" w:sz="0" w:space="0" w:color="auto"/>
        <w:left w:val="none" w:sz="0" w:space="0" w:color="auto"/>
        <w:bottom w:val="none" w:sz="0" w:space="0" w:color="auto"/>
        <w:right w:val="none" w:sz="0" w:space="0" w:color="auto"/>
      </w:divBdr>
      <w:divsChild>
        <w:div w:id="1721708591">
          <w:marLeft w:val="0"/>
          <w:marRight w:val="0"/>
          <w:marTop w:val="0"/>
          <w:marBottom w:val="0"/>
          <w:divBdr>
            <w:top w:val="none" w:sz="0" w:space="0" w:color="auto"/>
            <w:left w:val="none" w:sz="0" w:space="0" w:color="auto"/>
            <w:bottom w:val="none" w:sz="0" w:space="0" w:color="auto"/>
            <w:right w:val="none" w:sz="0" w:space="0" w:color="auto"/>
          </w:divBdr>
          <w:divsChild>
            <w:div w:id="458228162">
              <w:marLeft w:val="0"/>
              <w:marRight w:val="0"/>
              <w:marTop w:val="0"/>
              <w:marBottom w:val="0"/>
              <w:divBdr>
                <w:top w:val="none" w:sz="0" w:space="0" w:color="auto"/>
                <w:left w:val="none" w:sz="0" w:space="0" w:color="auto"/>
                <w:bottom w:val="none" w:sz="0" w:space="0" w:color="auto"/>
                <w:right w:val="none" w:sz="0" w:space="0" w:color="auto"/>
              </w:divBdr>
              <w:divsChild>
                <w:div w:id="2136874263">
                  <w:marLeft w:val="180"/>
                  <w:marRight w:val="0"/>
                  <w:marTop w:val="0"/>
                  <w:marBottom w:val="0"/>
                  <w:divBdr>
                    <w:top w:val="none" w:sz="0" w:space="0" w:color="auto"/>
                    <w:left w:val="none" w:sz="0" w:space="0" w:color="auto"/>
                    <w:bottom w:val="none" w:sz="0" w:space="0" w:color="auto"/>
                    <w:right w:val="none" w:sz="0" w:space="0" w:color="auto"/>
                  </w:divBdr>
                  <w:divsChild>
                    <w:div w:id="15412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094390">
      <w:bodyDiv w:val="1"/>
      <w:marLeft w:val="0"/>
      <w:marRight w:val="0"/>
      <w:marTop w:val="0"/>
      <w:marBottom w:val="0"/>
      <w:divBdr>
        <w:top w:val="none" w:sz="0" w:space="0" w:color="auto"/>
        <w:left w:val="none" w:sz="0" w:space="0" w:color="auto"/>
        <w:bottom w:val="none" w:sz="0" w:space="0" w:color="auto"/>
        <w:right w:val="none" w:sz="0" w:space="0" w:color="auto"/>
      </w:divBdr>
      <w:divsChild>
        <w:div w:id="917788037">
          <w:marLeft w:val="274"/>
          <w:marRight w:val="0"/>
          <w:marTop w:val="0"/>
          <w:marBottom w:val="100"/>
          <w:divBdr>
            <w:top w:val="none" w:sz="0" w:space="0" w:color="auto"/>
            <w:left w:val="none" w:sz="0" w:space="0" w:color="auto"/>
            <w:bottom w:val="none" w:sz="0" w:space="0" w:color="auto"/>
            <w:right w:val="none" w:sz="0" w:space="0" w:color="auto"/>
          </w:divBdr>
        </w:div>
        <w:div w:id="2100131165">
          <w:marLeft w:val="274"/>
          <w:marRight w:val="0"/>
          <w:marTop w:val="0"/>
          <w:marBottom w:val="100"/>
          <w:divBdr>
            <w:top w:val="none" w:sz="0" w:space="0" w:color="auto"/>
            <w:left w:val="none" w:sz="0" w:space="0" w:color="auto"/>
            <w:bottom w:val="none" w:sz="0" w:space="0" w:color="auto"/>
            <w:right w:val="none" w:sz="0" w:space="0" w:color="auto"/>
          </w:divBdr>
        </w:div>
      </w:divsChild>
    </w:div>
    <w:div w:id="401605855">
      <w:bodyDiv w:val="1"/>
      <w:marLeft w:val="0"/>
      <w:marRight w:val="0"/>
      <w:marTop w:val="0"/>
      <w:marBottom w:val="0"/>
      <w:divBdr>
        <w:top w:val="none" w:sz="0" w:space="0" w:color="auto"/>
        <w:left w:val="none" w:sz="0" w:space="0" w:color="auto"/>
        <w:bottom w:val="none" w:sz="0" w:space="0" w:color="auto"/>
        <w:right w:val="none" w:sz="0" w:space="0" w:color="auto"/>
      </w:divBdr>
    </w:div>
    <w:div w:id="477187797">
      <w:bodyDiv w:val="1"/>
      <w:marLeft w:val="0"/>
      <w:marRight w:val="0"/>
      <w:marTop w:val="0"/>
      <w:marBottom w:val="0"/>
      <w:divBdr>
        <w:top w:val="none" w:sz="0" w:space="0" w:color="auto"/>
        <w:left w:val="none" w:sz="0" w:space="0" w:color="auto"/>
        <w:bottom w:val="none" w:sz="0" w:space="0" w:color="auto"/>
        <w:right w:val="none" w:sz="0" w:space="0" w:color="auto"/>
      </w:divBdr>
    </w:div>
    <w:div w:id="515534386">
      <w:bodyDiv w:val="1"/>
      <w:marLeft w:val="0"/>
      <w:marRight w:val="0"/>
      <w:marTop w:val="0"/>
      <w:marBottom w:val="0"/>
      <w:divBdr>
        <w:top w:val="none" w:sz="0" w:space="0" w:color="auto"/>
        <w:left w:val="none" w:sz="0" w:space="0" w:color="auto"/>
        <w:bottom w:val="none" w:sz="0" w:space="0" w:color="auto"/>
        <w:right w:val="none" w:sz="0" w:space="0" w:color="auto"/>
      </w:divBdr>
    </w:div>
    <w:div w:id="572814788">
      <w:bodyDiv w:val="1"/>
      <w:marLeft w:val="0"/>
      <w:marRight w:val="0"/>
      <w:marTop w:val="0"/>
      <w:marBottom w:val="0"/>
      <w:divBdr>
        <w:top w:val="none" w:sz="0" w:space="0" w:color="auto"/>
        <w:left w:val="none" w:sz="0" w:space="0" w:color="auto"/>
        <w:bottom w:val="none" w:sz="0" w:space="0" w:color="auto"/>
        <w:right w:val="none" w:sz="0" w:space="0" w:color="auto"/>
      </w:divBdr>
    </w:div>
    <w:div w:id="642537569">
      <w:bodyDiv w:val="1"/>
      <w:marLeft w:val="0"/>
      <w:marRight w:val="0"/>
      <w:marTop w:val="0"/>
      <w:marBottom w:val="0"/>
      <w:divBdr>
        <w:top w:val="none" w:sz="0" w:space="0" w:color="auto"/>
        <w:left w:val="none" w:sz="0" w:space="0" w:color="auto"/>
        <w:bottom w:val="none" w:sz="0" w:space="0" w:color="auto"/>
        <w:right w:val="none" w:sz="0" w:space="0" w:color="auto"/>
      </w:divBdr>
    </w:div>
    <w:div w:id="758404534">
      <w:bodyDiv w:val="1"/>
      <w:marLeft w:val="0"/>
      <w:marRight w:val="0"/>
      <w:marTop w:val="0"/>
      <w:marBottom w:val="0"/>
      <w:divBdr>
        <w:top w:val="none" w:sz="0" w:space="0" w:color="auto"/>
        <w:left w:val="none" w:sz="0" w:space="0" w:color="auto"/>
        <w:bottom w:val="none" w:sz="0" w:space="0" w:color="auto"/>
        <w:right w:val="none" w:sz="0" w:space="0" w:color="auto"/>
      </w:divBdr>
    </w:div>
    <w:div w:id="782649360">
      <w:bodyDiv w:val="1"/>
      <w:marLeft w:val="0"/>
      <w:marRight w:val="0"/>
      <w:marTop w:val="0"/>
      <w:marBottom w:val="0"/>
      <w:divBdr>
        <w:top w:val="none" w:sz="0" w:space="0" w:color="auto"/>
        <w:left w:val="none" w:sz="0" w:space="0" w:color="auto"/>
        <w:bottom w:val="none" w:sz="0" w:space="0" w:color="auto"/>
        <w:right w:val="none" w:sz="0" w:space="0" w:color="auto"/>
      </w:divBdr>
    </w:div>
    <w:div w:id="795636041">
      <w:bodyDiv w:val="1"/>
      <w:marLeft w:val="0"/>
      <w:marRight w:val="0"/>
      <w:marTop w:val="0"/>
      <w:marBottom w:val="0"/>
      <w:divBdr>
        <w:top w:val="none" w:sz="0" w:space="0" w:color="auto"/>
        <w:left w:val="none" w:sz="0" w:space="0" w:color="auto"/>
        <w:bottom w:val="none" w:sz="0" w:space="0" w:color="auto"/>
        <w:right w:val="none" w:sz="0" w:space="0" w:color="auto"/>
      </w:divBdr>
      <w:divsChild>
        <w:div w:id="316956722">
          <w:marLeft w:val="720"/>
          <w:marRight w:val="0"/>
          <w:marTop w:val="0"/>
          <w:marBottom w:val="192"/>
          <w:divBdr>
            <w:top w:val="none" w:sz="0" w:space="0" w:color="auto"/>
            <w:left w:val="none" w:sz="0" w:space="0" w:color="auto"/>
            <w:bottom w:val="none" w:sz="0" w:space="0" w:color="auto"/>
            <w:right w:val="none" w:sz="0" w:space="0" w:color="auto"/>
          </w:divBdr>
        </w:div>
        <w:div w:id="179245626">
          <w:marLeft w:val="720"/>
          <w:marRight w:val="0"/>
          <w:marTop w:val="0"/>
          <w:marBottom w:val="192"/>
          <w:divBdr>
            <w:top w:val="none" w:sz="0" w:space="0" w:color="auto"/>
            <w:left w:val="none" w:sz="0" w:space="0" w:color="auto"/>
            <w:bottom w:val="none" w:sz="0" w:space="0" w:color="auto"/>
            <w:right w:val="none" w:sz="0" w:space="0" w:color="auto"/>
          </w:divBdr>
        </w:div>
        <w:div w:id="942884263">
          <w:marLeft w:val="720"/>
          <w:marRight w:val="0"/>
          <w:marTop w:val="0"/>
          <w:marBottom w:val="192"/>
          <w:divBdr>
            <w:top w:val="none" w:sz="0" w:space="0" w:color="auto"/>
            <w:left w:val="none" w:sz="0" w:space="0" w:color="auto"/>
            <w:bottom w:val="none" w:sz="0" w:space="0" w:color="auto"/>
            <w:right w:val="none" w:sz="0" w:space="0" w:color="auto"/>
          </w:divBdr>
        </w:div>
      </w:divsChild>
    </w:div>
    <w:div w:id="823087162">
      <w:bodyDiv w:val="1"/>
      <w:marLeft w:val="0"/>
      <w:marRight w:val="0"/>
      <w:marTop w:val="0"/>
      <w:marBottom w:val="0"/>
      <w:divBdr>
        <w:top w:val="none" w:sz="0" w:space="0" w:color="auto"/>
        <w:left w:val="none" w:sz="0" w:space="0" w:color="auto"/>
        <w:bottom w:val="none" w:sz="0" w:space="0" w:color="auto"/>
        <w:right w:val="none" w:sz="0" w:space="0" w:color="auto"/>
      </w:divBdr>
    </w:div>
    <w:div w:id="828404490">
      <w:bodyDiv w:val="1"/>
      <w:marLeft w:val="0"/>
      <w:marRight w:val="0"/>
      <w:marTop w:val="0"/>
      <w:marBottom w:val="0"/>
      <w:divBdr>
        <w:top w:val="none" w:sz="0" w:space="0" w:color="auto"/>
        <w:left w:val="none" w:sz="0" w:space="0" w:color="auto"/>
        <w:bottom w:val="none" w:sz="0" w:space="0" w:color="auto"/>
        <w:right w:val="none" w:sz="0" w:space="0" w:color="auto"/>
      </w:divBdr>
    </w:div>
    <w:div w:id="862791703">
      <w:bodyDiv w:val="1"/>
      <w:marLeft w:val="0"/>
      <w:marRight w:val="0"/>
      <w:marTop w:val="0"/>
      <w:marBottom w:val="0"/>
      <w:divBdr>
        <w:top w:val="none" w:sz="0" w:space="0" w:color="auto"/>
        <w:left w:val="none" w:sz="0" w:space="0" w:color="auto"/>
        <w:bottom w:val="none" w:sz="0" w:space="0" w:color="auto"/>
        <w:right w:val="none" w:sz="0" w:space="0" w:color="auto"/>
      </w:divBdr>
    </w:div>
    <w:div w:id="887568201">
      <w:bodyDiv w:val="1"/>
      <w:marLeft w:val="0"/>
      <w:marRight w:val="0"/>
      <w:marTop w:val="0"/>
      <w:marBottom w:val="0"/>
      <w:divBdr>
        <w:top w:val="none" w:sz="0" w:space="0" w:color="auto"/>
        <w:left w:val="none" w:sz="0" w:space="0" w:color="auto"/>
        <w:bottom w:val="none" w:sz="0" w:space="0" w:color="auto"/>
        <w:right w:val="none" w:sz="0" w:space="0" w:color="auto"/>
      </w:divBdr>
    </w:div>
    <w:div w:id="925379933">
      <w:bodyDiv w:val="1"/>
      <w:marLeft w:val="0"/>
      <w:marRight w:val="0"/>
      <w:marTop w:val="0"/>
      <w:marBottom w:val="0"/>
      <w:divBdr>
        <w:top w:val="none" w:sz="0" w:space="0" w:color="auto"/>
        <w:left w:val="none" w:sz="0" w:space="0" w:color="auto"/>
        <w:bottom w:val="none" w:sz="0" w:space="0" w:color="auto"/>
        <w:right w:val="none" w:sz="0" w:space="0" w:color="auto"/>
      </w:divBdr>
    </w:div>
    <w:div w:id="946810885">
      <w:bodyDiv w:val="1"/>
      <w:marLeft w:val="0"/>
      <w:marRight w:val="0"/>
      <w:marTop w:val="0"/>
      <w:marBottom w:val="0"/>
      <w:divBdr>
        <w:top w:val="none" w:sz="0" w:space="0" w:color="auto"/>
        <w:left w:val="none" w:sz="0" w:space="0" w:color="auto"/>
        <w:bottom w:val="none" w:sz="0" w:space="0" w:color="auto"/>
        <w:right w:val="none" w:sz="0" w:space="0" w:color="auto"/>
      </w:divBdr>
    </w:div>
    <w:div w:id="954096521">
      <w:bodyDiv w:val="1"/>
      <w:marLeft w:val="0"/>
      <w:marRight w:val="0"/>
      <w:marTop w:val="0"/>
      <w:marBottom w:val="0"/>
      <w:divBdr>
        <w:top w:val="none" w:sz="0" w:space="0" w:color="auto"/>
        <w:left w:val="none" w:sz="0" w:space="0" w:color="auto"/>
        <w:bottom w:val="none" w:sz="0" w:space="0" w:color="auto"/>
        <w:right w:val="none" w:sz="0" w:space="0" w:color="auto"/>
      </w:divBdr>
      <w:divsChild>
        <w:div w:id="1230531361">
          <w:marLeft w:val="360"/>
          <w:marRight w:val="0"/>
          <w:marTop w:val="0"/>
          <w:marBottom w:val="0"/>
          <w:divBdr>
            <w:top w:val="none" w:sz="0" w:space="0" w:color="auto"/>
            <w:left w:val="none" w:sz="0" w:space="0" w:color="auto"/>
            <w:bottom w:val="none" w:sz="0" w:space="0" w:color="auto"/>
            <w:right w:val="none" w:sz="0" w:space="0" w:color="auto"/>
          </w:divBdr>
        </w:div>
        <w:div w:id="1939556128">
          <w:marLeft w:val="360"/>
          <w:marRight w:val="0"/>
          <w:marTop w:val="0"/>
          <w:marBottom w:val="0"/>
          <w:divBdr>
            <w:top w:val="none" w:sz="0" w:space="0" w:color="auto"/>
            <w:left w:val="none" w:sz="0" w:space="0" w:color="auto"/>
            <w:bottom w:val="none" w:sz="0" w:space="0" w:color="auto"/>
            <w:right w:val="none" w:sz="0" w:space="0" w:color="auto"/>
          </w:divBdr>
        </w:div>
        <w:div w:id="1033458532">
          <w:marLeft w:val="360"/>
          <w:marRight w:val="0"/>
          <w:marTop w:val="0"/>
          <w:marBottom w:val="0"/>
          <w:divBdr>
            <w:top w:val="none" w:sz="0" w:space="0" w:color="auto"/>
            <w:left w:val="none" w:sz="0" w:space="0" w:color="auto"/>
            <w:bottom w:val="none" w:sz="0" w:space="0" w:color="auto"/>
            <w:right w:val="none" w:sz="0" w:space="0" w:color="auto"/>
          </w:divBdr>
        </w:div>
      </w:divsChild>
    </w:div>
    <w:div w:id="1013265752">
      <w:bodyDiv w:val="1"/>
      <w:marLeft w:val="0"/>
      <w:marRight w:val="0"/>
      <w:marTop w:val="0"/>
      <w:marBottom w:val="0"/>
      <w:divBdr>
        <w:top w:val="none" w:sz="0" w:space="0" w:color="auto"/>
        <w:left w:val="none" w:sz="0" w:space="0" w:color="auto"/>
        <w:bottom w:val="none" w:sz="0" w:space="0" w:color="auto"/>
        <w:right w:val="none" w:sz="0" w:space="0" w:color="auto"/>
      </w:divBdr>
      <w:divsChild>
        <w:div w:id="1400441236">
          <w:marLeft w:val="360"/>
          <w:marRight w:val="0"/>
          <w:marTop w:val="0"/>
          <w:marBottom w:val="0"/>
          <w:divBdr>
            <w:top w:val="none" w:sz="0" w:space="0" w:color="auto"/>
            <w:left w:val="none" w:sz="0" w:space="0" w:color="auto"/>
            <w:bottom w:val="none" w:sz="0" w:space="0" w:color="auto"/>
            <w:right w:val="none" w:sz="0" w:space="0" w:color="auto"/>
          </w:divBdr>
        </w:div>
        <w:div w:id="2030794311">
          <w:marLeft w:val="360"/>
          <w:marRight w:val="0"/>
          <w:marTop w:val="0"/>
          <w:marBottom w:val="0"/>
          <w:divBdr>
            <w:top w:val="none" w:sz="0" w:space="0" w:color="auto"/>
            <w:left w:val="none" w:sz="0" w:space="0" w:color="auto"/>
            <w:bottom w:val="none" w:sz="0" w:space="0" w:color="auto"/>
            <w:right w:val="none" w:sz="0" w:space="0" w:color="auto"/>
          </w:divBdr>
        </w:div>
        <w:div w:id="446046563">
          <w:marLeft w:val="360"/>
          <w:marRight w:val="0"/>
          <w:marTop w:val="0"/>
          <w:marBottom w:val="0"/>
          <w:divBdr>
            <w:top w:val="none" w:sz="0" w:space="0" w:color="auto"/>
            <w:left w:val="none" w:sz="0" w:space="0" w:color="auto"/>
            <w:bottom w:val="none" w:sz="0" w:space="0" w:color="auto"/>
            <w:right w:val="none" w:sz="0" w:space="0" w:color="auto"/>
          </w:divBdr>
        </w:div>
        <w:div w:id="1894392065">
          <w:marLeft w:val="360"/>
          <w:marRight w:val="0"/>
          <w:marTop w:val="0"/>
          <w:marBottom w:val="0"/>
          <w:divBdr>
            <w:top w:val="none" w:sz="0" w:space="0" w:color="auto"/>
            <w:left w:val="none" w:sz="0" w:space="0" w:color="auto"/>
            <w:bottom w:val="none" w:sz="0" w:space="0" w:color="auto"/>
            <w:right w:val="none" w:sz="0" w:space="0" w:color="auto"/>
          </w:divBdr>
        </w:div>
      </w:divsChild>
    </w:div>
    <w:div w:id="1033044503">
      <w:bodyDiv w:val="1"/>
      <w:marLeft w:val="0"/>
      <w:marRight w:val="0"/>
      <w:marTop w:val="0"/>
      <w:marBottom w:val="0"/>
      <w:divBdr>
        <w:top w:val="none" w:sz="0" w:space="0" w:color="auto"/>
        <w:left w:val="none" w:sz="0" w:space="0" w:color="auto"/>
        <w:bottom w:val="none" w:sz="0" w:space="0" w:color="auto"/>
        <w:right w:val="none" w:sz="0" w:space="0" w:color="auto"/>
      </w:divBdr>
      <w:divsChild>
        <w:div w:id="1538346665">
          <w:marLeft w:val="706"/>
          <w:marRight w:val="0"/>
          <w:marTop w:val="58"/>
          <w:marBottom w:val="192"/>
          <w:divBdr>
            <w:top w:val="none" w:sz="0" w:space="0" w:color="auto"/>
            <w:left w:val="none" w:sz="0" w:space="0" w:color="auto"/>
            <w:bottom w:val="none" w:sz="0" w:space="0" w:color="auto"/>
            <w:right w:val="none" w:sz="0" w:space="0" w:color="auto"/>
          </w:divBdr>
        </w:div>
      </w:divsChild>
    </w:div>
    <w:div w:id="1160464770">
      <w:bodyDiv w:val="1"/>
      <w:marLeft w:val="0"/>
      <w:marRight w:val="0"/>
      <w:marTop w:val="0"/>
      <w:marBottom w:val="0"/>
      <w:divBdr>
        <w:top w:val="none" w:sz="0" w:space="0" w:color="auto"/>
        <w:left w:val="none" w:sz="0" w:space="0" w:color="auto"/>
        <w:bottom w:val="none" w:sz="0" w:space="0" w:color="auto"/>
        <w:right w:val="none" w:sz="0" w:space="0" w:color="auto"/>
      </w:divBdr>
    </w:div>
    <w:div w:id="1178353789">
      <w:bodyDiv w:val="1"/>
      <w:marLeft w:val="0"/>
      <w:marRight w:val="0"/>
      <w:marTop w:val="0"/>
      <w:marBottom w:val="0"/>
      <w:divBdr>
        <w:top w:val="none" w:sz="0" w:space="0" w:color="auto"/>
        <w:left w:val="none" w:sz="0" w:space="0" w:color="auto"/>
        <w:bottom w:val="none" w:sz="0" w:space="0" w:color="auto"/>
        <w:right w:val="none" w:sz="0" w:space="0" w:color="auto"/>
      </w:divBdr>
    </w:div>
    <w:div w:id="1196579139">
      <w:bodyDiv w:val="1"/>
      <w:marLeft w:val="0"/>
      <w:marRight w:val="0"/>
      <w:marTop w:val="0"/>
      <w:marBottom w:val="0"/>
      <w:divBdr>
        <w:top w:val="none" w:sz="0" w:space="0" w:color="auto"/>
        <w:left w:val="none" w:sz="0" w:space="0" w:color="auto"/>
        <w:bottom w:val="none" w:sz="0" w:space="0" w:color="auto"/>
        <w:right w:val="none" w:sz="0" w:space="0" w:color="auto"/>
      </w:divBdr>
    </w:div>
    <w:div w:id="1214272900">
      <w:bodyDiv w:val="1"/>
      <w:marLeft w:val="0"/>
      <w:marRight w:val="0"/>
      <w:marTop w:val="0"/>
      <w:marBottom w:val="0"/>
      <w:divBdr>
        <w:top w:val="none" w:sz="0" w:space="0" w:color="auto"/>
        <w:left w:val="none" w:sz="0" w:space="0" w:color="auto"/>
        <w:bottom w:val="none" w:sz="0" w:space="0" w:color="auto"/>
        <w:right w:val="none" w:sz="0" w:space="0" w:color="auto"/>
      </w:divBdr>
    </w:div>
    <w:div w:id="1227380259">
      <w:bodyDiv w:val="1"/>
      <w:marLeft w:val="0"/>
      <w:marRight w:val="0"/>
      <w:marTop w:val="0"/>
      <w:marBottom w:val="0"/>
      <w:divBdr>
        <w:top w:val="none" w:sz="0" w:space="0" w:color="auto"/>
        <w:left w:val="none" w:sz="0" w:space="0" w:color="auto"/>
        <w:bottom w:val="none" w:sz="0" w:space="0" w:color="auto"/>
        <w:right w:val="none" w:sz="0" w:space="0" w:color="auto"/>
      </w:divBdr>
    </w:div>
    <w:div w:id="1256088615">
      <w:bodyDiv w:val="1"/>
      <w:marLeft w:val="27"/>
      <w:marRight w:val="27"/>
      <w:marTop w:val="0"/>
      <w:marBottom w:val="0"/>
      <w:divBdr>
        <w:top w:val="none" w:sz="0" w:space="0" w:color="auto"/>
        <w:left w:val="none" w:sz="0" w:space="0" w:color="auto"/>
        <w:bottom w:val="none" w:sz="0" w:space="0" w:color="auto"/>
        <w:right w:val="none" w:sz="0" w:space="0" w:color="auto"/>
      </w:divBdr>
      <w:divsChild>
        <w:div w:id="1887376160">
          <w:marLeft w:val="0"/>
          <w:marRight w:val="0"/>
          <w:marTop w:val="0"/>
          <w:marBottom w:val="0"/>
          <w:divBdr>
            <w:top w:val="none" w:sz="0" w:space="0" w:color="auto"/>
            <w:left w:val="none" w:sz="0" w:space="0" w:color="auto"/>
            <w:bottom w:val="none" w:sz="0" w:space="0" w:color="auto"/>
            <w:right w:val="none" w:sz="0" w:space="0" w:color="auto"/>
          </w:divBdr>
          <w:divsChild>
            <w:div w:id="1449281607">
              <w:marLeft w:val="0"/>
              <w:marRight w:val="0"/>
              <w:marTop w:val="0"/>
              <w:marBottom w:val="0"/>
              <w:divBdr>
                <w:top w:val="none" w:sz="0" w:space="0" w:color="auto"/>
                <w:left w:val="none" w:sz="0" w:space="0" w:color="auto"/>
                <w:bottom w:val="none" w:sz="0" w:space="0" w:color="auto"/>
                <w:right w:val="none" w:sz="0" w:space="0" w:color="auto"/>
              </w:divBdr>
              <w:divsChild>
                <w:div w:id="1330134359">
                  <w:marLeft w:val="163"/>
                  <w:marRight w:val="0"/>
                  <w:marTop w:val="0"/>
                  <w:marBottom w:val="0"/>
                  <w:divBdr>
                    <w:top w:val="none" w:sz="0" w:space="0" w:color="auto"/>
                    <w:left w:val="none" w:sz="0" w:space="0" w:color="auto"/>
                    <w:bottom w:val="none" w:sz="0" w:space="0" w:color="auto"/>
                    <w:right w:val="none" w:sz="0" w:space="0" w:color="auto"/>
                  </w:divBdr>
                  <w:divsChild>
                    <w:div w:id="12545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430627">
      <w:bodyDiv w:val="1"/>
      <w:marLeft w:val="0"/>
      <w:marRight w:val="0"/>
      <w:marTop w:val="0"/>
      <w:marBottom w:val="0"/>
      <w:divBdr>
        <w:top w:val="none" w:sz="0" w:space="0" w:color="auto"/>
        <w:left w:val="none" w:sz="0" w:space="0" w:color="auto"/>
        <w:bottom w:val="none" w:sz="0" w:space="0" w:color="auto"/>
        <w:right w:val="none" w:sz="0" w:space="0" w:color="auto"/>
      </w:divBdr>
    </w:div>
    <w:div w:id="1321814257">
      <w:bodyDiv w:val="1"/>
      <w:marLeft w:val="0"/>
      <w:marRight w:val="0"/>
      <w:marTop w:val="0"/>
      <w:marBottom w:val="0"/>
      <w:divBdr>
        <w:top w:val="none" w:sz="0" w:space="0" w:color="auto"/>
        <w:left w:val="none" w:sz="0" w:space="0" w:color="auto"/>
        <w:bottom w:val="none" w:sz="0" w:space="0" w:color="auto"/>
        <w:right w:val="none" w:sz="0" w:space="0" w:color="auto"/>
      </w:divBdr>
      <w:divsChild>
        <w:div w:id="189270655">
          <w:marLeft w:val="446"/>
          <w:marRight w:val="0"/>
          <w:marTop w:val="77"/>
          <w:marBottom w:val="0"/>
          <w:divBdr>
            <w:top w:val="none" w:sz="0" w:space="0" w:color="auto"/>
            <w:left w:val="none" w:sz="0" w:space="0" w:color="auto"/>
            <w:bottom w:val="none" w:sz="0" w:space="0" w:color="auto"/>
            <w:right w:val="none" w:sz="0" w:space="0" w:color="auto"/>
          </w:divBdr>
        </w:div>
        <w:div w:id="1155486669">
          <w:marLeft w:val="446"/>
          <w:marRight w:val="0"/>
          <w:marTop w:val="77"/>
          <w:marBottom w:val="0"/>
          <w:divBdr>
            <w:top w:val="none" w:sz="0" w:space="0" w:color="auto"/>
            <w:left w:val="none" w:sz="0" w:space="0" w:color="auto"/>
            <w:bottom w:val="none" w:sz="0" w:space="0" w:color="auto"/>
            <w:right w:val="none" w:sz="0" w:space="0" w:color="auto"/>
          </w:divBdr>
        </w:div>
        <w:div w:id="2142728045">
          <w:marLeft w:val="446"/>
          <w:marRight w:val="0"/>
          <w:marTop w:val="77"/>
          <w:marBottom w:val="0"/>
          <w:divBdr>
            <w:top w:val="none" w:sz="0" w:space="0" w:color="auto"/>
            <w:left w:val="none" w:sz="0" w:space="0" w:color="auto"/>
            <w:bottom w:val="none" w:sz="0" w:space="0" w:color="auto"/>
            <w:right w:val="none" w:sz="0" w:space="0" w:color="auto"/>
          </w:divBdr>
        </w:div>
      </w:divsChild>
    </w:div>
    <w:div w:id="1373649188">
      <w:bodyDiv w:val="1"/>
      <w:marLeft w:val="0"/>
      <w:marRight w:val="0"/>
      <w:marTop w:val="0"/>
      <w:marBottom w:val="0"/>
      <w:divBdr>
        <w:top w:val="none" w:sz="0" w:space="0" w:color="auto"/>
        <w:left w:val="none" w:sz="0" w:space="0" w:color="auto"/>
        <w:bottom w:val="none" w:sz="0" w:space="0" w:color="auto"/>
        <w:right w:val="none" w:sz="0" w:space="0" w:color="auto"/>
      </w:divBdr>
    </w:div>
    <w:div w:id="1388187327">
      <w:bodyDiv w:val="1"/>
      <w:marLeft w:val="0"/>
      <w:marRight w:val="0"/>
      <w:marTop w:val="0"/>
      <w:marBottom w:val="0"/>
      <w:divBdr>
        <w:top w:val="none" w:sz="0" w:space="0" w:color="auto"/>
        <w:left w:val="none" w:sz="0" w:space="0" w:color="auto"/>
        <w:bottom w:val="none" w:sz="0" w:space="0" w:color="auto"/>
        <w:right w:val="none" w:sz="0" w:space="0" w:color="auto"/>
      </w:divBdr>
      <w:divsChild>
        <w:div w:id="1398286681">
          <w:marLeft w:val="360"/>
          <w:marRight w:val="0"/>
          <w:marTop w:val="0"/>
          <w:marBottom w:val="0"/>
          <w:divBdr>
            <w:top w:val="none" w:sz="0" w:space="0" w:color="auto"/>
            <w:left w:val="none" w:sz="0" w:space="0" w:color="auto"/>
            <w:bottom w:val="none" w:sz="0" w:space="0" w:color="auto"/>
            <w:right w:val="none" w:sz="0" w:space="0" w:color="auto"/>
          </w:divBdr>
        </w:div>
        <w:div w:id="1051004204">
          <w:marLeft w:val="360"/>
          <w:marRight w:val="0"/>
          <w:marTop w:val="0"/>
          <w:marBottom w:val="0"/>
          <w:divBdr>
            <w:top w:val="none" w:sz="0" w:space="0" w:color="auto"/>
            <w:left w:val="none" w:sz="0" w:space="0" w:color="auto"/>
            <w:bottom w:val="none" w:sz="0" w:space="0" w:color="auto"/>
            <w:right w:val="none" w:sz="0" w:space="0" w:color="auto"/>
          </w:divBdr>
        </w:div>
        <w:div w:id="1798832253">
          <w:marLeft w:val="360"/>
          <w:marRight w:val="0"/>
          <w:marTop w:val="0"/>
          <w:marBottom w:val="0"/>
          <w:divBdr>
            <w:top w:val="none" w:sz="0" w:space="0" w:color="auto"/>
            <w:left w:val="none" w:sz="0" w:space="0" w:color="auto"/>
            <w:bottom w:val="none" w:sz="0" w:space="0" w:color="auto"/>
            <w:right w:val="none" w:sz="0" w:space="0" w:color="auto"/>
          </w:divBdr>
        </w:div>
        <w:div w:id="1007757931">
          <w:marLeft w:val="360"/>
          <w:marRight w:val="0"/>
          <w:marTop w:val="0"/>
          <w:marBottom w:val="0"/>
          <w:divBdr>
            <w:top w:val="none" w:sz="0" w:space="0" w:color="auto"/>
            <w:left w:val="none" w:sz="0" w:space="0" w:color="auto"/>
            <w:bottom w:val="none" w:sz="0" w:space="0" w:color="auto"/>
            <w:right w:val="none" w:sz="0" w:space="0" w:color="auto"/>
          </w:divBdr>
        </w:div>
        <w:div w:id="1504051249">
          <w:marLeft w:val="360"/>
          <w:marRight w:val="0"/>
          <w:marTop w:val="0"/>
          <w:marBottom w:val="0"/>
          <w:divBdr>
            <w:top w:val="none" w:sz="0" w:space="0" w:color="auto"/>
            <w:left w:val="none" w:sz="0" w:space="0" w:color="auto"/>
            <w:bottom w:val="none" w:sz="0" w:space="0" w:color="auto"/>
            <w:right w:val="none" w:sz="0" w:space="0" w:color="auto"/>
          </w:divBdr>
        </w:div>
      </w:divsChild>
    </w:div>
    <w:div w:id="1405954848">
      <w:bodyDiv w:val="1"/>
      <w:marLeft w:val="0"/>
      <w:marRight w:val="0"/>
      <w:marTop w:val="0"/>
      <w:marBottom w:val="0"/>
      <w:divBdr>
        <w:top w:val="none" w:sz="0" w:space="0" w:color="auto"/>
        <w:left w:val="none" w:sz="0" w:space="0" w:color="auto"/>
        <w:bottom w:val="none" w:sz="0" w:space="0" w:color="auto"/>
        <w:right w:val="none" w:sz="0" w:space="0" w:color="auto"/>
      </w:divBdr>
    </w:div>
    <w:div w:id="1544102145">
      <w:bodyDiv w:val="1"/>
      <w:marLeft w:val="0"/>
      <w:marRight w:val="0"/>
      <w:marTop w:val="0"/>
      <w:marBottom w:val="0"/>
      <w:divBdr>
        <w:top w:val="none" w:sz="0" w:space="0" w:color="auto"/>
        <w:left w:val="none" w:sz="0" w:space="0" w:color="auto"/>
        <w:bottom w:val="none" w:sz="0" w:space="0" w:color="auto"/>
        <w:right w:val="none" w:sz="0" w:space="0" w:color="auto"/>
      </w:divBdr>
    </w:div>
    <w:div w:id="1668171076">
      <w:bodyDiv w:val="1"/>
      <w:marLeft w:val="0"/>
      <w:marRight w:val="0"/>
      <w:marTop w:val="0"/>
      <w:marBottom w:val="0"/>
      <w:divBdr>
        <w:top w:val="none" w:sz="0" w:space="0" w:color="auto"/>
        <w:left w:val="none" w:sz="0" w:space="0" w:color="auto"/>
        <w:bottom w:val="none" w:sz="0" w:space="0" w:color="auto"/>
        <w:right w:val="none" w:sz="0" w:space="0" w:color="auto"/>
      </w:divBdr>
    </w:div>
    <w:div w:id="1688944441">
      <w:bodyDiv w:val="1"/>
      <w:marLeft w:val="27"/>
      <w:marRight w:val="27"/>
      <w:marTop w:val="0"/>
      <w:marBottom w:val="0"/>
      <w:divBdr>
        <w:top w:val="none" w:sz="0" w:space="0" w:color="auto"/>
        <w:left w:val="none" w:sz="0" w:space="0" w:color="auto"/>
        <w:bottom w:val="none" w:sz="0" w:space="0" w:color="auto"/>
        <w:right w:val="none" w:sz="0" w:space="0" w:color="auto"/>
      </w:divBdr>
      <w:divsChild>
        <w:div w:id="487483202">
          <w:marLeft w:val="0"/>
          <w:marRight w:val="0"/>
          <w:marTop w:val="0"/>
          <w:marBottom w:val="0"/>
          <w:divBdr>
            <w:top w:val="none" w:sz="0" w:space="0" w:color="auto"/>
            <w:left w:val="none" w:sz="0" w:space="0" w:color="auto"/>
            <w:bottom w:val="none" w:sz="0" w:space="0" w:color="auto"/>
            <w:right w:val="none" w:sz="0" w:space="0" w:color="auto"/>
          </w:divBdr>
          <w:divsChild>
            <w:div w:id="1693188153">
              <w:marLeft w:val="0"/>
              <w:marRight w:val="0"/>
              <w:marTop w:val="0"/>
              <w:marBottom w:val="0"/>
              <w:divBdr>
                <w:top w:val="none" w:sz="0" w:space="0" w:color="auto"/>
                <w:left w:val="none" w:sz="0" w:space="0" w:color="auto"/>
                <w:bottom w:val="none" w:sz="0" w:space="0" w:color="auto"/>
                <w:right w:val="none" w:sz="0" w:space="0" w:color="auto"/>
              </w:divBdr>
              <w:divsChild>
                <w:div w:id="1129393127">
                  <w:marLeft w:val="163"/>
                  <w:marRight w:val="0"/>
                  <w:marTop w:val="0"/>
                  <w:marBottom w:val="0"/>
                  <w:divBdr>
                    <w:top w:val="none" w:sz="0" w:space="0" w:color="auto"/>
                    <w:left w:val="none" w:sz="0" w:space="0" w:color="auto"/>
                    <w:bottom w:val="none" w:sz="0" w:space="0" w:color="auto"/>
                    <w:right w:val="none" w:sz="0" w:space="0" w:color="auto"/>
                  </w:divBdr>
                  <w:divsChild>
                    <w:div w:id="17223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346849">
      <w:bodyDiv w:val="1"/>
      <w:marLeft w:val="0"/>
      <w:marRight w:val="0"/>
      <w:marTop w:val="0"/>
      <w:marBottom w:val="0"/>
      <w:divBdr>
        <w:top w:val="none" w:sz="0" w:space="0" w:color="auto"/>
        <w:left w:val="none" w:sz="0" w:space="0" w:color="auto"/>
        <w:bottom w:val="none" w:sz="0" w:space="0" w:color="auto"/>
        <w:right w:val="none" w:sz="0" w:space="0" w:color="auto"/>
      </w:divBdr>
    </w:div>
    <w:div w:id="1797141249">
      <w:bodyDiv w:val="1"/>
      <w:marLeft w:val="0"/>
      <w:marRight w:val="0"/>
      <w:marTop w:val="0"/>
      <w:marBottom w:val="0"/>
      <w:divBdr>
        <w:top w:val="none" w:sz="0" w:space="0" w:color="auto"/>
        <w:left w:val="none" w:sz="0" w:space="0" w:color="auto"/>
        <w:bottom w:val="none" w:sz="0" w:space="0" w:color="auto"/>
        <w:right w:val="none" w:sz="0" w:space="0" w:color="auto"/>
      </w:divBdr>
      <w:divsChild>
        <w:div w:id="354891219">
          <w:marLeft w:val="360"/>
          <w:marRight w:val="0"/>
          <w:marTop w:val="0"/>
          <w:marBottom w:val="0"/>
          <w:divBdr>
            <w:top w:val="none" w:sz="0" w:space="0" w:color="auto"/>
            <w:left w:val="none" w:sz="0" w:space="0" w:color="auto"/>
            <w:bottom w:val="none" w:sz="0" w:space="0" w:color="auto"/>
            <w:right w:val="none" w:sz="0" w:space="0" w:color="auto"/>
          </w:divBdr>
        </w:div>
        <w:div w:id="1700202730">
          <w:marLeft w:val="360"/>
          <w:marRight w:val="0"/>
          <w:marTop w:val="0"/>
          <w:marBottom w:val="0"/>
          <w:divBdr>
            <w:top w:val="none" w:sz="0" w:space="0" w:color="auto"/>
            <w:left w:val="none" w:sz="0" w:space="0" w:color="auto"/>
            <w:bottom w:val="none" w:sz="0" w:space="0" w:color="auto"/>
            <w:right w:val="none" w:sz="0" w:space="0" w:color="auto"/>
          </w:divBdr>
        </w:div>
        <w:div w:id="272248896">
          <w:marLeft w:val="360"/>
          <w:marRight w:val="0"/>
          <w:marTop w:val="0"/>
          <w:marBottom w:val="0"/>
          <w:divBdr>
            <w:top w:val="none" w:sz="0" w:space="0" w:color="auto"/>
            <w:left w:val="none" w:sz="0" w:space="0" w:color="auto"/>
            <w:bottom w:val="none" w:sz="0" w:space="0" w:color="auto"/>
            <w:right w:val="none" w:sz="0" w:space="0" w:color="auto"/>
          </w:divBdr>
        </w:div>
        <w:div w:id="436220113">
          <w:marLeft w:val="360"/>
          <w:marRight w:val="0"/>
          <w:marTop w:val="0"/>
          <w:marBottom w:val="0"/>
          <w:divBdr>
            <w:top w:val="none" w:sz="0" w:space="0" w:color="auto"/>
            <w:left w:val="none" w:sz="0" w:space="0" w:color="auto"/>
            <w:bottom w:val="none" w:sz="0" w:space="0" w:color="auto"/>
            <w:right w:val="none" w:sz="0" w:space="0" w:color="auto"/>
          </w:divBdr>
        </w:div>
      </w:divsChild>
    </w:div>
    <w:div w:id="1870757338">
      <w:bodyDiv w:val="1"/>
      <w:marLeft w:val="0"/>
      <w:marRight w:val="0"/>
      <w:marTop w:val="0"/>
      <w:marBottom w:val="0"/>
      <w:divBdr>
        <w:top w:val="none" w:sz="0" w:space="0" w:color="auto"/>
        <w:left w:val="none" w:sz="0" w:space="0" w:color="auto"/>
        <w:bottom w:val="none" w:sz="0" w:space="0" w:color="auto"/>
        <w:right w:val="none" w:sz="0" w:space="0" w:color="auto"/>
      </w:divBdr>
    </w:div>
    <w:div w:id="1933973970">
      <w:bodyDiv w:val="1"/>
      <w:marLeft w:val="0"/>
      <w:marRight w:val="0"/>
      <w:marTop w:val="0"/>
      <w:marBottom w:val="0"/>
      <w:divBdr>
        <w:top w:val="none" w:sz="0" w:space="0" w:color="auto"/>
        <w:left w:val="none" w:sz="0" w:space="0" w:color="auto"/>
        <w:bottom w:val="none" w:sz="0" w:space="0" w:color="auto"/>
        <w:right w:val="none" w:sz="0" w:space="0" w:color="auto"/>
      </w:divBdr>
    </w:div>
    <w:div w:id="1974209213">
      <w:bodyDiv w:val="1"/>
      <w:marLeft w:val="0"/>
      <w:marRight w:val="0"/>
      <w:marTop w:val="0"/>
      <w:marBottom w:val="0"/>
      <w:divBdr>
        <w:top w:val="none" w:sz="0" w:space="0" w:color="auto"/>
        <w:left w:val="none" w:sz="0" w:space="0" w:color="auto"/>
        <w:bottom w:val="none" w:sz="0" w:space="0" w:color="auto"/>
        <w:right w:val="none" w:sz="0" w:space="0" w:color="auto"/>
      </w:divBdr>
    </w:div>
    <w:div w:id="2011253643">
      <w:bodyDiv w:val="1"/>
      <w:marLeft w:val="0"/>
      <w:marRight w:val="0"/>
      <w:marTop w:val="0"/>
      <w:marBottom w:val="0"/>
      <w:divBdr>
        <w:top w:val="none" w:sz="0" w:space="0" w:color="auto"/>
        <w:left w:val="none" w:sz="0" w:space="0" w:color="auto"/>
        <w:bottom w:val="none" w:sz="0" w:space="0" w:color="auto"/>
        <w:right w:val="none" w:sz="0" w:space="0" w:color="auto"/>
      </w:divBdr>
    </w:div>
    <w:div w:id="2059548743">
      <w:bodyDiv w:val="1"/>
      <w:marLeft w:val="0"/>
      <w:marRight w:val="0"/>
      <w:marTop w:val="0"/>
      <w:marBottom w:val="0"/>
      <w:divBdr>
        <w:top w:val="none" w:sz="0" w:space="0" w:color="auto"/>
        <w:left w:val="none" w:sz="0" w:space="0" w:color="auto"/>
        <w:bottom w:val="none" w:sz="0" w:space="0" w:color="auto"/>
        <w:right w:val="none" w:sz="0" w:space="0" w:color="auto"/>
      </w:divBdr>
      <w:divsChild>
        <w:div w:id="658850315">
          <w:marLeft w:val="547"/>
          <w:marRight w:val="0"/>
          <w:marTop w:val="96"/>
          <w:marBottom w:val="0"/>
          <w:divBdr>
            <w:top w:val="none" w:sz="0" w:space="0" w:color="auto"/>
            <w:left w:val="none" w:sz="0" w:space="0" w:color="auto"/>
            <w:bottom w:val="none" w:sz="0" w:space="0" w:color="auto"/>
            <w:right w:val="none" w:sz="0" w:space="0" w:color="auto"/>
          </w:divBdr>
        </w:div>
        <w:div w:id="679699903">
          <w:marLeft w:val="547"/>
          <w:marRight w:val="0"/>
          <w:marTop w:val="96"/>
          <w:marBottom w:val="0"/>
          <w:divBdr>
            <w:top w:val="none" w:sz="0" w:space="0" w:color="auto"/>
            <w:left w:val="none" w:sz="0" w:space="0" w:color="auto"/>
            <w:bottom w:val="none" w:sz="0" w:space="0" w:color="auto"/>
            <w:right w:val="none" w:sz="0" w:space="0" w:color="auto"/>
          </w:divBdr>
        </w:div>
        <w:div w:id="1703509194">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nscorp.sharepoint.com/sites/GM4ProgrammeTeamsite/02_MP/Forms/AllItems.aspx?RootFolder=%2Fsites%2FGM4ProgrammeTeamsite%2F02_MP%2F03%20Detailed%20Design%2F01%20Deliverables%2FMPDD42%20-%20MP%20Technical%20Configuration%20Design%20Document%2F03%20Issued%20For%20Approval&amp;FolderCTID=0x0120006CFDFB756210D740899B133F8C129BBB&amp;View=%7b3F451D94-EE87-4C65-B753-5E83FB6E03F4%7d&amp;InitialTabId=Ribbon%2EDocument&amp;VisibilityContext=WSSTabPersistence" TargetMode="External"/><Relationship Id="rId18" Type="http://schemas.openxmlformats.org/officeDocument/2006/relationships/oleObject" Target="embeddings/oleObject2.bin"/><Relationship Id="rId26" Type="http://schemas.openxmlformats.org/officeDocument/2006/relationships/image" Target="cid:image001.png@01CF378D.5C248F50" TargetMode="External"/><Relationship Id="rId3" Type="http://schemas.openxmlformats.org/officeDocument/2006/relationships/customXml" Target="../customXml/item3.xml"/><Relationship Id="rId21" Type="http://schemas.openxmlformats.org/officeDocument/2006/relationships/hyperlink" Target="https://mnscorp.sharepoint.com/sites/GM4ProgrammeTeamsite/02_MP/Forms/AllItems.aspx?RootFolder=%2Fsites%2FGM4ProgrammeTeamsite%2F02_MP%2F04%20Build%2F01%20Deliverables%2FMPB01%20-%20Batch%20Schedule%2F03%20Issued%20For%20Approval&amp;FolderCTID=0x0120006CFDFB756210D740899B133F8C129BBB&amp;View=%7b3F451D94-EE87-4C65-B753-5E83FB6E03F4%7d&amp;InitialTabId=Ribbon%2EDocument&amp;VisibilityContext=WSSTabPersistence"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mnscorp.sharepoint.com/sites/GM4ProgrammeTeamsite/02_MP/Forms/AllItems.aspx?RootFolder=%2Fsites%2FGM4ProgrammeTeamsite%2F02_MP%2F04%20Build%2F01%20Deliverables%2FMPB01%20-%20Batch%20Schedule%2F03%20Issued%20For%20Approval&amp;FolderCTID=0x0120006CFDFB756210D740899B133F8C129BBB&amp;View=%7b3F451D94-EE87-4C65-B753-5E83FB6E03F4%7d&amp;InitialTabId=Ribbon%2EDocument&amp;VisibilityContext=WSSTabPersistence" TargetMode="External"/><Relationship Id="rId17" Type="http://schemas.openxmlformats.org/officeDocument/2006/relationships/image" Target="media/image4.emf"/><Relationship Id="rId25" Type="http://schemas.openxmlformats.org/officeDocument/2006/relationships/image" Target="media/image8.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mshsvn/GM/JDA/EnterprisePlanning"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7.png"/><Relationship Id="rId32" Type="http://schemas.openxmlformats.org/officeDocument/2006/relationships/image" Target="cid:image010.jpg@01CF3790.E2A3D600" TargetMode="Externa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6.png"/><Relationship Id="rId28" Type="http://schemas.openxmlformats.org/officeDocument/2006/relationships/image" Target="cid:image004.jpg@01CF3790.E2A3D600"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mnscorp.sharepoint.com/sites/GM4ProgrammeTeamsite/02_MP/Forms/AllItems.aspx?RootFolder=%2Fsites%2FGM4ProgrammeTeamsite%2F02_MP%2F03%20Detailed%20Design%2F01%20Deliverables%2FMPDD42%20-%20MP%20Technical%20Configuration%20Design%20Document%2F03%20Issued%20For%20Approval&amp;FolderCTID=0x0120006CFDFB756210D740899B133F8C129BBB&amp;View=%7b3F451D94-EE87-4C65-B753-5E83FB6E03F4%7d&amp;InitialTabId=Ribbon%2EDocument&amp;VisibilityContext=WSSTabPersistence" TargetMode="External"/><Relationship Id="rId31"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5.png"/><Relationship Id="rId27" Type="http://schemas.openxmlformats.org/officeDocument/2006/relationships/image" Target="media/image9.jpeg"/><Relationship Id="rId30" Type="http://schemas.openxmlformats.org/officeDocument/2006/relationships/image" Target="cid:image009.jpg@01CF3790.E2A3D600"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rm xmlns="e7158861-96ad-474a-b982-1d5b4f6a613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1658C7CE70C94280A1C479B8CCB4A5" ma:contentTypeVersion="12" ma:contentTypeDescription="Create a new document." ma:contentTypeScope="" ma:versionID="d7f5d26fa8d9da7ed3adc031a76045ab">
  <xsd:schema xmlns:xsd="http://www.w3.org/2001/XMLSchema" xmlns:xs="http://www.w3.org/2001/XMLSchema" xmlns:p="http://schemas.microsoft.com/office/2006/metadata/properties" xmlns:ns2="e7158861-96ad-474a-b982-1d5b4f6a6132" targetNamespace="http://schemas.microsoft.com/office/2006/metadata/properties" ma:root="true" ma:fieldsID="41aff9e70c27b93ff652f47b78e63074" ns2:_="">
    <xsd:import namespace="e7158861-96ad-474a-b982-1d5b4f6a6132"/>
    <xsd:element name="properties">
      <xsd:complexType>
        <xsd:sequence>
          <xsd:element name="documentManagement">
            <xsd:complexType>
              <xsd:all>
                <xsd:element ref="ns2:For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58861-96ad-474a-b982-1d5b4f6a6132" elementFormDefault="qualified">
    <xsd:import namespace="http://schemas.microsoft.com/office/2006/documentManagement/types"/>
    <xsd:import namespace="http://schemas.microsoft.com/office/infopath/2007/PartnerControls"/>
    <xsd:element name="Form" ma:index="8" nillable="true" ma:displayName="Form" ma:internalName="Form">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EB391-4C6D-44FD-9394-E9F791C7E7B4}">
  <ds:schemaRefs>
    <ds:schemaRef ds:uri="http://schemas.microsoft.com/office/2006/metadata/properties"/>
    <ds:schemaRef ds:uri="http://schemas.microsoft.com/office/infopath/2007/PartnerControls"/>
    <ds:schemaRef ds:uri="e7158861-96ad-474a-b982-1d5b4f6a6132"/>
  </ds:schemaRefs>
</ds:datastoreItem>
</file>

<file path=customXml/itemProps2.xml><?xml version="1.0" encoding="utf-8"?>
<ds:datastoreItem xmlns:ds="http://schemas.openxmlformats.org/officeDocument/2006/customXml" ds:itemID="{0BE9B0C8-F302-45BB-870C-9289B3FB89D6}">
  <ds:schemaRefs>
    <ds:schemaRef ds:uri="http://schemas.microsoft.com/sharepoint/v3/contenttype/forms"/>
  </ds:schemaRefs>
</ds:datastoreItem>
</file>

<file path=customXml/itemProps3.xml><?xml version="1.0" encoding="utf-8"?>
<ds:datastoreItem xmlns:ds="http://schemas.openxmlformats.org/officeDocument/2006/customXml" ds:itemID="{31811C68-1B53-4067-8960-53F03738A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58861-96ad-474a-b982-1d5b4f6a61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81D7B9-6A50-49BE-A687-CE0F37C3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37</Pages>
  <Words>7810</Words>
  <Characters>44519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Comments</vt:lpstr>
    </vt:vector>
  </TitlesOfParts>
  <Company>Capgemini UK plc</Company>
  <LinksUpToDate>false</LinksUpToDate>
  <CharactersWithSpaces>52225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dc:title>
  <dc:creator>DAVIREID</dc:creator>
  <cp:lastModifiedBy>amnikam</cp:lastModifiedBy>
  <cp:revision>48</cp:revision>
  <cp:lastPrinted>2013-11-14T10:06:00Z</cp:lastPrinted>
  <dcterms:created xsi:type="dcterms:W3CDTF">2014-03-04T11:31:00Z</dcterms:created>
  <dcterms:modified xsi:type="dcterms:W3CDTF">2014-03-05T12:21:00Z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
  </property>
  <property fmtid="{D5CDD505-2E9C-101B-9397-08002B2CF9AE}" pid="3" name="Abstract">
    <vt:lpwstr/>
  </property>
  <property fmtid="{D5CDD505-2E9C-101B-9397-08002B2CF9AE}" pid="4" name="ContentTypeId">
    <vt:lpwstr>0x010100A91658C7CE70C94280A1C479B8CCB4A5</vt:lpwstr>
  </property>
</Properties>
</file>